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5"/>
      </w:tblGrid>
      <w:tr w:rsidR="00E007D1" w14:paraId="6CB480A2" w14:textId="77777777" w:rsidTr="0043098C">
        <w:trPr>
          <w:trHeight w:val="1259"/>
        </w:trPr>
        <w:tc>
          <w:tcPr>
            <w:tcW w:w="9285" w:type="dxa"/>
          </w:tcPr>
          <w:p w14:paraId="00A7F7EC" w14:textId="77777777" w:rsidR="00E007D1" w:rsidRDefault="00E007D1" w:rsidP="0043098C">
            <w:pPr>
              <w:rPr>
                <w:b/>
                <w:sz w:val="52"/>
                <w:szCs w:val="52"/>
              </w:rPr>
            </w:pPr>
            <w:r>
              <w:rPr>
                <w:rFonts w:hint="eastAsia"/>
                <w:b/>
                <w:sz w:val="52"/>
                <w:szCs w:val="52"/>
              </w:rPr>
              <w:t>Ge</w:t>
            </w:r>
            <w:r>
              <w:rPr>
                <w:b/>
                <w:sz w:val="52"/>
                <w:szCs w:val="52"/>
              </w:rPr>
              <w:t>nre: Realistic Fiction</w:t>
            </w:r>
          </w:p>
          <w:p w14:paraId="46DECEE8" w14:textId="77777777" w:rsidR="00E007D1" w:rsidRDefault="00E007D1" w:rsidP="0043098C">
            <w:pPr>
              <w:rPr>
                <w:b/>
                <w:sz w:val="52"/>
                <w:szCs w:val="52"/>
              </w:rPr>
            </w:pPr>
          </w:p>
        </w:tc>
      </w:tr>
      <w:tr w:rsidR="00E007D1" w14:paraId="28DC1315" w14:textId="77777777" w:rsidTr="0043098C">
        <w:trPr>
          <w:trHeight w:val="1244"/>
        </w:trPr>
        <w:tc>
          <w:tcPr>
            <w:tcW w:w="9285" w:type="dxa"/>
          </w:tcPr>
          <w:p w14:paraId="63B7B0CC" w14:textId="1E02CD1A" w:rsidR="00E007D1" w:rsidRPr="00E007D1" w:rsidRDefault="00E007D1" w:rsidP="0043098C">
            <w:pPr>
              <w:rPr>
                <w:b/>
                <w:color w:val="A6A6A6" w:themeColor="background1" w:themeShade="A6"/>
                <w:sz w:val="52"/>
                <w:szCs w:val="52"/>
                <w:lang w:val="en-US"/>
              </w:rPr>
            </w:pPr>
            <w:r w:rsidRPr="00704404">
              <w:rPr>
                <w:b/>
                <w:color w:val="A6A6A6" w:themeColor="background1" w:themeShade="A6"/>
                <w:sz w:val="52"/>
                <w:szCs w:val="52"/>
              </w:rPr>
              <w:t xml:space="preserve">Subject: </w:t>
            </w:r>
            <w:r>
              <w:rPr>
                <w:b/>
                <w:color w:val="A6A6A6" w:themeColor="background1" w:themeShade="A6"/>
                <w:sz w:val="52"/>
                <w:szCs w:val="52"/>
                <w:lang w:val="en-US"/>
              </w:rPr>
              <w:t>Color</w:t>
            </w:r>
            <w:bookmarkStart w:id="0" w:name="_GoBack"/>
            <w:bookmarkEnd w:id="0"/>
            <w:r>
              <w:rPr>
                <w:b/>
                <w:color w:val="A6A6A6" w:themeColor="background1" w:themeShade="A6"/>
                <w:sz w:val="52"/>
                <w:szCs w:val="52"/>
                <w:lang w:val="en-US"/>
              </w:rPr>
              <w:t>s</w:t>
            </w:r>
          </w:p>
          <w:p w14:paraId="19067C52" w14:textId="77777777" w:rsidR="00E007D1" w:rsidRDefault="00E007D1" w:rsidP="0043098C">
            <w:pPr>
              <w:rPr>
                <w:b/>
                <w:sz w:val="52"/>
                <w:szCs w:val="52"/>
              </w:rPr>
            </w:pPr>
          </w:p>
        </w:tc>
      </w:tr>
      <w:tr w:rsidR="00E007D1" w14:paraId="1280708E" w14:textId="77777777" w:rsidTr="0043098C">
        <w:trPr>
          <w:trHeight w:val="1874"/>
        </w:trPr>
        <w:tc>
          <w:tcPr>
            <w:tcW w:w="9285" w:type="dxa"/>
          </w:tcPr>
          <w:p w14:paraId="1DD4D670" w14:textId="77777777" w:rsidR="00E007D1" w:rsidRDefault="00E007D1" w:rsidP="0043098C">
            <w:pPr>
              <w:jc w:val="center"/>
              <w:rPr>
                <w:b/>
                <w:color w:val="000000" w:themeColor="text1"/>
                <w:sz w:val="52"/>
                <w:szCs w:val="52"/>
              </w:rPr>
            </w:pPr>
          </w:p>
          <w:p w14:paraId="093336F2" w14:textId="77777777" w:rsidR="00E007D1" w:rsidRPr="00E750E5" w:rsidRDefault="00E007D1" w:rsidP="0043098C">
            <w:pPr>
              <w:jc w:val="center"/>
              <w:rPr>
                <w:b/>
                <w:color w:val="000000" w:themeColor="text1"/>
                <w:sz w:val="52"/>
                <w:szCs w:val="52"/>
              </w:rPr>
            </w:pPr>
            <w:r w:rsidRPr="00E750E5">
              <w:rPr>
                <w:rFonts w:hint="eastAsia"/>
                <w:b/>
                <w:color w:val="000000" w:themeColor="text1"/>
                <w:sz w:val="52"/>
                <w:szCs w:val="52"/>
              </w:rPr>
              <w:t>Th</w:t>
            </w:r>
            <w:r w:rsidRPr="00E750E5">
              <w:rPr>
                <w:b/>
                <w:color w:val="000000" w:themeColor="text1"/>
                <w:sz w:val="52"/>
                <w:szCs w:val="52"/>
              </w:rPr>
              <w:t>e Wonderful World of The Jollys</w:t>
            </w:r>
          </w:p>
          <w:p w14:paraId="0CCF947E" w14:textId="77777777" w:rsidR="00E007D1" w:rsidRDefault="00E007D1" w:rsidP="0043098C">
            <w:pPr>
              <w:rPr>
                <w:b/>
                <w:sz w:val="52"/>
                <w:szCs w:val="52"/>
              </w:rPr>
            </w:pPr>
          </w:p>
        </w:tc>
      </w:tr>
      <w:tr w:rsidR="00E007D1" w14:paraId="49F393AF" w14:textId="77777777" w:rsidTr="0043098C">
        <w:trPr>
          <w:trHeight w:val="6660"/>
        </w:trPr>
        <w:tc>
          <w:tcPr>
            <w:tcW w:w="9285" w:type="dxa"/>
          </w:tcPr>
          <w:p w14:paraId="646AB5B3" w14:textId="77E2DC9A" w:rsidR="00E007D1" w:rsidRPr="00E007D1" w:rsidRDefault="00E007D1" w:rsidP="0043098C">
            <w:pPr>
              <w:jc w:val="center"/>
              <w:rPr>
                <w:b/>
                <w:color w:val="A6A6A6" w:themeColor="background1" w:themeShade="A6"/>
                <w:sz w:val="52"/>
                <w:szCs w:val="52"/>
                <w:lang w:val="en-US"/>
              </w:rPr>
            </w:pPr>
            <w:r>
              <w:rPr>
                <w:b/>
                <w:color w:val="A6A6A6" w:themeColor="background1" w:themeShade="A6"/>
                <w:sz w:val="52"/>
                <w:szCs w:val="52"/>
                <w:lang w:val="en-US"/>
              </w:rPr>
              <w:t>The Complementary Twins</w:t>
            </w:r>
          </w:p>
          <w:p w14:paraId="6CC9841E" w14:textId="77777777" w:rsidR="00E007D1" w:rsidRDefault="00E007D1" w:rsidP="0043098C">
            <w:pPr>
              <w:jc w:val="center"/>
              <w:rPr>
                <w:bCs/>
                <w:color w:val="000000" w:themeColor="text1"/>
                <w:sz w:val="52"/>
                <w:szCs w:val="52"/>
              </w:rPr>
            </w:pPr>
          </w:p>
          <w:p w14:paraId="09DE68EA" w14:textId="77777777" w:rsidR="00E007D1" w:rsidRDefault="00E007D1" w:rsidP="0043098C">
            <w:pPr>
              <w:jc w:val="center"/>
              <w:rPr>
                <w:bCs/>
                <w:color w:val="000000" w:themeColor="text1"/>
                <w:sz w:val="52"/>
                <w:szCs w:val="52"/>
              </w:rPr>
            </w:pPr>
          </w:p>
          <w:p w14:paraId="346B8FC8" w14:textId="77777777" w:rsidR="00E007D1" w:rsidRDefault="00E007D1" w:rsidP="0043098C">
            <w:pPr>
              <w:rPr>
                <w:bCs/>
                <w:color w:val="000000" w:themeColor="text1"/>
                <w:sz w:val="52"/>
                <w:szCs w:val="52"/>
              </w:rPr>
            </w:pPr>
          </w:p>
          <w:p w14:paraId="1D77BD08" w14:textId="77777777" w:rsidR="00E007D1" w:rsidRPr="008C3251" w:rsidRDefault="00E007D1" w:rsidP="0043098C">
            <w:pPr>
              <w:rPr>
                <w:sz w:val="52"/>
                <w:szCs w:val="52"/>
              </w:rPr>
            </w:pPr>
          </w:p>
          <w:p w14:paraId="159B996D" w14:textId="77777777" w:rsidR="00E007D1" w:rsidRPr="008C3251" w:rsidRDefault="00E007D1" w:rsidP="0043098C">
            <w:pPr>
              <w:rPr>
                <w:sz w:val="52"/>
                <w:szCs w:val="52"/>
              </w:rPr>
            </w:pPr>
          </w:p>
          <w:p w14:paraId="0D59A2F2" w14:textId="77777777" w:rsidR="00E007D1" w:rsidRPr="008C3251" w:rsidRDefault="00E007D1" w:rsidP="0043098C">
            <w:pPr>
              <w:rPr>
                <w:sz w:val="52"/>
                <w:szCs w:val="52"/>
              </w:rPr>
            </w:pPr>
          </w:p>
          <w:p w14:paraId="42CCE82B" w14:textId="77777777" w:rsidR="00E007D1" w:rsidRPr="008C3251" w:rsidRDefault="00E007D1" w:rsidP="0043098C">
            <w:pPr>
              <w:tabs>
                <w:tab w:val="left" w:pos="6413"/>
              </w:tabs>
              <w:rPr>
                <w:sz w:val="52"/>
                <w:szCs w:val="52"/>
              </w:rPr>
            </w:pPr>
          </w:p>
        </w:tc>
      </w:tr>
      <w:tr w:rsidR="00E007D1" w14:paraId="2F4A3D84" w14:textId="77777777" w:rsidTr="0043098C">
        <w:trPr>
          <w:trHeight w:val="629"/>
        </w:trPr>
        <w:tc>
          <w:tcPr>
            <w:tcW w:w="9285" w:type="dxa"/>
          </w:tcPr>
          <w:p w14:paraId="20758727" w14:textId="77777777" w:rsidR="00E007D1" w:rsidRDefault="00E007D1" w:rsidP="0043098C">
            <w:pPr>
              <w:wordWrap w:val="0"/>
              <w:jc w:val="right"/>
              <w:rPr>
                <w:b/>
                <w:color w:val="A6A6A6" w:themeColor="background1" w:themeShade="A6"/>
                <w:sz w:val="44"/>
                <w:szCs w:val="44"/>
              </w:rPr>
            </w:pPr>
            <w:r w:rsidRPr="00477232">
              <w:rPr>
                <w:b/>
                <w:color w:val="000000" w:themeColor="text1"/>
                <w:sz w:val="44"/>
                <w:szCs w:val="44"/>
              </w:rPr>
              <w:t>By</w:t>
            </w:r>
            <w:r>
              <w:rPr>
                <w:b/>
                <w:color w:val="000000" w:themeColor="text1"/>
                <w:sz w:val="44"/>
                <w:szCs w:val="44"/>
              </w:rPr>
              <w:t xml:space="preserve"> </w:t>
            </w:r>
            <w:proofErr w:type="spellStart"/>
            <w:r>
              <w:rPr>
                <w:b/>
                <w:color w:val="A6A6A6" w:themeColor="background1" w:themeShade="A6"/>
                <w:sz w:val="44"/>
                <w:szCs w:val="44"/>
                <w:lang w:val="en-US"/>
              </w:rPr>
              <w:t>Jep</w:t>
            </w:r>
            <w:proofErr w:type="spellEnd"/>
            <w:r>
              <w:rPr>
                <w:b/>
                <w:color w:val="A6A6A6" w:themeColor="background1" w:themeShade="A6"/>
                <w:sz w:val="44"/>
                <w:szCs w:val="44"/>
                <w:lang w:val="en-US"/>
              </w:rPr>
              <w:t xml:space="preserve"> </w:t>
            </w:r>
            <w:proofErr w:type="spellStart"/>
            <w:r>
              <w:rPr>
                <w:b/>
                <w:color w:val="A6A6A6" w:themeColor="background1" w:themeShade="A6"/>
                <w:sz w:val="44"/>
                <w:szCs w:val="44"/>
                <w:lang w:val="en-US"/>
              </w:rPr>
              <w:t>Nohland</w:t>
            </w:r>
            <w:proofErr w:type="spellEnd"/>
          </w:p>
          <w:p w14:paraId="57CEB031" w14:textId="77777777" w:rsidR="00E007D1" w:rsidRPr="00E750E5" w:rsidRDefault="00E007D1" w:rsidP="0043098C">
            <w:pPr>
              <w:wordWrap w:val="0"/>
              <w:jc w:val="right"/>
              <w:rPr>
                <w:b/>
                <w:color w:val="000000" w:themeColor="text1"/>
                <w:sz w:val="28"/>
                <w:szCs w:val="28"/>
              </w:rPr>
            </w:pPr>
            <w:r w:rsidRPr="00507F75">
              <w:rPr>
                <w:rFonts w:hint="eastAsia"/>
                <w:b/>
                <w:color w:val="000000" w:themeColor="text1"/>
                <w:sz w:val="28"/>
                <w:szCs w:val="28"/>
              </w:rPr>
              <w:t>I</w:t>
            </w:r>
            <w:r w:rsidRPr="00507F75">
              <w:rPr>
                <w:b/>
                <w:color w:val="000000" w:themeColor="text1"/>
                <w:sz w:val="28"/>
                <w:szCs w:val="28"/>
              </w:rPr>
              <w:t>llustrated by PPAT</w:t>
            </w:r>
          </w:p>
        </w:tc>
      </w:tr>
      <w:tr w:rsidR="00E007D1" w14:paraId="27129C9E" w14:textId="77777777" w:rsidTr="0043098C">
        <w:trPr>
          <w:trHeight w:val="629"/>
        </w:trPr>
        <w:tc>
          <w:tcPr>
            <w:tcW w:w="9285" w:type="dxa"/>
          </w:tcPr>
          <w:p w14:paraId="4E26B224" w14:textId="77777777" w:rsidR="00E007D1" w:rsidRDefault="00E007D1" w:rsidP="0043098C">
            <w:pPr>
              <w:rPr>
                <w:rFonts w:ascii="SimSun" w:eastAsia="SimSun" w:hAnsi="SimSun" w:cs="SimSun"/>
                <w:b/>
                <w:color w:val="4F81BD" w:themeColor="accent1"/>
              </w:rPr>
            </w:pPr>
            <w:r>
              <w:rPr>
                <w:rFonts w:ascii="SimSun" w:eastAsia="SimSun" w:hAnsi="SimSun" w:cs="SimSun"/>
                <w:b/>
                <w:noProof/>
                <w:color w:val="4F81BD" w:themeColor="accent1"/>
              </w:rPr>
              <w:lastRenderedPageBreak/>
              <w:drawing>
                <wp:inline distT="0" distB="0" distL="0" distR="0" wp14:anchorId="100F314B" wp14:editId="31E2C032">
                  <wp:extent cx="1043286" cy="124264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c.png"/>
                          <pic:cNvPicPr/>
                        </pic:nvPicPr>
                        <pic:blipFill>
                          <a:blip r:embed="rId8"/>
                          <a:stretch>
                            <a:fillRect/>
                          </a:stretch>
                        </pic:blipFill>
                        <pic:spPr>
                          <a:xfrm>
                            <a:off x="0" y="0"/>
                            <a:ext cx="1074290" cy="1279569"/>
                          </a:xfrm>
                          <a:prstGeom prst="rect">
                            <a:avLst/>
                          </a:prstGeom>
                        </pic:spPr>
                      </pic:pic>
                    </a:graphicData>
                  </a:graphic>
                </wp:inline>
              </w:drawing>
            </w:r>
          </w:p>
          <w:p w14:paraId="3D8CE9F7" w14:textId="77777777" w:rsidR="00E007D1" w:rsidRDefault="00E007D1" w:rsidP="0043098C">
            <w:pPr>
              <w:rPr>
                <w:rFonts w:ascii="SimSun" w:eastAsia="SimSun" w:hAnsi="SimSun" w:cs="SimSun"/>
                <w:b/>
                <w:color w:val="4F81BD" w:themeColor="accent1"/>
              </w:rPr>
            </w:pPr>
          </w:p>
          <w:p w14:paraId="61F88F3B" w14:textId="77777777" w:rsidR="00E007D1" w:rsidRPr="00FC2C28" w:rsidRDefault="00E007D1" w:rsidP="0043098C">
            <w:pPr>
              <w:pStyle w:val="Copyright"/>
              <w:rPr>
                <w:rFonts w:asciiTheme="minorHAnsi" w:hAnsiTheme="minorHAnsi"/>
                <w:sz w:val="28"/>
                <w:szCs w:val="28"/>
              </w:rPr>
            </w:pPr>
            <w:r w:rsidRPr="00FC2C28">
              <w:rPr>
                <w:rFonts w:asciiTheme="minorHAnsi" w:hAnsiTheme="minorHAnsi"/>
                <w:sz w:val="28"/>
                <w:szCs w:val="28"/>
              </w:rPr>
              <w:t>Copyright © Phenix Publishing (UK) Limited</w:t>
            </w:r>
          </w:p>
          <w:p w14:paraId="179BB6DC" w14:textId="77777777" w:rsidR="00E007D1" w:rsidRDefault="00E007D1" w:rsidP="0043098C">
            <w:pPr>
              <w:rPr>
                <w:b/>
                <w:sz w:val="28"/>
                <w:szCs w:val="28"/>
              </w:rPr>
            </w:pPr>
          </w:p>
          <w:p w14:paraId="4BC2C307" w14:textId="77777777" w:rsidR="00E007D1" w:rsidRDefault="00E007D1" w:rsidP="0043098C">
            <w:pPr>
              <w:pStyle w:val="Imprintpage"/>
              <w:rPr>
                <w:szCs w:val="21"/>
                <w:lang w:eastAsia="en-US"/>
              </w:rPr>
            </w:pPr>
            <w:r>
              <w:rPr>
                <w:szCs w:val="21"/>
                <w:lang w:eastAsia="en-US"/>
              </w:rPr>
              <w:t xml:space="preserve">All rights reserved. No part of this publication may be reproduced or distributed in any form or by any means, or stored in a database or retrieval system, without the prior written consent of </w:t>
            </w:r>
            <w:r>
              <w:rPr>
                <w:rFonts w:ascii="Times New Roman" w:hAnsi="Times New Roman"/>
                <w:szCs w:val="21"/>
                <w:lang w:eastAsia="en-US"/>
              </w:rPr>
              <w:t>P</w:t>
            </w:r>
            <w:r>
              <w:rPr>
                <w:rFonts w:ascii="Times New Roman" w:hAnsi="Times New Roman"/>
                <w:szCs w:val="21"/>
              </w:rPr>
              <w:t>henix Publishing (UK) Limited</w:t>
            </w:r>
            <w:r>
              <w:rPr>
                <w:szCs w:val="21"/>
                <w:lang w:eastAsia="en-US"/>
              </w:rPr>
              <w:t>, including, but not limited to, network storage or transmission, or broadcast for distance learning.</w:t>
            </w:r>
          </w:p>
          <w:p w14:paraId="09C0CAB9" w14:textId="77777777" w:rsidR="00E007D1" w:rsidRDefault="00E007D1" w:rsidP="0043098C">
            <w:pPr>
              <w:spacing w:line="276" w:lineRule="auto"/>
              <w:rPr>
                <w:b/>
                <w:szCs w:val="21"/>
              </w:rPr>
            </w:pPr>
          </w:p>
          <w:p w14:paraId="442DD341" w14:textId="77777777" w:rsidR="00E007D1" w:rsidRPr="00567B15" w:rsidRDefault="00E007D1" w:rsidP="0043098C">
            <w:pPr>
              <w:spacing w:line="276" w:lineRule="auto"/>
              <w:rPr>
                <w:szCs w:val="21"/>
              </w:rPr>
            </w:pPr>
            <w:r w:rsidRPr="00567B15">
              <w:rPr>
                <w:szCs w:val="21"/>
              </w:rPr>
              <w:t xml:space="preserve">For copyright licensing and distribution cooperation, please contact Phenix Publishing (HK) Limited. Phenix Publishing (HK) Limited is a subsidiary of Phenix Publishing (UK) Limited. </w:t>
            </w:r>
          </w:p>
          <w:p w14:paraId="2D0E395C" w14:textId="77777777" w:rsidR="00E007D1" w:rsidRDefault="00E007D1" w:rsidP="0043098C">
            <w:pPr>
              <w:spacing w:line="276" w:lineRule="auto"/>
              <w:rPr>
                <w:b/>
                <w:szCs w:val="21"/>
              </w:rPr>
            </w:pPr>
          </w:p>
          <w:p w14:paraId="15BB429C" w14:textId="77777777" w:rsidR="00E007D1" w:rsidRDefault="00E007D1" w:rsidP="0043098C">
            <w:pPr>
              <w:rPr>
                <w:szCs w:val="21"/>
              </w:rPr>
            </w:pPr>
            <w:r>
              <w:rPr>
                <w:szCs w:val="21"/>
              </w:rPr>
              <w:t>Phenix Publishing (UK) Limited</w:t>
            </w:r>
          </w:p>
          <w:p w14:paraId="4BF71963" w14:textId="77777777" w:rsidR="00E007D1" w:rsidRDefault="00E007D1" w:rsidP="0043098C">
            <w:pPr>
              <w:rPr>
                <w:szCs w:val="21"/>
              </w:rPr>
            </w:pPr>
            <w:r>
              <w:rPr>
                <w:szCs w:val="21"/>
              </w:rPr>
              <w:t>www.phenixpublishing.co.uk</w:t>
            </w:r>
          </w:p>
          <w:p w14:paraId="6195C613" w14:textId="77777777" w:rsidR="00E007D1" w:rsidRDefault="00E007D1" w:rsidP="0043098C">
            <w:pPr>
              <w:spacing w:line="276" w:lineRule="auto"/>
              <w:rPr>
                <w:szCs w:val="21"/>
              </w:rPr>
            </w:pPr>
            <w:r>
              <w:rPr>
                <w:szCs w:val="21"/>
              </w:rPr>
              <w:t xml:space="preserve">Business cooperation: sales@phenixpublishing.co.uk  </w:t>
            </w:r>
          </w:p>
          <w:p w14:paraId="49DCC24F" w14:textId="77777777" w:rsidR="00E007D1" w:rsidRDefault="00E007D1" w:rsidP="0043098C">
            <w:pPr>
              <w:spacing w:line="276" w:lineRule="auto"/>
              <w:rPr>
                <w:szCs w:val="21"/>
              </w:rPr>
            </w:pPr>
            <w:r>
              <w:rPr>
                <w:szCs w:val="21"/>
              </w:rPr>
              <w:t>Customer care: feedback@phenixpublishing.co.uk</w:t>
            </w:r>
          </w:p>
          <w:p w14:paraId="351730C2" w14:textId="77777777" w:rsidR="00E007D1" w:rsidRPr="00D15DAB" w:rsidRDefault="00E007D1" w:rsidP="0043098C">
            <w:pPr>
              <w:pStyle w:val="Imprintpage"/>
              <w:spacing w:line="276" w:lineRule="auto"/>
              <w:rPr>
                <w:szCs w:val="21"/>
              </w:rPr>
            </w:pPr>
            <w:r>
              <w:rPr>
                <w:szCs w:val="21"/>
              </w:rPr>
              <w:t>Offices: London - Hong Kong - Beijing</w:t>
            </w:r>
          </w:p>
          <w:p w14:paraId="55B65712" w14:textId="77777777" w:rsidR="00E007D1" w:rsidRPr="003766B3" w:rsidRDefault="00E007D1" w:rsidP="0043098C">
            <w:pPr>
              <w:rPr>
                <w:b/>
                <w:sz w:val="28"/>
                <w:szCs w:val="28"/>
              </w:rPr>
            </w:pPr>
          </w:p>
          <w:p w14:paraId="4F372A26" w14:textId="77777777" w:rsidR="00E007D1" w:rsidRPr="00BF0F2C" w:rsidRDefault="00E007D1" w:rsidP="0043098C">
            <w:pPr>
              <w:rPr>
                <w:rFonts w:cs="Times New Roman"/>
                <w:szCs w:val="21"/>
                <w:lang w:eastAsia="en-US"/>
              </w:rPr>
            </w:pPr>
            <w:r w:rsidRPr="00BF0F2C">
              <w:rPr>
                <w:rFonts w:cs="Times New Roman"/>
                <w:szCs w:val="21"/>
                <w:lang w:eastAsia="en-US"/>
              </w:rPr>
              <w:t xml:space="preserve">ISBN: </w:t>
            </w:r>
          </w:p>
          <w:p w14:paraId="1258E121" w14:textId="77777777" w:rsidR="00E007D1" w:rsidRPr="00BF0F2C" w:rsidRDefault="00E007D1" w:rsidP="0043098C">
            <w:pPr>
              <w:rPr>
                <w:b/>
                <w:szCs w:val="21"/>
              </w:rPr>
            </w:pPr>
          </w:p>
          <w:p w14:paraId="76C162FC" w14:textId="77777777" w:rsidR="00E007D1" w:rsidRPr="00BF0F2C" w:rsidRDefault="00E007D1" w:rsidP="0043098C">
            <w:pPr>
              <w:rPr>
                <w:b/>
                <w:szCs w:val="21"/>
              </w:rPr>
            </w:pPr>
          </w:p>
          <w:p w14:paraId="73FF5FFF" w14:textId="77777777" w:rsidR="00E007D1" w:rsidRPr="00507F75" w:rsidRDefault="00E007D1" w:rsidP="0043098C">
            <w:pPr>
              <w:rPr>
                <w:b/>
                <w:color w:val="000000" w:themeColor="text1"/>
                <w:sz w:val="28"/>
                <w:szCs w:val="28"/>
              </w:rPr>
            </w:pPr>
            <w:r w:rsidRPr="00BF0F2C">
              <w:rPr>
                <w:rFonts w:hint="eastAsia"/>
                <w:szCs w:val="21"/>
              </w:rPr>
              <w:t>Printed</w:t>
            </w:r>
            <w:r w:rsidRPr="00BF0F2C">
              <w:rPr>
                <w:szCs w:val="21"/>
              </w:rPr>
              <w:t xml:space="preserve"> in Chi</w:t>
            </w:r>
            <w:r>
              <w:rPr>
                <w:szCs w:val="21"/>
              </w:rPr>
              <w:t>na</w:t>
            </w:r>
          </w:p>
        </w:tc>
      </w:tr>
    </w:tbl>
    <w:p w14:paraId="5B900F09" w14:textId="77777777" w:rsidR="00E007D1" w:rsidRDefault="00E007D1" w:rsidP="00717476">
      <w:pPr>
        <w:rPr>
          <w:b/>
          <w:sz w:val="52"/>
          <w:szCs w:val="52"/>
        </w:rPr>
      </w:pPr>
      <w:r>
        <w:rPr>
          <w:b/>
          <w:sz w:val="52"/>
          <w:szCs w:val="52"/>
        </w:rPr>
        <w:br w:type="page"/>
      </w:r>
    </w:p>
    <w:p w14:paraId="73B699CA" w14:textId="66EA4997" w:rsidR="00543E7F" w:rsidRDefault="00D70C53" w:rsidP="009677E5">
      <w:pPr>
        <w:jc w:val="center"/>
        <w:rPr>
          <w:b/>
          <w:sz w:val="36"/>
          <w:szCs w:val="36"/>
        </w:rPr>
      </w:pPr>
      <w:r>
        <w:rPr>
          <w:b/>
          <w:sz w:val="36"/>
          <w:szCs w:val="36"/>
        </w:rPr>
        <w:lastRenderedPageBreak/>
        <w:t>Table of Contents</w:t>
      </w:r>
    </w:p>
    <w:p w14:paraId="3F36C754" w14:textId="77777777" w:rsidR="00543E7F" w:rsidRDefault="00543E7F" w:rsidP="00543E7F">
      <w:pPr>
        <w:jc w:val="center"/>
        <w:rPr>
          <w:b/>
          <w:sz w:val="36"/>
          <w:szCs w:val="36"/>
        </w:rPr>
      </w:pPr>
    </w:p>
    <w:sdt>
      <w:sdtPr>
        <w:rPr>
          <w:rFonts w:asciiTheme="minorHAnsi" w:eastAsiaTheme="minorEastAsia" w:hAnsiTheme="minorHAnsi" w:cstheme="minorBidi"/>
          <w:color w:val="auto"/>
          <w:sz w:val="22"/>
          <w:szCs w:val="22"/>
          <w:lang w:eastAsia="zh-CN"/>
        </w:rPr>
        <w:id w:val="-916556705"/>
        <w:docPartObj>
          <w:docPartGallery w:val="Table of Contents"/>
          <w:docPartUnique/>
        </w:docPartObj>
      </w:sdtPr>
      <w:sdtEndPr>
        <w:rPr>
          <w:b/>
          <w:bCs/>
          <w:noProof/>
          <w:sz w:val="24"/>
          <w:szCs w:val="24"/>
        </w:rPr>
      </w:sdtEndPr>
      <w:sdtContent>
        <w:p w14:paraId="3757D400" w14:textId="6363B145" w:rsidR="00386124" w:rsidRPr="00445A4E" w:rsidRDefault="00386124">
          <w:pPr>
            <w:pStyle w:val="TOCHeading"/>
          </w:pPr>
        </w:p>
        <w:p w14:paraId="2C7E115B" w14:textId="306CAD20" w:rsidR="00445A4E" w:rsidRPr="00445A4E" w:rsidRDefault="00386124">
          <w:pPr>
            <w:pStyle w:val="TOC2"/>
            <w:tabs>
              <w:tab w:val="right" w:leader="dot" w:pos="9016"/>
            </w:tabs>
            <w:ind w:left="480"/>
            <w:rPr>
              <w:noProof/>
              <w:sz w:val="32"/>
              <w:szCs w:val="32"/>
            </w:rPr>
          </w:pPr>
          <w:r w:rsidRPr="00445A4E">
            <w:rPr>
              <w:sz w:val="32"/>
              <w:szCs w:val="32"/>
            </w:rPr>
            <w:fldChar w:fldCharType="begin"/>
          </w:r>
          <w:r w:rsidRPr="00445A4E">
            <w:rPr>
              <w:sz w:val="32"/>
              <w:szCs w:val="32"/>
            </w:rPr>
            <w:instrText xml:space="preserve"> TOC \o "1-3" \h \z \u </w:instrText>
          </w:r>
          <w:r w:rsidRPr="00445A4E">
            <w:rPr>
              <w:sz w:val="32"/>
              <w:szCs w:val="32"/>
            </w:rPr>
            <w:fldChar w:fldCharType="separate"/>
          </w:r>
          <w:hyperlink w:anchor="_Toc20655202" w:history="1">
            <w:r w:rsidR="00445A4E" w:rsidRPr="00445A4E">
              <w:rPr>
                <w:rStyle w:val="Hyperlink"/>
                <w:noProof/>
                <w:sz w:val="32"/>
                <w:szCs w:val="32"/>
              </w:rPr>
              <w:t>CHAPTER 1</w:t>
            </w:r>
          </w:hyperlink>
        </w:p>
        <w:p w14:paraId="7B6C88B3" w14:textId="44A4D81C" w:rsidR="00445A4E" w:rsidRPr="00445A4E" w:rsidRDefault="0043098C">
          <w:pPr>
            <w:pStyle w:val="TOC2"/>
            <w:tabs>
              <w:tab w:val="right" w:leader="dot" w:pos="9016"/>
            </w:tabs>
            <w:ind w:left="480"/>
            <w:rPr>
              <w:noProof/>
              <w:sz w:val="32"/>
              <w:szCs w:val="32"/>
            </w:rPr>
          </w:pPr>
          <w:hyperlink w:anchor="_Toc20655203" w:history="1">
            <w:r w:rsidR="00445A4E" w:rsidRPr="00445A4E">
              <w:rPr>
                <w:rStyle w:val="Hyperlink"/>
                <w:noProof/>
                <w:sz w:val="32"/>
                <w:szCs w:val="32"/>
              </w:rPr>
              <w:t>Hello</w:t>
            </w:r>
            <w:r w:rsidR="00445A4E" w:rsidRPr="00445A4E">
              <w:rPr>
                <w:noProof/>
                <w:webHidden/>
                <w:sz w:val="32"/>
                <w:szCs w:val="32"/>
              </w:rPr>
              <w:tab/>
            </w:r>
            <w:r w:rsidR="00445A4E" w:rsidRPr="00445A4E">
              <w:rPr>
                <w:noProof/>
                <w:webHidden/>
                <w:sz w:val="32"/>
                <w:szCs w:val="32"/>
              </w:rPr>
              <w:fldChar w:fldCharType="begin"/>
            </w:r>
            <w:r w:rsidR="00445A4E" w:rsidRPr="00445A4E">
              <w:rPr>
                <w:noProof/>
                <w:webHidden/>
                <w:sz w:val="32"/>
                <w:szCs w:val="32"/>
              </w:rPr>
              <w:instrText xml:space="preserve"> PAGEREF _Toc20655203 \h </w:instrText>
            </w:r>
            <w:r w:rsidR="00445A4E" w:rsidRPr="00445A4E">
              <w:rPr>
                <w:noProof/>
                <w:webHidden/>
                <w:sz w:val="32"/>
                <w:szCs w:val="32"/>
              </w:rPr>
            </w:r>
            <w:r w:rsidR="00445A4E" w:rsidRPr="00445A4E">
              <w:rPr>
                <w:noProof/>
                <w:webHidden/>
                <w:sz w:val="32"/>
                <w:szCs w:val="32"/>
              </w:rPr>
              <w:fldChar w:fldCharType="separate"/>
            </w:r>
            <w:r w:rsidR="00445A4E" w:rsidRPr="00445A4E">
              <w:rPr>
                <w:noProof/>
                <w:webHidden/>
                <w:sz w:val="32"/>
                <w:szCs w:val="32"/>
              </w:rPr>
              <w:t>6</w:t>
            </w:r>
            <w:r w:rsidR="00445A4E" w:rsidRPr="00445A4E">
              <w:rPr>
                <w:noProof/>
                <w:webHidden/>
                <w:sz w:val="32"/>
                <w:szCs w:val="32"/>
              </w:rPr>
              <w:fldChar w:fldCharType="end"/>
            </w:r>
          </w:hyperlink>
        </w:p>
        <w:p w14:paraId="0DC54785" w14:textId="63D0245D" w:rsidR="00445A4E" w:rsidRPr="00445A4E" w:rsidRDefault="0043098C">
          <w:pPr>
            <w:pStyle w:val="TOC2"/>
            <w:tabs>
              <w:tab w:val="right" w:leader="dot" w:pos="9016"/>
            </w:tabs>
            <w:ind w:left="480"/>
            <w:rPr>
              <w:noProof/>
              <w:sz w:val="32"/>
              <w:szCs w:val="32"/>
            </w:rPr>
          </w:pPr>
          <w:hyperlink w:anchor="_Toc20655204" w:history="1">
            <w:r w:rsidR="00445A4E" w:rsidRPr="00445A4E">
              <w:rPr>
                <w:rStyle w:val="Hyperlink"/>
                <w:noProof/>
                <w:sz w:val="32"/>
                <w:szCs w:val="32"/>
              </w:rPr>
              <w:t>CHAPTER 2</w:t>
            </w:r>
          </w:hyperlink>
        </w:p>
        <w:p w14:paraId="645582F8" w14:textId="0486597B" w:rsidR="00445A4E" w:rsidRPr="00445A4E" w:rsidRDefault="0043098C">
          <w:pPr>
            <w:pStyle w:val="TOC2"/>
            <w:tabs>
              <w:tab w:val="right" w:leader="dot" w:pos="9016"/>
            </w:tabs>
            <w:ind w:left="480"/>
            <w:rPr>
              <w:noProof/>
              <w:sz w:val="32"/>
              <w:szCs w:val="32"/>
            </w:rPr>
          </w:pPr>
          <w:hyperlink w:anchor="_Toc20655205" w:history="1">
            <w:r w:rsidR="00445A4E" w:rsidRPr="00445A4E">
              <w:rPr>
                <w:rStyle w:val="Hyperlink"/>
                <w:noProof/>
                <w:sz w:val="32"/>
                <w:szCs w:val="32"/>
              </w:rPr>
              <w:t>Subtitle</w:t>
            </w:r>
            <w:r w:rsidR="00445A4E" w:rsidRPr="00445A4E">
              <w:rPr>
                <w:noProof/>
                <w:webHidden/>
                <w:sz w:val="32"/>
                <w:szCs w:val="32"/>
              </w:rPr>
              <w:tab/>
            </w:r>
            <w:r w:rsidR="00445A4E" w:rsidRPr="00445A4E">
              <w:rPr>
                <w:noProof/>
                <w:webHidden/>
                <w:sz w:val="32"/>
                <w:szCs w:val="32"/>
              </w:rPr>
              <w:fldChar w:fldCharType="begin"/>
            </w:r>
            <w:r w:rsidR="00445A4E" w:rsidRPr="00445A4E">
              <w:rPr>
                <w:noProof/>
                <w:webHidden/>
                <w:sz w:val="32"/>
                <w:szCs w:val="32"/>
              </w:rPr>
              <w:instrText xml:space="preserve"> PAGEREF _Toc20655205 \h </w:instrText>
            </w:r>
            <w:r w:rsidR="00445A4E" w:rsidRPr="00445A4E">
              <w:rPr>
                <w:noProof/>
                <w:webHidden/>
                <w:sz w:val="32"/>
                <w:szCs w:val="32"/>
              </w:rPr>
            </w:r>
            <w:r w:rsidR="00445A4E" w:rsidRPr="00445A4E">
              <w:rPr>
                <w:noProof/>
                <w:webHidden/>
                <w:sz w:val="32"/>
                <w:szCs w:val="32"/>
              </w:rPr>
              <w:fldChar w:fldCharType="separate"/>
            </w:r>
            <w:r w:rsidR="00445A4E" w:rsidRPr="00445A4E">
              <w:rPr>
                <w:noProof/>
                <w:webHidden/>
                <w:sz w:val="32"/>
                <w:szCs w:val="32"/>
              </w:rPr>
              <w:t>9</w:t>
            </w:r>
            <w:r w:rsidR="00445A4E" w:rsidRPr="00445A4E">
              <w:rPr>
                <w:noProof/>
                <w:webHidden/>
                <w:sz w:val="32"/>
                <w:szCs w:val="32"/>
              </w:rPr>
              <w:fldChar w:fldCharType="end"/>
            </w:r>
          </w:hyperlink>
        </w:p>
        <w:p w14:paraId="3F8E5323" w14:textId="57E0594E" w:rsidR="00445A4E" w:rsidRPr="00445A4E" w:rsidRDefault="0043098C">
          <w:pPr>
            <w:pStyle w:val="TOC2"/>
            <w:tabs>
              <w:tab w:val="right" w:leader="dot" w:pos="9016"/>
            </w:tabs>
            <w:ind w:left="480"/>
            <w:rPr>
              <w:noProof/>
              <w:sz w:val="32"/>
              <w:szCs w:val="32"/>
            </w:rPr>
          </w:pPr>
          <w:hyperlink w:anchor="_Toc20655206" w:history="1">
            <w:r w:rsidR="00445A4E" w:rsidRPr="00445A4E">
              <w:rPr>
                <w:rStyle w:val="Hyperlink"/>
                <w:noProof/>
                <w:sz w:val="32"/>
                <w:szCs w:val="32"/>
              </w:rPr>
              <w:t>CHAPTER 3</w:t>
            </w:r>
          </w:hyperlink>
        </w:p>
        <w:p w14:paraId="521846E5" w14:textId="0EF5426B" w:rsidR="00445A4E" w:rsidRPr="00445A4E" w:rsidRDefault="0043098C">
          <w:pPr>
            <w:pStyle w:val="TOC2"/>
            <w:tabs>
              <w:tab w:val="right" w:leader="dot" w:pos="9016"/>
            </w:tabs>
            <w:ind w:left="480"/>
            <w:rPr>
              <w:noProof/>
              <w:sz w:val="32"/>
              <w:szCs w:val="32"/>
            </w:rPr>
          </w:pPr>
          <w:hyperlink w:anchor="_Toc20655207" w:history="1">
            <w:r w:rsidR="00445A4E" w:rsidRPr="00445A4E">
              <w:rPr>
                <w:rStyle w:val="Hyperlink"/>
                <w:noProof/>
                <w:sz w:val="32"/>
                <w:szCs w:val="32"/>
              </w:rPr>
              <w:t>Subtitle</w:t>
            </w:r>
            <w:r w:rsidR="00445A4E" w:rsidRPr="00445A4E">
              <w:rPr>
                <w:noProof/>
                <w:webHidden/>
                <w:sz w:val="32"/>
                <w:szCs w:val="32"/>
              </w:rPr>
              <w:tab/>
            </w:r>
            <w:r w:rsidR="00445A4E" w:rsidRPr="00445A4E">
              <w:rPr>
                <w:noProof/>
                <w:webHidden/>
                <w:sz w:val="32"/>
                <w:szCs w:val="32"/>
              </w:rPr>
              <w:fldChar w:fldCharType="begin"/>
            </w:r>
            <w:r w:rsidR="00445A4E" w:rsidRPr="00445A4E">
              <w:rPr>
                <w:noProof/>
                <w:webHidden/>
                <w:sz w:val="32"/>
                <w:szCs w:val="32"/>
              </w:rPr>
              <w:instrText xml:space="preserve"> PAGEREF _Toc20655207 \h </w:instrText>
            </w:r>
            <w:r w:rsidR="00445A4E" w:rsidRPr="00445A4E">
              <w:rPr>
                <w:noProof/>
                <w:webHidden/>
                <w:sz w:val="32"/>
                <w:szCs w:val="32"/>
              </w:rPr>
            </w:r>
            <w:r w:rsidR="00445A4E" w:rsidRPr="00445A4E">
              <w:rPr>
                <w:noProof/>
                <w:webHidden/>
                <w:sz w:val="32"/>
                <w:szCs w:val="32"/>
              </w:rPr>
              <w:fldChar w:fldCharType="separate"/>
            </w:r>
            <w:r w:rsidR="00445A4E" w:rsidRPr="00445A4E">
              <w:rPr>
                <w:noProof/>
                <w:webHidden/>
                <w:sz w:val="32"/>
                <w:szCs w:val="32"/>
              </w:rPr>
              <w:t>10</w:t>
            </w:r>
            <w:r w:rsidR="00445A4E" w:rsidRPr="00445A4E">
              <w:rPr>
                <w:noProof/>
                <w:webHidden/>
                <w:sz w:val="32"/>
                <w:szCs w:val="32"/>
              </w:rPr>
              <w:fldChar w:fldCharType="end"/>
            </w:r>
          </w:hyperlink>
        </w:p>
        <w:p w14:paraId="0864AF96" w14:textId="22A1AD00" w:rsidR="00445A4E" w:rsidRPr="00445A4E" w:rsidRDefault="0043098C">
          <w:pPr>
            <w:pStyle w:val="TOC2"/>
            <w:tabs>
              <w:tab w:val="right" w:leader="dot" w:pos="9016"/>
            </w:tabs>
            <w:ind w:left="480"/>
            <w:rPr>
              <w:noProof/>
              <w:sz w:val="32"/>
              <w:szCs w:val="32"/>
            </w:rPr>
          </w:pPr>
          <w:hyperlink w:anchor="_Toc20655208" w:history="1">
            <w:r w:rsidR="00445A4E" w:rsidRPr="00445A4E">
              <w:rPr>
                <w:rStyle w:val="Hyperlink"/>
                <w:noProof/>
                <w:sz w:val="32"/>
                <w:szCs w:val="32"/>
              </w:rPr>
              <w:t>CHAPTER 4</w:t>
            </w:r>
          </w:hyperlink>
        </w:p>
        <w:p w14:paraId="19B0D2A7" w14:textId="731AC372" w:rsidR="00445A4E" w:rsidRPr="00445A4E" w:rsidRDefault="0043098C">
          <w:pPr>
            <w:pStyle w:val="TOC2"/>
            <w:tabs>
              <w:tab w:val="right" w:leader="dot" w:pos="9016"/>
            </w:tabs>
            <w:ind w:left="480"/>
            <w:rPr>
              <w:noProof/>
              <w:sz w:val="32"/>
              <w:szCs w:val="32"/>
            </w:rPr>
          </w:pPr>
          <w:hyperlink w:anchor="_Toc20655209" w:history="1">
            <w:r w:rsidR="00445A4E" w:rsidRPr="00445A4E">
              <w:rPr>
                <w:rStyle w:val="Hyperlink"/>
                <w:noProof/>
                <w:sz w:val="32"/>
                <w:szCs w:val="32"/>
              </w:rPr>
              <w:t>Subtitle</w:t>
            </w:r>
            <w:r w:rsidR="00445A4E" w:rsidRPr="00445A4E">
              <w:rPr>
                <w:noProof/>
                <w:webHidden/>
                <w:sz w:val="32"/>
                <w:szCs w:val="32"/>
              </w:rPr>
              <w:tab/>
            </w:r>
            <w:r w:rsidR="00445A4E" w:rsidRPr="00445A4E">
              <w:rPr>
                <w:noProof/>
                <w:webHidden/>
                <w:sz w:val="32"/>
                <w:szCs w:val="32"/>
              </w:rPr>
              <w:fldChar w:fldCharType="begin"/>
            </w:r>
            <w:r w:rsidR="00445A4E" w:rsidRPr="00445A4E">
              <w:rPr>
                <w:noProof/>
                <w:webHidden/>
                <w:sz w:val="32"/>
                <w:szCs w:val="32"/>
              </w:rPr>
              <w:instrText xml:space="preserve"> PAGEREF _Toc20655209 \h </w:instrText>
            </w:r>
            <w:r w:rsidR="00445A4E" w:rsidRPr="00445A4E">
              <w:rPr>
                <w:noProof/>
                <w:webHidden/>
                <w:sz w:val="32"/>
                <w:szCs w:val="32"/>
              </w:rPr>
            </w:r>
            <w:r w:rsidR="00445A4E" w:rsidRPr="00445A4E">
              <w:rPr>
                <w:noProof/>
                <w:webHidden/>
                <w:sz w:val="32"/>
                <w:szCs w:val="32"/>
              </w:rPr>
              <w:fldChar w:fldCharType="separate"/>
            </w:r>
            <w:r w:rsidR="00445A4E" w:rsidRPr="00445A4E">
              <w:rPr>
                <w:noProof/>
                <w:webHidden/>
                <w:sz w:val="32"/>
                <w:szCs w:val="32"/>
              </w:rPr>
              <w:t>11</w:t>
            </w:r>
            <w:r w:rsidR="00445A4E" w:rsidRPr="00445A4E">
              <w:rPr>
                <w:noProof/>
                <w:webHidden/>
                <w:sz w:val="32"/>
                <w:szCs w:val="32"/>
              </w:rPr>
              <w:fldChar w:fldCharType="end"/>
            </w:r>
          </w:hyperlink>
        </w:p>
        <w:p w14:paraId="2F8E1D3F" w14:textId="744DDB17" w:rsidR="00445A4E" w:rsidRPr="00445A4E" w:rsidRDefault="0043098C">
          <w:pPr>
            <w:pStyle w:val="TOC2"/>
            <w:tabs>
              <w:tab w:val="right" w:leader="dot" w:pos="9016"/>
            </w:tabs>
            <w:ind w:left="480"/>
            <w:rPr>
              <w:noProof/>
              <w:sz w:val="32"/>
              <w:szCs w:val="32"/>
            </w:rPr>
          </w:pPr>
          <w:hyperlink w:anchor="_Toc20655210" w:history="1">
            <w:r w:rsidR="00445A4E" w:rsidRPr="00445A4E">
              <w:rPr>
                <w:rStyle w:val="Hyperlink"/>
                <w:noProof/>
                <w:sz w:val="32"/>
                <w:szCs w:val="32"/>
              </w:rPr>
              <w:t>CHAPTER 5</w:t>
            </w:r>
          </w:hyperlink>
        </w:p>
        <w:p w14:paraId="7A04C5C9" w14:textId="102A579A" w:rsidR="00445A4E" w:rsidRPr="00445A4E" w:rsidRDefault="0043098C">
          <w:pPr>
            <w:pStyle w:val="TOC2"/>
            <w:tabs>
              <w:tab w:val="right" w:leader="dot" w:pos="9016"/>
            </w:tabs>
            <w:ind w:left="480"/>
            <w:rPr>
              <w:noProof/>
              <w:sz w:val="32"/>
              <w:szCs w:val="32"/>
            </w:rPr>
          </w:pPr>
          <w:hyperlink w:anchor="_Toc20655211" w:history="1">
            <w:r w:rsidR="00445A4E" w:rsidRPr="00445A4E">
              <w:rPr>
                <w:rStyle w:val="Hyperlink"/>
                <w:noProof/>
                <w:sz w:val="32"/>
                <w:szCs w:val="32"/>
              </w:rPr>
              <w:t>Subtitle</w:t>
            </w:r>
            <w:r w:rsidR="00445A4E" w:rsidRPr="00445A4E">
              <w:rPr>
                <w:noProof/>
                <w:webHidden/>
                <w:sz w:val="32"/>
                <w:szCs w:val="32"/>
              </w:rPr>
              <w:tab/>
            </w:r>
            <w:r w:rsidR="00445A4E" w:rsidRPr="00445A4E">
              <w:rPr>
                <w:noProof/>
                <w:webHidden/>
                <w:sz w:val="32"/>
                <w:szCs w:val="32"/>
              </w:rPr>
              <w:fldChar w:fldCharType="begin"/>
            </w:r>
            <w:r w:rsidR="00445A4E" w:rsidRPr="00445A4E">
              <w:rPr>
                <w:noProof/>
                <w:webHidden/>
                <w:sz w:val="32"/>
                <w:szCs w:val="32"/>
              </w:rPr>
              <w:instrText xml:space="preserve"> PAGEREF _Toc20655211 \h </w:instrText>
            </w:r>
            <w:r w:rsidR="00445A4E" w:rsidRPr="00445A4E">
              <w:rPr>
                <w:noProof/>
                <w:webHidden/>
                <w:sz w:val="32"/>
                <w:szCs w:val="32"/>
              </w:rPr>
            </w:r>
            <w:r w:rsidR="00445A4E" w:rsidRPr="00445A4E">
              <w:rPr>
                <w:noProof/>
                <w:webHidden/>
                <w:sz w:val="32"/>
                <w:szCs w:val="32"/>
              </w:rPr>
              <w:fldChar w:fldCharType="separate"/>
            </w:r>
            <w:r w:rsidR="00445A4E" w:rsidRPr="00445A4E">
              <w:rPr>
                <w:noProof/>
                <w:webHidden/>
                <w:sz w:val="32"/>
                <w:szCs w:val="32"/>
              </w:rPr>
              <w:t>12</w:t>
            </w:r>
            <w:r w:rsidR="00445A4E" w:rsidRPr="00445A4E">
              <w:rPr>
                <w:noProof/>
                <w:webHidden/>
                <w:sz w:val="32"/>
                <w:szCs w:val="32"/>
              </w:rPr>
              <w:fldChar w:fldCharType="end"/>
            </w:r>
          </w:hyperlink>
        </w:p>
        <w:p w14:paraId="2424B04C" w14:textId="0FCC743D" w:rsidR="00445A4E" w:rsidRPr="00445A4E" w:rsidRDefault="0043098C">
          <w:pPr>
            <w:pStyle w:val="TOC2"/>
            <w:tabs>
              <w:tab w:val="right" w:leader="dot" w:pos="9016"/>
            </w:tabs>
            <w:ind w:left="480"/>
            <w:rPr>
              <w:noProof/>
              <w:sz w:val="32"/>
              <w:szCs w:val="32"/>
            </w:rPr>
          </w:pPr>
          <w:hyperlink w:anchor="_Toc20655212" w:history="1">
            <w:r w:rsidR="00445A4E" w:rsidRPr="00445A4E">
              <w:rPr>
                <w:rStyle w:val="Hyperlink"/>
                <w:noProof/>
                <w:sz w:val="32"/>
                <w:szCs w:val="32"/>
              </w:rPr>
              <w:t>CHAPTER 6</w:t>
            </w:r>
          </w:hyperlink>
        </w:p>
        <w:p w14:paraId="2E8C2C40" w14:textId="45579FCE" w:rsidR="00445A4E" w:rsidRPr="00445A4E" w:rsidRDefault="0043098C">
          <w:pPr>
            <w:pStyle w:val="TOC2"/>
            <w:tabs>
              <w:tab w:val="right" w:leader="dot" w:pos="9016"/>
            </w:tabs>
            <w:ind w:left="480"/>
            <w:rPr>
              <w:noProof/>
              <w:sz w:val="32"/>
              <w:szCs w:val="32"/>
            </w:rPr>
          </w:pPr>
          <w:hyperlink w:anchor="_Toc20655213" w:history="1">
            <w:r w:rsidR="00445A4E" w:rsidRPr="00445A4E">
              <w:rPr>
                <w:rStyle w:val="Hyperlink"/>
                <w:noProof/>
                <w:sz w:val="32"/>
                <w:szCs w:val="32"/>
              </w:rPr>
              <w:t>Subtitle</w:t>
            </w:r>
            <w:r w:rsidR="00445A4E" w:rsidRPr="00445A4E">
              <w:rPr>
                <w:noProof/>
                <w:webHidden/>
                <w:sz w:val="32"/>
                <w:szCs w:val="32"/>
              </w:rPr>
              <w:tab/>
            </w:r>
            <w:r w:rsidR="00445A4E" w:rsidRPr="00445A4E">
              <w:rPr>
                <w:noProof/>
                <w:webHidden/>
                <w:sz w:val="32"/>
                <w:szCs w:val="32"/>
              </w:rPr>
              <w:fldChar w:fldCharType="begin"/>
            </w:r>
            <w:r w:rsidR="00445A4E" w:rsidRPr="00445A4E">
              <w:rPr>
                <w:noProof/>
                <w:webHidden/>
                <w:sz w:val="32"/>
                <w:szCs w:val="32"/>
              </w:rPr>
              <w:instrText xml:space="preserve"> PAGEREF _Toc20655213 \h </w:instrText>
            </w:r>
            <w:r w:rsidR="00445A4E" w:rsidRPr="00445A4E">
              <w:rPr>
                <w:noProof/>
                <w:webHidden/>
                <w:sz w:val="32"/>
                <w:szCs w:val="32"/>
              </w:rPr>
            </w:r>
            <w:r w:rsidR="00445A4E" w:rsidRPr="00445A4E">
              <w:rPr>
                <w:noProof/>
                <w:webHidden/>
                <w:sz w:val="32"/>
                <w:szCs w:val="32"/>
              </w:rPr>
              <w:fldChar w:fldCharType="separate"/>
            </w:r>
            <w:r w:rsidR="00445A4E" w:rsidRPr="00445A4E">
              <w:rPr>
                <w:noProof/>
                <w:webHidden/>
                <w:sz w:val="32"/>
                <w:szCs w:val="32"/>
              </w:rPr>
              <w:t>13</w:t>
            </w:r>
            <w:r w:rsidR="00445A4E" w:rsidRPr="00445A4E">
              <w:rPr>
                <w:noProof/>
                <w:webHidden/>
                <w:sz w:val="32"/>
                <w:szCs w:val="32"/>
              </w:rPr>
              <w:fldChar w:fldCharType="end"/>
            </w:r>
          </w:hyperlink>
        </w:p>
        <w:p w14:paraId="171506B8" w14:textId="2602C0E0" w:rsidR="00417D8E" w:rsidRPr="00926A39" w:rsidRDefault="00386124" w:rsidP="00926A39">
          <w:pPr>
            <w:rPr>
              <w:sz w:val="32"/>
              <w:szCs w:val="32"/>
            </w:rPr>
          </w:pPr>
          <w:r w:rsidRPr="00445A4E">
            <w:rPr>
              <w:b/>
              <w:bCs/>
              <w:noProof/>
              <w:sz w:val="32"/>
              <w:szCs w:val="32"/>
            </w:rPr>
            <w:fldChar w:fldCharType="end"/>
          </w:r>
        </w:p>
      </w:sdtContent>
    </w:sdt>
    <w:p w14:paraId="7F0CF28C" w14:textId="3D35F8C0" w:rsidR="00543E7F" w:rsidRDefault="00191251" w:rsidP="00D313E8">
      <w:pPr>
        <w:spacing w:after="120"/>
        <w:ind w:left="644"/>
        <w:rPr>
          <w:b/>
        </w:rPr>
      </w:pPr>
      <w:r w:rsidRPr="00D313E8">
        <w:rPr>
          <w:color w:val="FF0000"/>
          <w:sz w:val="28"/>
          <w:szCs w:val="28"/>
        </w:rPr>
        <w:t>Please don’t</w:t>
      </w:r>
      <w:r>
        <w:rPr>
          <w:color w:val="FF0000"/>
          <w:sz w:val="28"/>
          <w:szCs w:val="28"/>
        </w:rPr>
        <w:t xml:space="preserve"> manually write in the</w:t>
      </w:r>
      <w:r w:rsidRPr="00D313E8">
        <w:rPr>
          <w:color w:val="FF0000"/>
          <w:sz w:val="28"/>
          <w:szCs w:val="28"/>
        </w:rPr>
        <w:t xml:space="preserve"> table of contents. It is self-updating when you click it</w:t>
      </w:r>
      <w:r w:rsidR="00445A4E">
        <w:rPr>
          <w:color w:val="FF0000"/>
          <w:sz w:val="28"/>
          <w:szCs w:val="28"/>
        </w:rPr>
        <w:t>, we can do this</w:t>
      </w:r>
    </w:p>
    <w:p w14:paraId="544AD583" w14:textId="10B5C8B1" w:rsidR="00BF0F2C" w:rsidRPr="00BF0F2C" w:rsidRDefault="00BF0F2C" w:rsidP="00BF0F2C">
      <w:pPr>
        <w:rPr>
          <w:b/>
        </w:rPr>
        <w:sectPr w:rsidR="00BF0F2C" w:rsidRPr="00BF0F2C" w:rsidSect="007275C3">
          <w:headerReference w:type="default" r:id="rId9"/>
          <w:footerReference w:type="even" r:id="rId10"/>
          <w:footerReference w:type="default" r:id="rId11"/>
          <w:pgSz w:w="11906" w:h="16838"/>
          <w:pgMar w:top="1440" w:right="1440" w:bottom="1440" w:left="1440" w:header="851" w:footer="992" w:gutter="0"/>
          <w:cols w:space="425"/>
          <w:titlePg/>
          <w:docGrid w:type="lines" w:linePitch="312"/>
        </w:sectPr>
      </w:pPr>
      <w:bookmarkStart w:id="1" w:name="_Toc518636930"/>
    </w:p>
    <w:p w14:paraId="73B42479" w14:textId="77777777" w:rsidR="000B2307" w:rsidRPr="00E007D1" w:rsidRDefault="000B2307" w:rsidP="000B2307">
      <w:pPr>
        <w:pStyle w:val="Header1"/>
        <w:jc w:val="center"/>
        <w:rPr>
          <w:color w:val="000000" w:themeColor="text1"/>
          <w:szCs w:val="28"/>
        </w:rPr>
      </w:pPr>
      <w:bookmarkStart w:id="2" w:name="_Toc20655202"/>
      <w:r w:rsidRPr="00E007D1">
        <w:rPr>
          <w:color w:val="000000" w:themeColor="text1"/>
          <w:szCs w:val="28"/>
        </w:rPr>
        <w:lastRenderedPageBreak/>
        <w:t>CHAPTER 1</w:t>
      </w:r>
    </w:p>
    <w:p w14:paraId="12E1C249" w14:textId="46B4649F" w:rsidR="000B2307" w:rsidRPr="00E007D1" w:rsidRDefault="00130A9E" w:rsidP="0069391C">
      <w:pPr>
        <w:pStyle w:val="Header1"/>
        <w:jc w:val="center"/>
        <w:rPr>
          <w:color w:val="000000" w:themeColor="text1"/>
          <w:szCs w:val="28"/>
        </w:rPr>
      </w:pPr>
      <w:bookmarkStart w:id="3" w:name="OLE_LINK1"/>
      <w:bookmarkStart w:id="4" w:name="OLE_LINK2"/>
      <w:r w:rsidRPr="00E007D1">
        <w:rPr>
          <w:color w:val="000000" w:themeColor="text1"/>
          <w:szCs w:val="28"/>
          <w:lang w:val="en-US"/>
        </w:rPr>
        <w:t>Potato Art</w:t>
      </w:r>
    </w:p>
    <w:bookmarkEnd w:id="3"/>
    <w:bookmarkEnd w:id="4"/>
    <w:p w14:paraId="102D93EE" w14:textId="0F72AAAA" w:rsidR="00B23C1F" w:rsidRDefault="00B23C1F" w:rsidP="00B23C1F">
      <w:pPr>
        <w:autoSpaceDE w:val="0"/>
        <w:autoSpaceDN w:val="0"/>
        <w:adjustRightInd w:val="0"/>
        <w:spacing w:after="120"/>
        <w:ind w:firstLine="284"/>
        <w:jc w:val="both"/>
        <w:rPr>
          <w:sz w:val="28"/>
          <w:szCs w:val="28"/>
          <w:lang w:val="en-US"/>
        </w:rPr>
      </w:pPr>
      <w:proofErr w:type="spellStart"/>
      <w:r>
        <w:rPr>
          <w:sz w:val="28"/>
          <w:szCs w:val="28"/>
          <w:lang w:val="en-US"/>
        </w:rPr>
        <w:t>Brrrrring</w:t>
      </w:r>
      <w:proofErr w:type="spellEnd"/>
      <w:r>
        <w:rPr>
          <w:sz w:val="28"/>
          <w:szCs w:val="28"/>
          <w:lang w:val="en-US"/>
        </w:rPr>
        <w:t xml:space="preserve">!! The school bell rang. </w:t>
      </w:r>
    </w:p>
    <w:p w14:paraId="2525C4AF" w14:textId="53B6CC8A" w:rsidR="00B23C1F" w:rsidRPr="00B23C1F" w:rsidRDefault="00B23C1F" w:rsidP="00B23C1F">
      <w:pPr>
        <w:autoSpaceDE w:val="0"/>
        <w:autoSpaceDN w:val="0"/>
        <w:adjustRightInd w:val="0"/>
        <w:spacing w:after="120"/>
        <w:ind w:firstLine="284"/>
        <w:jc w:val="both"/>
        <w:rPr>
          <w:sz w:val="28"/>
          <w:szCs w:val="28"/>
          <w:lang w:val="en-US"/>
        </w:rPr>
      </w:pPr>
      <w:r w:rsidRPr="00B23C1F">
        <w:rPr>
          <w:sz w:val="28"/>
          <w:szCs w:val="28"/>
          <w:lang w:val="en-US"/>
        </w:rPr>
        <w:t>“Oh boy!” Tom Jolly exclaimed</w:t>
      </w:r>
      <w:ins w:id="5" w:author="Zheng Marissa" w:date="2020-02-19T22:36:00Z">
        <w:r w:rsidR="000A6E08">
          <w:rPr>
            <w:sz w:val="28"/>
            <w:szCs w:val="28"/>
            <w:lang w:val="en-US"/>
          </w:rPr>
          <w:t>,</w:t>
        </w:r>
      </w:ins>
      <w:r w:rsidRPr="00B23C1F">
        <w:rPr>
          <w:sz w:val="28"/>
          <w:szCs w:val="28"/>
          <w:lang w:val="en-US"/>
        </w:rPr>
        <w:t xml:space="preserve"> </w:t>
      </w:r>
      <w:r>
        <w:rPr>
          <w:sz w:val="28"/>
          <w:szCs w:val="28"/>
          <w:lang w:val="en-US"/>
        </w:rPr>
        <w:t>jumping</w:t>
      </w:r>
      <w:r w:rsidRPr="00B23C1F">
        <w:rPr>
          <w:sz w:val="28"/>
          <w:szCs w:val="28"/>
          <w:lang w:val="en-US"/>
        </w:rPr>
        <w:t xml:space="preserve"> from his seat. </w:t>
      </w:r>
    </w:p>
    <w:p w14:paraId="63ECB432" w14:textId="1E8E3FBC" w:rsidR="000F11F4" w:rsidRPr="00912DAC" w:rsidRDefault="00B23C1F" w:rsidP="00B23C1F">
      <w:pPr>
        <w:autoSpaceDE w:val="0"/>
        <w:autoSpaceDN w:val="0"/>
        <w:adjustRightInd w:val="0"/>
        <w:spacing w:after="120"/>
        <w:ind w:firstLine="284"/>
        <w:jc w:val="both"/>
        <w:rPr>
          <w:sz w:val="28"/>
          <w:szCs w:val="28"/>
          <w:lang w:val="en-US"/>
        </w:rPr>
      </w:pPr>
      <w:r w:rsidRPr="00B23C1F">
        <w:rPr>
          <w:sz w:val="28"/>
          <w:szCs w:val="28"/>
          <w:lang w:val="en-US"/>
        </w:rPr>
        <w:t xml:space="preserve">The next class </w:t>
      </w:r>
      <w:del w:id="6" w:author="Zheng Marissa" w:date="2020-02-19T22:37:00Z">
        <w:r w:rsidRPr="00B23C1F" w:rsidDel="000A6E08">
          <w:rPr>
            <w:sz w:val="28"/>
            <w:szCs w:val="28"/>
            <w:lang w:val="en-US"/>
          </w:rPr>
          <w:delText xml:space="preserve">that the </w:delText>
        </w:r>
        <w:r w:rsidDel="000A6E08">
          <w:rPr>
            <w:sz w:val="28"/>
            <w:szCs w:val="28"/>
            <w:lang w:val="en-US"/>
          </w:rPr>
          <w:delText>students</w:delText>
        </w:r>
        <w:r w:rsidRPr="00B23C1F" w:rsidDel="000A6E08">
          <w:rPr>
            <w:sz w:val="28"/>
            <w:szCs w:val="28"/>
            <w:lang w:val="en-US"/>
          </w:rPr>
          <w:delText xml:space="preserve"> </w:delText>
        </w:r>
        <w:r w:rsidR="000F11F4" w:rsidDel="000A6E08">
          <w:rPr>
            <w:sz w:val="28"/>
            <w:szCs w:val="28"/>
            <w:lang w:val="en-US"/>
          </w:rPr>
          <w:delText>in</w:delText>
        </w:r>
      </w:del>
      <w:ins w:id="7" w:author="Zheng Marissa" w:date="2020-02-19T22:37:00Z">
        <w:r w:rsidR="000A6E08">
          <w:rPr>
            <w:sz w:val="28"/>
            <w:szCs w:val="28"/>
            <w:lang w:val="en-US"/>
          </w:rPr>
          <w:t>for the</w:t>
        </w:r>
      </w:ins>
      <w:r w:rsidRPr="00B23C1F">
        <w:rPr>
          <w:sz w:val="28"/>
          <w:szCs w:val="28"/>
          <w:lang w:val="en-US"/>
        </w:rPr>
        <w:t xml:space="preserve"> second</w:t>
      </w:r>
      <w:ins w:id="8" w:author="Zheng Marissa" w:date="2020-02-19T22:37:00Z">
        <w:r w:rsidR="000A6E08">
          <w:rPr>
            <w:sz w:val="28"/>
            <w:szCs w:val="28"/>
            <w:lang w:val="en-US"/>
          </w:rPr>
          <w:t>-</w:t>
        </w:r>
      </w:ins>
      <w:del w:id="9" w:author="Zheng Marissa" w:date="2020-02-19T22:37:00Z">
        <w:r w:rsidRPr="00B23C1F" w:rsidDel="000A6E08">
          <w:rPr>
            <w:sz w:val="28"/>
            <w:szCs w:val="28"/>
            <w:lang w:val="en-US"/>
          </w:rPr>
          <w:delText xml:space="preserve"> </w:delText>
        </w:r>
      </w:del>
      <w:r w:rsidRPr="00B23C1F">
        <w:rPr>
          <w:sz w:val="28"/>
          <w:szCs w:val="28"/>
          <w:lang w:val="en-US"/>
        </w:rPr>
        <w:t xml:space="preserve">grade </w:t>
      </w:r>
      <w:ins w:id="10" w:author="Zheng Marissa" w:date="2020-02-19T22:37:00Z">
        <w:r w:rsidR="000A6E08">
          <w:rPr>
            <w:sz w:val="28"/>
            <w:szCs w:val="28"/>
            <w:lang w:val="en-US"/>
          </w:rPr>
          <w:t xml:space="preserve">students </w:t>
        </w:r>
      </w:ins>
      <w:del w:id="11" w:author="Zheng Marissa" w:date="2020-02-19T22:37:00Z">
        <w:r w:rsidRPr="00B23C1F" w:rsidDel="000A6E08">
          <w:rPr>
            <w:sz w:val="28"/>
            <w:szCs w:val="28"/>
            <w:lang w:val="en-US"/>
          </w:rPr>
          <w:delText xml:space="preserve">would be having </w:delText>
        </w:r>
      </w:del>
      <w:r w:rsidRPr="00B23C1F">
        <w:rPr>
          <w:sz w:val="28"/>
          <w:szCs w:val="28"/>
          <w:lang w:val="en-US"/>
        </w:rPr>
        <w:t xml:space="preserve">was </w:t>
      </w:r>
      <w:r w:rsidR="000F11F4">
        <w:rPr>
          <w:sz w:val="28"/>
          <w:szCs w:val="28"/>
          <w:lang w:val="en-US"/>
        </w:rPr>
        <w:t>art</w:t>
      </w:r>
      <w:r w:rsidRPr="00B23C1F">
        <w:rPr>
          <w:sz w:val="28"/>
          <w:szCs w:val="28"/>
          <w:lang w:val="en-US"/>
        </w:rPr>
        <w:t xml:space="preserve"> with Mrs. Smith. There was always something interesting to learn from </w:t>
      </w:r>
      <w:r w:rsidR="000F11F4">
        <w:rPr>
          <w:sz w:val="28"/>
          <w:szCs w:val="28"/>
          <w:lang w:val="en-US"/>
        </w:rPr>
        <w:t xml:space="preserve">her. If the lesson </w:t>
      </w:r>
      <w:r w:rsidR="000F11F4" w:rsidRPr="00912DAC">
        <w:rPr>
          <w:sz w:val="28"/>
          <w:szCs w:val="28"/>
          <w:lang w:val="en-US"/>
        </w:rPr>
        <w:t xml:space="preserve">wasn’t </w:t>
      </w:r>
      <w:del w:id="12" w:author="Zheng Marissa" w:date="2020-02-19T22:38:00Z">
        <w:r w:rsidR="000F11F4" w:rsidRPr="00912DAC" w:rsidDel="000A6E08">
          <w:rPr>
            <w:sz w:val="28"/>
            <w:szCs w:val="28"/>
            <w:lang w:val="en-US"/>
          </w:rPr>
          <w:delText xml:space="preserve">something </w:delText>
        </w:r>
      </w:del>
      <w:r w:rsidR="00912DAC" w:rsidRPr="00912DAC">
        <w:rPr>
          <w:sz w:val="28"/>
          <w:szCs w:val="28"/>
          <w:lang w:val="en-US"/>
        </w:rPr>
        <w:t>entertaining</w:t>
      </w:r>
      <w:r w:rsidR="000F11F4" w:rsidRPr="00912DAC">
        <w:rPr>
          <w:sz w:val="28"/>
          <w:szCs w:val="28"/>
          <w:lang w:val="en-US"/>
        </w:rPr>
        <w:t xml:space="preserve">, at least the teacher was. </w:t>
      </w:r>
    </w:p>
    <w:p w14:paraId="62DF4DDE" w14:textId="71B76278" w:rsidR="00B23C1F" w:rsidRDefault="000F11F4" w:rsidP="00B23C1F">
      <w:pPr>
        <w:autoSpaceDE w:val="0"/>
        <w:autoSpaceDN w:val="0"/>
        <w:adjustRightInd w:val="0"/>
        <w:spacing w:after="120"/>
        <w:ind w:firstLine="284"/>
        <w:jc w:val="both"/>
        <w:rPr>
          <w:sz w:val="28"/>
          <w:szCs w:val="28"/>
          <w:lang w:val="en-US"/>
        </w:rPr>
      </w:pPr>
      <w:r w:rsidRPr="00912DAC">
        <w:rPr>
          <w:sz w:val="28"/>
          <w:szCs w:val="28"/>
          <w:lang w:val="en-US"/>
        </w:rPr>
        <w:t xml:space="preserve">Some students were confused by her disconnected thoughts, but the </w:t>
      </w:r>
      <w:r w:rsidR="00A439E8" w:rsidRPr="00912DAC">
        <w:rPr>
          <w:sz w:val="28"/>
          <w:szCs w:val="28"/>
          <w:lang w:val="en-US"/>
        </w:rPr>
        <w:t>twins found her amusing</w:t>
      </w:r>
      <w:r w:rsidR="00B23C1F" w:rsidRPr="00912DAC">
        <w:rPr>
          <w:sz w:val="28"/>
          <w:szCs w:val="28"/>
          <w:lang w:val="en-US"/>
        </w:rPr>
        <w:t>.</w:t>
      </w:r>
      <w:r w:rsidR="00B23C1F" w:rsidRPr="00B23C1F">
        <w:rPr>
          <w:sz w:val="28"/>
          <w:szCs w:val="28"/>
          <w:lang w:val="en-US"/>
        </w:rPr>
        <w:t xml:space="preserve"> </w:t>
      </w:r>
    </w:p>
    <w:p w14:paraId="44C2D999" w14:textId="5E476827" w:rsidR="00B23C1F" w:rsidRDefault="00A439E8" w:rsidP="00B23C1F">
      <w:pPr>
        <w:autoSpaceDE w:val="0"/>
        <w:autoSpaceDN w:val="0"/>
        <w:adjustRightInd w:val="0"/>
        <w:spacing w:after="120"/>
        <w:ind w:firstLine="284"/>
        <w:jc w:val="both"/>
        <w:rPr>
          <w:sz w:val="28"/>
          <w:szCs w:val="28"/>
          <w:lang w:val="en-US"/>
        </w:rPr>
      </w:pPr>
      <w:r>
        <w:rPr>
          <w:sz w:val="28"/>
          <w:szCs w:val="28"/>
          <w:lang w:val="en-US"/>
        </w:rPr>
        <w:t xml:space="preserve">“What do you think Mrs. Smith will ask us to do this lesson? I hope not potato prints again,” Alan said. </w:t>
      </w:r>
    </w:p>
    <w:p w14:paraId="1FE5DC5D" w14:textId="1B4BC781" w:rsidR="00BD3DF8" w:rsidRDefault="00A439E8" w:rsidP="00B23C1F">
      <w:pPr>
        <w:autoSpaceDE w:val="0"/>
        <w:autoSpaceDN w:val="0"/>
        <w:adjustRightInd w:val="0"/>
        <w:spacing w:after="120"/>
        <w:ind w:firstLine="284"/>
        <w:jc w:val="both"/>
        <w:rPr>
          <w:sz w:val="28"/>
          <w:szCs w:val="28"/>
          <w:lang w:val="en-US"/>
        </w:rPr>
      </w:pPr>
      <w:r>
        <w:rPr>
          <w:sz w:val="28"/>
          <w:szCs w:val="28"/>
          <w:lang w:val="en-US"/>
        </w:rPr>
        <w:t xml:space="preserve">He was remembering a class where their art teacher had them make prints out of </w:t>
      </w:r>
      <w:r w:rsidR="00BD3DF8">
        <w:rPr>
          <w:sz w:val="28"/>
          <w:szCs w:val="28"/>
          <w:lang w:val="en-US"/>
        </w:rPr>
        <w:t>potatoes</w:t>
      </w:r>
      <w:del w:id="13" w:author="Zheng Marissa" w:date="2020-02-19T22:39:00Z">
        <w:r w:rsidR="00BD3DF8" w:rsidDel="000A6E08">
          <w:rPr>
            <w:sz w:val="28"/>
            <w:szCs w:val="28"/>
            <w:lang w:val="en-US"/>
          </w:rPr>
          <w:delText>,</w:delText>
        </w:r>
      </w:del>
      <w:r>
        <w:rPr>
          <w:sz w:val="28"/>
          <w:szCs w:val="28"/>
          <w:lang w:val="en-US"/>
        </w:rPr>
        <w:t xml:space="preserve"> they would cut </w:t>
      </w:r>
      <w:r w:rsidR="00BD3DF8">
        <w:rPr>
          <w:sz w:val="28"/>
          <w:szCs w:val="28"/>
          <w:lang w:val="en-US"/>
        </w:rPr>
        <w:t xml:space="preserve">out </w:t>
      </w:r>
      <w:r>
        <w:rPr>
          <w:sz w:val="28"/>
          <w:szCs w:val="28"/>
          <w:lang w:val="en-US"/>
        </w:rPr>
        <w:t>themselves. Most of the artwork</w:t>
      </w:r>
      <w:ins w:id="14" w:author="Zheng Marissa" w:date="2020-02-19T22:39:00Z">
        <w:r w:rsidR="000A6E08">
          <w:rPr>
            <w:sz w:val="28"/>
            <w:szCs w:val="28"/>
            <w:lang w:val="en-US"/>
          </w:rPr>
          <w:t>s</w:t>
        </w:r>
      </w:ins>
      <w:r>
        <w:rPr>
          <w:sz w:val="28"/>
          <w:szCs w:val="28"/>
          <w:lang w:val="en-US"/>
        </w:rPr>
        <w:t xml:space="preserve"> looked like blobs, and there were potato bits all over the </w:t>
      </w:r>
      <w:r w:rsidR="00BD3DF8">
        <w:rPr>
          <w:sz w:val="28"/>
          <w:szCs w:val="28"/>
          <w:lang w:val="en-US"/>
        </w:rPr>
        <w:t>classroom</w:t>
      </w:r>
      <w:r>
        <w:rPr>
          <w:sz w:val="28"/>
          <w:szCs w:val="28"/>
          <w:lang w:val="en-US"/>
        </w:rPr>
        <w:t xml:space="preserve"> floor. </w:t>
      </w:r>
      <w:r w:rsidR="00BD3DF8">
        <w:rPr>
          <w:sz w:val="28"/>
          <w:szCs w:val="28"/>
          <w:lang w:val="en-US"/>
        </w:rPr>
        <w:t xml:space="preserve">Mrs. Smith didn’t want them to cut themselves, so she gave them </w:t>
      </w:r>
      <w:r w:rsidR="00C562D0">
        <w:rPr>
          <w:sz w:val="28"/>
          <w:szCs w:val="28"/>
          <w:lang w:val="en-US"/>
        </w:rPr>
        <w:t xml:space="preserve">some spoons </w:t>
      </w:r>
      <w:del w:id="15" w:author="Zheng Marissa" w:date="2020-02-19T22:40:00Z">
        <w:r w:rsidR="00C562D0" w:rsidDel="000A6E08">
          <w:rPr>
            <w:sz w:val="28"/>
            <w:szCs w:val="28"/>
            <w:lang w:val="en-US"/>
          </w:rPr>
          <w:delText xml:space="preserve">to scoop </w:delText>
        </w:r>
      </w:del>
      <w:r w:rsidR="00C562D0">
        <w:rPr>
          <w:sz w:val="28"/>
          <w:szCs w:val="28"/>
          <w:lang w:val="en-US"/>
        </w:rPr>
        <w:t xml:space="preserve">instead of knives to cut with. </w:t>
      </w:r>
      <w:r>
        <w:rPr>
          <w:sz w:val="28"/>
          <w:szCs w:val="28"/>
          <w:lang w:val="en-US"/>
        </w:rPr>
        <w:t xml:space="preserve">Someone </w:t>
      </w:r>
      <w:r w:rsidR="00BD3DF8">
        <w:rPr>
          <w:sz w:val="28"/>
          <w:szCs w:val="28"/>
          <w:lang w:val="en-US"/>
        </w:rPr>
        <w:t xml:space="preserve">ate a piece because they were hungry, and another student found some kind of bug that had crawled into the potato. It </w:t>
      </w:r>
      <w:r w:rsidR="00BD3DF8" w:rsidRPr="008155E6">
        <w:rPr>
          <w:sz w:val="28"/>
          <w:szCs w:val="28"/>
          <w:lang w:val="en-US"/>
        </w:rPr>
        <w:t>was chaos</w:t>
      </w:r>
      <w:r w:rsidR="00BD3DF8">
        <w:rPr>
          <w:sz w:val="28"/>
          <w:szCs w:val="28"/>
          <w:lang w:val="en-US"/>
        </w:rPr>
        <w:t xml:space="preserve">, but Tom and Alan had so much fun. </w:t>
      </w:r>
    </w:p>
    <w:p w14:paraId="69FE285C" w14:textId="0628E474" w:rsidR="00BD3DF8" w:rsidRDefault="00BD3DF8" w:rsidP="00B23C1F">
      <w:pPr>
        <w:autoSpaceDE w:val="0"/>
        <w:autoSpaceDN w:val="0"/>
        <w:adjustRightInd w:val="0"/>
        <w:spacing w:after="120"/>
        <w:ind w:firstLine="284"/>
        <w:jc w:val="both"/>
        <w:rPr>
          <w:sz w:val="28"/>
          <w:szCs w:val="28"/>
          <w:lang w:val="en-US"/>
        </w:rPr>
      </w:pPr>
      <w:r>
        <w:rPr>
          <w:sz w:val="28"/>
          <w:szCs w:val="28"/>
          <w:lang w:val="en-US"/>
        </w:rPr>
        <w:t>Tom had cut up the potatoes to look like fries</w:t>
      </w:r>
      <w:del w:id="16" w:author="Zheng Marissa" w:date="2020-02-19T22:41:00Z">
        <w:r w:rsidDel="000A6E08">
          <w:rPr>
            <w:sz w:val="28"/>
            <w:szCs w:val="28"/>
            <w:lang w:val="en-US"/>
          </w:rPr>
          <w:delText>,</w:delText>
        </w:r>
      </w:del>
      <w:r>
        <w:rPr>
          <w:sz w:val="28"/>
          <w:szCs w:val="28"/>
          <w:lang w:val="en-US"/>
        </w:rPr>
        <w:t xml:space="preserve"> and painted them yellow. He then wrapped them around </w:t>
      </w:r>
      <w:ins w:id="17" w:author="Zheng Marissa" w:date="2020-02-20T11:18:00Z">
        <w:r w:rsidR="000A6E08">
          <w:rPr>
            <w:sz w:val="28"/>
            <w:szCs w:val="28"/>
            <w:lang w:val="en-US"/>
          </w:rPr>
          <w:t xml:space="preserve">some </w:t>
        </w:r>
      </w:ins>
      <w:r>
        <w:rPr>
          <w:sz w:val="28"/>
          <w:szCs w:val="28"/>
          <w:lang w:val="en-US"/>
        </w:rPr>
        <w:t xml:space="preserve">art paper that he had painted red. It looked </w:t>
      </w:r>
      <w:r>
        <w:rPr>
          <w:sz w:val="28"/>
          <w:szCs w:val="28"/>
          <w:lang w:val="en-US"/>
        </w:rPr>
        <w:lastRenderedPageBreak/>
        <w:t xml:space="preserve">like </w:t>
      </w:r>
      <w:del w:id="18" w:author="Zheng Marissa" w:date="2020-02-19T22:41:00Z">
        <w:r w:rsidDel="000A6E08">
          <w:rPr>
            <w:sz w:val="28"/>
            <w:szCs w:val="28"/>
            <w:lang w:val="en-US"/>
          </w:rPr>
          <w:delText xml:space="preserve">the </w:delText>
        </w:r>
      </w:del>
      <w:r>
        <w:rPr>
          <w:sz w:val="28"/>
          <w:szCs w:val="28"/>
          <w:lang w:val="en-US"/>
        </w:rPr>
        <w:t>French fries you would get at an amusement park. Alan</w:t>
      </w:r>
      <w:r w:rsidR="005449CF">
        <w:rPr>
          <w:sz w:val="28"/>
          <w:szCs w:val="28"/>
          <w:lang w:val="en-US"/>
        </w:rPr>
        <w:t xml:space="preserve"> had</w:t>
      </w:r>
      <w:r>
        <w:rPr>
          <w:sz w:val="28"/>
          <w:szCs w:val="28"/>
          <w:lang w:val="en-US"/>
        </w:rPr>
        <w:t xml:space="preserve"> been more serious with his work</w:t>
      </w:r>
      <w:del w:id="19" w:author="Zheng Marissa" w:date="2020-02-20T11:18:00Z">
        <w:r w:rsidDel="000A6E08">
          <w:rPr>
            <w:sz w:val="28"/>
            <w:szCs w:val="28"/>
            <w:lang w:val="en-US"/>
          </w:rPr>
          <w:delText>,</w:delText>
        </w:r>
      </w:del>
      <w:r>
        <w:rPr>
          <w:sz w:val="28"/>
          <w:szCs w:val="28"/>
          <w:lang w:val="en-US"/>
        </w:rPr>
        <w:t xml:space="preserve"> and spent the whole class </w:t>
      </w:r>
      <w:r w:rsidR="00130A9E">
        <w:rPr>
          <w:sz w:val="28"/>
          <w:szCs w:val="28"/>
          <w:lang w:val="en-US"/>
        </w:rPr>
        <w:t>carving</w:t>
      </w:r>
      <w:r>
        <w:rPr>
          <w:sz w:val="28"/>
          <w:szCs w:val="28"/>
          <w:lang w:val="en-US"/>
        </w:rPr>
        <w:t xml:space="preserve"> a beautiful elephant. </w:t>
      </w:r>
    </w:p>
    <w:p w14:paraId="6C2FAAB8" w14:textId="123443D1" w:rsidR="00BD3DF8" w:rsidRDefault="00BD3DF8" w:rsidP="00B23C1F">
      <w:pPr>
        <w:autoSpaceDE w:val="0"/>
        <w:autoSpaceDN w:val="0"/>
        <w:adjustRightInd w:val="0"/>
        <w:spacing w:after="120"/>
        <w:ind w:firstLine="284"/>
        <w:jc w:val="both"/>
        <w:rPr>
          <w:sz w:val="28"/>
          <w:szCs w:val="28"/>
          <w:lang w:val="en-US"/>
        </w:rPr>
      </w:pPr>
      <w:r>
        <w:rPr>
          <w:sz w:val="28"/>
          <w:szCs w:val="28"/>
          <w:lang w:val="en-US"/>
        </w:rPr>
        <w:t>“Tom, Alan, I think you’re both missing the point of this activity,” Mrs. Smith had said to them. “You see, we are supposed to make ‘prints’ with the potatoes</w:t>
      </w:r>
      <w:ins w:id="20" w:author="Zheng Marissa" w:date="2020-02-19T22:41:00Z">
        <w:r w:rsidR="000A6E08">
          <w:rPr>
            <w:sz w:val="28"/>
            <w:szCs w:val="28"/>
            <w:lang w:val="en-US"/>
          </w:rPr>
          <w:t>.</w:t>
        </w:r>
      </w:ins>
      <w:del w:id="21" w:author="Zheng Marissa" w:date="2020-02-19T22:41:00Z">
        <w:r w:rsidDel="000A6E08">
          <w:rPr>
            <w:sz w:val="28"/>
            <w:szCs w:val="28"/>
            <w:lang w:val="en-US"/>
          </w:rPr>
          <w:delText>,</w:delText>
        </w:r>
      </w:del>
      <w:r>
        <w:rPr>
          <w:sz w:val="28"/>
          <w:szCs w:val="28"/>
          <w:lang w:val="en-US"/>
        </w:rPr>
        <w:t>” But she had given them both an A anyway, because she thought they were being extremely creative and there were</w:t>
      </w:r>
      <w:r w:rsidR="00130A9E">
        <w:rPr>
          <w:sz w:val="28"/>
          <w:szCs w:val="28"/>
          <w:lang w:val="en-US"/>
        </w:rPr>
        <w:t>, as she always said, ‘</w:t>
      </w:r>
      <w:r>
        <w:rPr>
          <w:sz w:val="28"/>
          <w:szCs w:val="28"/>
          <w:lang w:val="en-US"/>
        </w:rPr>
        <w:t>no wrong answers in art</w:t>
      </w:r>
      <w:r w:rsidR="00130A9E">
        <w:rPr>
          <w:sz w:val="28"/>
          <w:szCs w:val="28"/>
          <w:lang w:val="en-US"/>
        </w:rPr>
        <w:t>’</w:t>
      </w:r>
      <w:r>
        <w:rPr>
          <w:sz w:val="28"/>
          <w:szCs w:val="28"/>
          <w:lang w:val="en-US"/>
        </w:rPr>
        <w:t xml:space="preserve">. </w:t>
      </w:r>
    </w:p>
    <w:p w14:paraId="71D40E0C" w14:textId="479BCF78" w:rsidR="00BD3DF8" w:rsidRDefault="00BD3DF8" w:rsidP="00B23C1F">
      <w:pPr>
        <w:autoSpaceDE w:val="0"/>
        <w:autoSpaceDN w:val="0"/>
        <w:adjustRightInd w:val="0"/>
        <w:spacing w:after="120"/>
        <w:ind w:firstLine="284"/>
        <w:jc w:val="both"/>
        <w:rPr>
          <w:sz w:val="28"/>
          <w:szCs w:val="28"/>
          <w:lang w:val="en-US"/>
        </w:rPr>
      </w:pPr>
      <w:r>
        <w:rPr>
          <w:sz w:val="28"/>
          <w:szCs w:val="28"/>
          <w:lang w:val="en-US"/>
        </w:rPr>
        <w:t>“But next time, would you both please try sticking to the activity?” She requested.</w:t>
      </w:r>
    </w:p>
    <w:p w14:paraId="65CD7AC3" w14:textId="67685EBF" w:rsidR="00130A9E" w:rsidRDefault="00130A9E" w:rsidP="00130A9E">
      <w:pPr>
        <w:autoSpaceDE w:val="0"/>
        <w:autoSpaceDN w:val="0"/>
        <w:adjustRightInd w:val="0"/>
        <w:spacing w:after="120"/>
        <w:ind w:firstLine="284"/>
        <w:jc w:val="both"/>
        <w:rPr>
          <w:sz w:val="28"/>
          <w:szCs w:val="28"/>
          <w:lang w:val="en-US"/>
        </w:rPr>
      </w:pPr>
      <w:r>
        <w:rPr>
          <w:sz w:val="28"/>
          <w:szCs w:val="28"/>
          <w:lang w:val="en-US"/>
        </w:rPr>
        <w:t xml:space="preserve">The twins laughed as they remembered this story. They had brought home their potato </w:t>
      </w:r>
      <w:r w:rsidR="008155E6">
        <w:rPr>
          <w:sz w:val="28"/>
          <w:szCs w:val="28"/>
          <w:lang w:val="en-US"/>
        </w:rPr>
        <w:t>artworks and</w:t>
      </w:r>
      <w:r>
        <w:rPr>
          <w:sz w:val="28"/>
          <w:szCs w:val="28"/>
          <w:lang w:val="en-US"/>
        </w:rPr>
        <w:t xml:space="preserve"> left them </w:t>
      </w:r>
      <w:r w:rsidR="008155E6">
        <w:rPr>
          <w:sz w:val="28"/>
          <w:szCs w:val="28"/>
          <w:lang w:val="en-US"/>
        </w:rPr>
        <w:t>behind the curtains</w:t>
      </w:r>
      <w:r>
        <w:rPr>
          <w:sz w:val="28"/>
          <w:szCs w:val="28"/>
          <w:lang w:val="en-US"/>
        </w:rPr>
        <w:t xml:space="preserve">. When their mother found it several weeks later while cleaning, she had screamed. Potatoes are </w:t>
      </w:r>
      <w:del w:id="22" w:author="Zheng Marissa" w:date="2020-02-20T11:19:00Z">
        <w:r w:rsidR="008155E6" w:rsidDel="000A6E08">
          <w:rPr>
            <w:sz w:val="28"/>
            <w:szCs w:val="28"/>
            <w:lang w:val="en-US"/>
          </w:rPr>
          <w:delText xml:space="preserve">organic </w:delText>
        </w:r>
      </w:del>
      <w:r>
        <w:rPr>
          <w:sz w:val="28"/>
          <w:szCs w:val="28"/>
          <w:lang w:val="en-US"/>
        </w:rPr>
        <w:t>food</w:t>
      </w:r>
      <w:del w:id="23" w:author="Zheng Marissa" w:date="2020-02-20T11:19:00Z">
        <w:r w:rsidR="008155E6" w:rsidDel="000A6E08">
          <w:rPr>
            <w:sz w:val="28"/>
            <w:szCs w:val="28"/>
            <w:lang w:val="en-US"/>
          </w:rPr>
          <w:delText>stuff</w:delText>
        </w:r>
      </w:del>
      <w:ins w:id="24" w:author="Zheng Marissa" w:date="2020-02-20T11:19:00Z">
        <w:r w:rsidR="000A6E08">
          <w:rPr>
            <w:sz w:val="28"/>
            <w:szCs w:val="28"/>
            <w:lang w:val="en-US"/>
          </w:rPr>
          <w:t xml:space="preserve"> and</w:t>
        </w:r>
      </w:ins>
      <w:del w:id="25" w:author="Zheng Marissa" w:date="2020-02-20T11:19:00Z">
        <w:r w:rsidDel="000A6E08">
          <w:rPr>
            <w:sz w:val="28"/>
            <w:szCs w:val="28"/>
            <w:lang w:val="en-US"/>
          </w:rPr>
          <w:delText>,</w:delText>
        </w:r>
      </w:del>
      <w:r>
        <w:rPr>
          <w:sz w:val="28"/>
          <w:szCs w:val="28"/>
          <w:lang w:val="en-US"/>
        </w:rPr>
        <w:t xml:space="preserve"> </w:t>
      </w:r>
      <w:del w:id="26" w:author="Zheng Marissa" w:date="2020-02-20T11:19:00Z">
        <w:r w:rsidDel="000A6E08">
          <w:rPr>
            <w:sz w:val="28"/>
            <w:szCs w:val="28"/>
            <w:lang w:val="en-US"/>
          </w:rPr>
          <w:delText xml:space="preserve">which </w:delText>
        </w:r>
      </w:del>
      <w:r>
        <w:rPr>
          <w:sz w:val="28"/>
          <w:szCs w:val="28"/>
          <w:lang w:val="en-US"/>
        </w:rPr>
        <w:t xml:space="preserve">go bad if you just let </w:t>
      </w:r>
      <w:del w:id="27" w:author="Zheng Marissa" w:date="2020-02-20T11:19:00Z">
        <w:r w:rsidDel="000A6E08">
          <w:rPr>
            <w:sz w:val="28"/>
            <w:szCs w:val="28"/>
            <w:lang w:val="en-US"/>
          </w:rPr>
          <w:delText xml:space="preserve">it </w:delText>
        </w:r>
      </w:del>
      <w:ins w:id="28" w:author="Zheng Marissa" w:date="2020-02-20T11:19:00Z">
        <w:r w:rsidR="000A6E08">
          <w:rPr>
            <w:sz w:val="28"/>
            <w:szCs w:val="28"/>
            <w:lang w:val="en-US"/>
          </w:rPr>
          <w:t>them</w:t>
        </w:r>
        <w:r w:rsidR="000A6E08">
          <w:rPr>
            <w:sz w:val="28"/>
            <w:szCs w:val="28"/>
            <w:lang w:val="en-US"/>
          </w:rPr>
          <w:t xml:space="preserve"> </w:t>
        </w:r>
      </w:ins>
      <w:r>
        <w:rPr>
          <w:sz w:val="28"/>
          <w:szCs w:val="28"/>
          <w:lang w:val="en-US"/>
        </w:rPr>
        <w:t>sit around</w:t>
      </w:r>
      <w:r w:rsidR="008155E6">
        <w:rPr>
          <w:sz w:val="28"/>
          <w:szCs w:val="28"/>
          <w:lang w:val="en-US"/>
        </w:rPr>
        <w:t>.</w:t>
      </w:r>
      <w:r>
        <w:rPr>
          <w:sz w:val="28"/>
          <w:szCs w:val="28"/>
          <w:lang w:val="en-US"/>
        </w:rPr>
        <w:t xml:space="preserve"> </w:t>
      </w:r>
      <w:r w:rsidR="008155E6">
        <w:rPr>
          <w:sz w:val="28"/>
          <w:szCs w:val="28"/>
          <w:lang w:val="en-US"/>
        </w:rPr>
        <w:t>S</w:t>
      </w:r>
      <w:r>
        <w:rPr>
          <w:sz w:val="28"/>
          <w:szCs w:val="28"/>
          <w:lang w:val="en-US"/>
        </w:rPr>
        <w:t>o</w:t>
      </w:r>
      <w:r w:rsidR="008155E6">
        <w:rPr>
          <w:sz w:val="28"/>
          <w:szCs w:val="28"/>
          <w:lang w:val="en-US"/>
        </w:rPr>
        <w:t>,</w:t>
      </w:r>
      <w:r>
        <w:rPr>
          <w:sz w:val="28"/>
          <w:szCs w:val="28"/>
          <w:lang w:val="en-US"/>
        </w:rPr>
        <w:t xml:space="preserve"> their colorful works of art had turned </w:t>
      </w:r>
      <w:r w:rsidRPr="008155E6">
        <w:rPr>
          <w:sz w:val="28"/>
          <w:szCs w:val="28"/>
          <w:lang w:val="en-US"/>
        </w:rPr>
        <w:t>into gooey</w:t>
      </w:r>
      <w:r w:rsidR="008155E6" w:rsidRPr="008155E6">
        <w:rPr>
          <w:sz w:val="28"/>
          <w:szCs w:val="28"/>
          <w:lang w:val="en-US"/>
        </w:rPr>
        <w:t>,</w:t>
      </w:r>
      <w:r w:rsidRPr="008155E6">
        <w:rPr>
          <w:sz w:val="28"/>
          <w:szCs w:val="28"/>
          <w:lang w:val="en-US"/>
        </w:rPr>
        <w:t xml:space="preserve"> moldy</w:t>
      </w:r>
      <w:r>
        <w:rPr>
          <w:sz w:val="28"/>
          <w:szCs w:val="28"/>
          <w:lang w:val="en-US"/>
        </w:rPr>
        <w:t xml:space="preserve"> </w:t>
      </w:r>
      <w:r w:rsidR="008155E6">
        <w:rPr>
          <w:sz w:val="28"/>
          <w:szCs w:val="28"/>
          <w:lang w:val="en-US"/>
        </w:rPr>
        <w:t>leftovers</w:t>
      </w:r>
      <w:r>
        <w:rPr>
          <w:sz w:val="28"/>
          <w:szCs w:val="28"/>
          <w:lang w:val="en-US"/>
        </w:rPr>
        <w:t>.</w:t>
      </w:r>
    </w:p>
    <w:p w14:paraId="5E7C0E41" w14:textId="75876227" w:rsidR="00130A9E" w:rsidRDefault="00130A9E" w:rsidP="00130A9E">
      <w:pPr>
        <w:autoSpaceDE w:val="0"/>
        <w:autoSpaceDN w:val="0"/>
        <w:adjustRightInd w:val="0"/>
        <w:spacing w:after="120"/>
        <w:ind w:firstLine="284"/>
        <w:jc w:val="both"/>
        <w:rPr>
          <w:sz w:val="28"/>
          <w:szCs w:val="28"/>
          <w:lang w:val="en-US"/>
        </w:rPr>
      </w:pPr>
      <w:r>
        <w:rPr>
          <w:sz w:val="28"/>
          <w:szCs w:val="28"/>
          <w:lang w:val="en-US"/>
        </w:rPr>
        <w:t xml:space="preserve"> </w:t>
      </w:r>
    </w:p>
    <w:p w14:paraId="74738013" w14:textId="23721F83" w:rsidR="00A439E8" w:rsidRDefault="00BD3DF8" w:rsidP="00B23C1F">
      <w:pPr>
        <w:autoSpaceDE w:val="0"/>
        <w:autoSpaceDN w:val="0"/>
        <w:adjustRightInd w:val="0"/>
        <w:spacing w:after="120"/>
        <w:ind w:firstLine="284"/>
        <w:jc w:val="both"/>
        <w:rPr>
          <w:sz w:val="28"/>
          <w:szCs w:val="28"/>
          <w:lang w:val="en-US"/>
        </w:rPr>
      </w:pPr>
      <w:r>
        <w:rPr>
          <w:sz w:val="28"/>
          <w:szCs w:val="28"/>
          <w:lang w:val="en-US"/>
        </w:rPr>
        <w:t xml:space="preserve">  </w:t>
      </w:r>
      <w:r w:rsidR="00A439E8">
        <w:rPr>
          <w:sz w:val="28"/>
          <w:szCs w:val="28"/>
          <w:lang w:val="en-US"/>
        </w:rPr>
        <w:t xml:space="preserve"> </w:t>
      </w:r>
    </w:p>
    <w:p w14:paraId="04986FC1" w14:textId="77777777" w:rsidR="00B23C1F" w:rsidRDefault="00B23C1F" w:rsidP="00B23C1F">
      <w:pPr>
        <w:autoSpaceDE w:val="0"/>
        <w:autoSpaceDN w:val="0"/>
        <w:adjustRightInd w:val="0"/>
        <w:spacing w:after="120"/>
        <w:ind w:firstLine="284"/>
        <w:jc w:val="both"/>
        <w:rPr>
          <w:sz w:val="28"/>
          <w:szCs w:val="28"/>
          <w:lang w:val="en-US"/>
        </w:rPr>
      </w:pPr>
    </w:p>
    <w:p w14:paraId="2F0B8A50" w14:textId="3C702FD1" w:rsidR="00C14295" w:rsidRDefault="00C14295" w:rsidP="000556EF">
      <w:pPr>
        <w:autoSpaceDE w:val="0"/>
        <w:autoSpaceDN w:val="0"/>
        <w:adjustRightInd w:val="0"/>
        <w:spacing w:after="120"/>
        <w:ind w:firstLine="284"/>
        <w:jc w:val="both"/>
        <w:rPr>
          <w:sz w:val="28"/>
          <w:szCs w:val="28"/>
          <w:lang w:val="en-US"/>
        </w:rPr>
      </w:pPr>
      <w:r>
        <w:rPr>
          <w:sz w:val="28"/>
          <w:szCs w:val="28"/>
          <w:lang w:val="en-US"/>
        </w:rPr>
        <w:br w:type="page"/>
      </w:r>
    </w:p>
    <w:p w14:paraId="5FB8FE60" w14:textId="77777777" w:rsidR="00C14295" w:rsidRPr="00E007D1" w:rsidRDefault="00C14295" w:rsidP="00C14295">
      <w:pPr>
        <w:pStyle w:val="Header1"/>
        <w:jc w:val="center"/>
        <w:rPr>
          <w:color w:val="000000" w:themeColor="text1"/>
          <w:szCs w:val="28"/>
        </w:rPr>
      </w:pPr>
      <w:r w:rsidRPr="00E007D1">
        <w:rPr>
          <w:color w:val="000000" w:themeColor="text1"/>
          <w:szCs w:val="28"/>
        </w:rPr>
        <w:lastRenderedPageBreak/>
        <w:t>CHAPTER 2</w:t>
      </w:r>
    </w:p>
    <w:p w14:paraId="57038B1B" w14:textId="27656EF4" w:rsidR="00C14295" w:rsidRPr="00E007D1" w:rsidRDefault="001A03C4" w:rsidP="00C14295">
      <w:pPr>
        <w:pStyle w:val="Header1"/>
        <w:jc w:val="center"/>
        <w:rPr>
          <w:color w:val="000000" w:themeColor="text1"/>
          <w:szCs w:val="28"/>
          <w:lang w:val="en-US"/>
        </w:rPr>
      </w:pPr>
      <w:r w:rsidRPr="00E007D1">
        <w:rPr>
          <w:color w:val="000000" w:themeColor="text1"/>
          <w:szCs w:val="28"/>
          <w:lang w:val="en-US"/>
        </w:rPr>
        <w:t>Primary and Secondary Colors</w:t>
      </w:r>
    </w:p>
    <w:p w14:paraId="0527F5AD" w14:textId="26A07153" w:rsidR="005C04A6" w:rsidRDefault="005C04A6" w:rsidP="00924679">
      <w:pPr>
        <w:autoSpaceDE w:val="0"/>
        <w:autoSpaceDN w:val="0"/>
        <w:adjustRightInd w:val="0"/>
        <w:spacing w:after="120"/>
        <w:ind w:firstLine="284"/>
        <w:jc w:val="both"/>
        <w:rPr>
          <w:sz w:val="28"/>
          <w:szCs w:val="28"/>
          <w:lang w:val="en-US"/>
        </w:rPr>
      </w:pPr>
      <w:r>
        <w:rPr>
          <w:sz w:val="28"/>
          <w:szCs w:val="28"/>
          <w:lang w:val="en-US"/>
        </w:rPr>
        <w:t>“</w:t>
      </w:r>
      <w:proofErr w:type="spellStart"/>
      <w:r>
        <w:rPr>
          <w:sz w:val="28"/>
          <w:szCs w:val="28"/>
          <w:lang w:val="en-US"/>
        </w:rPr>
        <w:t>Bienvenue</w:t>
      </w:r>
      <w:proofErr w:type="spellEnd"/>
      <w:r>
        <w:rPr>
          <w:sz w:val="28"/>
          <w:szCs w:val="28"/>
          <w:lang w:val="en-US"/>
        </w:rPr>
        <w:t xml:space="preserve">! Welcome! </w:t>
      </w:r>
      <w:proofErr w:type="spellStart"/>
      <w:r>
        <w:rPr>
          <w:sz w:val="28"/>
          <w:szCs w:val="28"/>
          <w:lang w:val="en-US"/>
        </w:rPr>
        <w:t>Wil</w:t>
      </w:r>
      <w:r w:rsidR="008C0FB8">
        <w:rPr>
          <w:sz w:val="28"/>
          <w:szCs w:val="28"/>
          <w:lang w:val="en-US"/>
        </w:rPr>
        <w:t>l</w:t>
      </w:r>
      <w:r>
        <w:rPr>
          <w:sz w:val="28"/>
          <w:szCs w:val="28"/>
          <w:lang w:val="en-US"/>
        </w:rPr>
        <w:t>kommen</w:t>
      </w:r>
      <w:proofErr w:type="spellEnd"/>
      <w:r>
        <w:rPr>
          <w:sz w:val="28"/>
          <w:szCs w:val="28"/>
          <w:lang w:val="en-US"/>
        </w:rPr>
        <w:t xml:space="preserve">!” Mrs. Smith greeted the children. As an art teacher, she had picked up different languages while </w:t>
      </w:r>
      <w:del w:id="29" w:author="Zheng Marissa" w:date="2020-02-19T22:43:00Z">
        <w:r w:rsidDel="000A6E08">
          <w:rPr>
            <w:sz w:val="28"/>
            <w:szCs w:val="28"/>
            <w:lang w:val="en-US"/>
          </w:rPr>
          <w:delText xml:space="preserve">studying </w:delText>
        </w:r>
      </w:del>
      <w:ins w:id="30" w:author="Zheng Marissa" w:date="2020-02-19T22:43:00Z">
        <w:r w:rsidR="000A6E08">
          <w:rPr>
            <w:sz w:val="28"/>
            <w:szCs w:val="28"/>
            <w:lang w:val="en-US"/>
          </w:rPr>
          <w:t>learning</w:t>
        </w:r>
        <w:r w:rsidR="000A6E08">
          <w:rPr>
            <w:sz w:val="28"/>
            <w:szCs w:val="28"/>
            <w:lang w:val="en-US"/>
          </w:rPr>
          <w:t xml:space="preserve"> </w:t>
        </w:r>
      </w:ins>
      <w:r>
        <w:rPr>
          <w:sz w:val="28"/>
          <w:szCs w:val="28"/>
          <w:lang w:val="en-US"/>
        </w:rPr>
        <w:t xml:space="preserve">about different famous artists. She would occasionally throw in some French or German words </w:t>
      </w:r>
      <w:del w:id="31" w:author="Zheng Marissa" w:date="2020-02-20T11:19:00Z">
        <w:r w:rsidDel="000A6E08">
          <w:rPr>
            <w:sz w:val="28"/>
            <w:szCs w:val="28"/>
            <w:lang w:val="en-US"/>
          </w:rPr>
          <w:delText xml:space="preserve">like </w:delText>
        </w:r>
      </w:del>
      <w:ins w:id="32" w:author="Zheng Marissa" w:date="2020-02-20T11:19:00Z">
        <w:r w:rsidR="000A6E08">
          <w:rPr>
            <w:sz w:val="28"/>
            <w:szCs w:val="28"/>
            <w:lang w:val="en-US"/>
          </w:rPr>
          <w:t>as</w:t>
        </w:r>
        <w:r w:rsidR="000A6E08">
          <w:rPr>
            <w:sz w:val="28"/>
            <w:szCs w:val="28"/>
            <w:lang w:val="en-US"/>
          </w:rPr>
          <w:t xml:space="preserve"> </w:t>
        </w:r>
      </w:ins>
      <w:r>
        <w:rPr>
          <w:sz w:val="28"/>
          <w:szCs w:val="28"/>
          <w:lang w:val="en-US"/>
        </w:rPr>
        <w:t xml:space="preserve">she did just then. </w:t>
      </w:r>
      <w:r w:rsidR="00E974EA">
        <w:rPr>
          <w:sz w:val="28"/>
          <w:szCs w:val="28"/>
          <w:lang w:val="en-US"/>
        </w:rPr>
        <w:t xml:space="preserve"> </w:t>
      </w:r>
    </w:p>
    <w:p w14:paraId="19455F05" w14:textId="77777777" w:rsidR="005C04A6" w:rsidRDefault="005C04A6" w:rsidP="00924679">
      <w:pPr>
        <w:autoSpaceDE w:val="0"/>
        <w:autoSpaceDN w:val="0"/>
        <w:adjustRightInd w:val="0"/>
        <w:spacing w:after="120"/>
        <w:ind w:firstLine="284"/>
        <w:jc w:val="both"/>
        <w:rPr>
          <w:sz w:val="28"/>
          <w:szCs w:val="28"/>
          <w:lang w:val="en-US"/>
        </w:rPr>
      </w:pPr>
      <w:r>
        <w:rPr>
          <w:sz w:val="28"/>
          <w:szCs w:val="28"/>
          <w:lang w:val="en-US"/>
        </w:rPr>
        <w:t xml:space="preserve">“How are my little artists? Are you </w:t>
      </w:r>
      <w:proofErr w:type="gramStart"/>
      <w:r>
        <w:rPr>
          <w:sz w:val="28"/>
          <w:szCs w:val="28"/>
          <w:lang w:val="en-US"/>
        </w:rPr>
        <w:t>all ready</w:t>
      </w:r>
      <w:proofErr w:type="gramEnd"/>
      <w:r>
        <w:rPr>
          <w:sz w:val="28"/>
          <w:szCs w:val="28"/>
          <w:lang w:val="en-US"/>
        </w:rPr>
        <w:t xml:space="preserve"> for an amazing lesson in colors?” She asked, fixing her glasses that were nearly too big for her face. </w:t>
      </w:r>
    </w:p>
    <w:p w14:paraId="4359C167" w14:textId="77777777" w:rsidR="005C04A6" w:rsidRDefault="005C04A6" w:rsidP="00924679">
      <w:pPr>
        <w:autoSpaceDE w:val="0"/>
        <w:autoSpaceDN w:val="0"/>
        <w:adjustRightInd w:val="0"/>
        <w:spacing w:after="120"/>
        <w:ind w:firstLine="284"/>
        <w:jc w:val="both"/>
        <w:rPr>
          <w:sz w:val="28"/>
          <w:szCs w:val="28"/>
          <w:lang w:val="en-US"/>
        </w:rPr>
      </w:pPr>
      <w:r>
        <w:rPr>
          <w:sz w:val="28"/>
          <w:szCs w:val="28"/>
          <w:lang w:val="en-US"/>
        </w:rPr>
        <w:t xml:space="preserve">“Yes!” Some students shouted with excitement. </w:t>
      </w:r>
    </w:p>
    <w:p w14:paraId="5FFF2920" w14:textId="77777777" w:rsidR="005C04A6" w:rsidRDefault="005C04A6" w:rsidP="00924679">
      <w:pPr>
        <w:autoSpaceDE w:val="0"/>
        <w:autoSpaceDN w:val="0"/>
        <w:adjustRightInd w:val="0"/>
        <w:spacing w:after="120"/>
        <w:ind w:firstLine="284"/>
        <w:jc w:val="both"/>
        <w:rPr>
          <w:sz w:val="28"/>
          <w:szCs w:val="28"/>
          <w:lang w:val="en-US"/>
        </w:rPr>
      </w:pPr>
      <w:r>
        <w:rPr>
          <w:sz w:val="28"/>
          <w:szCs w:val="28"/>
          <w:lang w:val="en-US"/>
        </w:rPr>
        <w:t xml:space="preserve">Someone sitting in the back had muttered a ‘no,’ but Mrs. Smith did not seem to hear them. </w:t>
      </w:r>
    </w:p>
    <w:p w14:paraId="22F4B0EB" w14:textId="2AFEA2F8" w:rsidR="005C04A6" w:rsidRDefault="005C04A6" w:rsidP="00924679">
      <w:pPr>
        <w:autoSpaceDE w:val="0"/>
        <w:autoSpaceDN w:val="0"/>
        <w:adjustRightInd w:val="0"/>
        <w:spacing w:after="120"/>
        <w:ind w:firstLine="284"/>
        <w:jc w:val="both"/>
        <w:rPr>
          <w:sz w:val="28"/>
          <w:szCs w:val="28"/>
          <w:lang w:val="en-US"/>
        </w:rPr>
      </w:pPr>
      <w:r>
        <w:rPr>
          <w:sz w:val="28"/>
          <w:szCs w:val="28"/>
          <w:lang w:val="en-US"/>
        </w:rPr>
        <w:t xml:space="preserve">“Wonderful! We are going to </w:t>
      </w:r>
      <w:del w:id="33" w:author="Zheng Marissa" w:date="2020-02-19T22:43:00Z">
        <w:r w:rsidDel="000A6E08">
          <w:rPr>
            <w:sz w:val="28"/>
            <w:szCs w:val="28"/>
            <w:lang w:val="en-US"/>
          </w:rPr>
          <w:delText>be learning</w:delText>
        </w:r>
      </w:del>
      <w:ins w:id="34" w:author="Zheng Marissa" w:date="2020-02-19T22:43:00Z">
        <w:r w:rsidR="000A6E08">
          <w:rPr>
            <w:sz w:val="28"/>
            <w:szCs w:val="28"/>
            <w:lang w:val="en-US"/>
          </w:rPr>
          <w:t>lear</w:t>
        </w:r>
      </w:ins>
      <w:ins w:id="35" w:author="Zheng Marissa" w:date="2020-02-19T22:44:00Z">
        <w:r w:rsidR="000A6E08">
          <w:rPr>
            <w:sz w:val="28"/>
            <w:szCs w:val="28"/>
            <w:lang w:val="en-US"/>
          </w:rPr>
          <w:t>n</w:t>
        </w:r>
      </w:ins>
      <w:r>
        <w:rPr>
          <w:sz w:val="28"/>
          <w:szCs w:val="28"/>
          <w:lang w:val="en-US"/>
        </w:rPr>
        <w:t xml:space="preserve"> about colors! Complementary colors to be exact! Firstly, let’s review our primary colors. What are they?”</w:t>
      </w:r>
    </w:p>
    <w:p w14:paraId="572DC928" w14:textId="5C7CCE33" w:rsidR="005C04A6" w:rsidRDefault="005C04A6" w:rsidP="00924679">
      <w:pPr>
        <w:autoSpaceDE w:val="0"/>
        <w:autoSpaceDN w:val="0"/>
        <w:adjustRightInd w:val="0"/>
        <w:spacing w:after="120"/>
        <w:ind w:firstLine="284"/>
        <w:jc w:val="both"/>
        <w:rPr>
          <w:sz w:val="28"/>
          <w:szCs w:val="28"/>
          <w:lang w:val="en-US"/>
        </w:rPr>
      </w:pPr>
      <w:r>
        <w:rPr>
          <w:sz w:val="28"/>
          <w:szCs w:val="28"/>
          <w:lang w:val="en-US"/>
        </w:rPr>
        <w:t xml:space="preserve">Almost all the hands in the class shot up. This was easy stuff. </w:t>
      </w:r>
    </w:p>
    <w:p w14:paraId="3AFF611B" w14:textId="53FE05C1" w:rsidR="005C04A6" w:rsidRDefault="005C04A6" w:rsidP="00924679">
      <w:pPr>
        <w:autoSpaceDE w:val="0"/>
        <w:autoSpaceDN w:val="0"/>
        <w:adjustRightInd w:val="0"/>
        <w:spacing w:after="120"/>
        <w:ind w:firstLine="284"/>
        <w:jc w:val="both"/>
        <w:rPr>
          <w:sz w:val="28"/>
          <w:szCs w:val="28"/>
          <w:lang w:val="en-US"/>
        </w:rPr>
      </w:pPr>
      <w:r>
        <w:rPr>
          <w:sz w:val="28"/>
          <w:szCs w:val="28"/>
          <w:lang w:val="en-US"/>
        </w:rPr>
        <w:t xml:space="preserve">“Red, blue, and yellow,” recited Emma as the teacher called on her. </w:t>
      </w:r>
    </w:p>
    <w:p w14:paraId="532F9C6C" w14:textId="05BED060" w:rsidR="005C04A6" w:rsidRDefault="005C04A6" w:rsidP="00924679">
      <w:pPr>
        <w:autoSpaceDE w:val="0"/>
        <w:autoSpaceDN w:val="0"/>
        <w:adjustRightInd w:val="0"/>
        <w:spacing w:after="120"/>
        <w:ind w:firstLine="284"/>
        <w:jc w:val="both"/>
        <w:rPr>
          <w:sz w:val="28"/>
          <w:szCs w:val="28"/>
          <w:lang w:val="en-US"/>
        </w:rPr>
      </w:pPr>
      <w:r>
        <w:rPr>
          <w:sz w:val="28"/>
          <w:szCs w:val="28"/>
          <w:lang w:val="en-US"/>
        </w:rPr>
        <w:t xml:space="preserve">“Fantastic!” </w:t>
      </w:r>
      <w:ins w:id="36" w:author="Zheng Marissa" w:date="2020-02-19T22:44:00Z">
        <w:r w:rsidR="000A6E08">
          <w:rPr>
            <w:sz w:val="28"/>
            <w:szCs w:val="28"/>
            <w:lang w:val="en-US"/>
          </w:rPr>
          <w:t>S</w:t>
        </w:r>
      </w:ins>
      <w:del w:id="37" w:author="Zheng Marissa" w:date="2020-02-19T22:44:00Z">
        <w:r w:rsidDel="000A6E08">
          <w:rPr>
            <w:sz w:val="28"/>
            <w:szCs w:val="28"/>
            <w:lang w:val="en-US"/>
          </w:rPr>
          <w:delText>s</w:delText>
        </w:r>
      </w:del>
      <w:r>
        <w:rPr>
          <w:sz w:val="28"/>
          <w:szCs w:val="28"/>
          <w:lang w:val="en-US"/>
        </w:rPr>
        <w:t>he was happy as a clam. “And could any of you mix primary colors?”</w:t>
      </w:r>
    </w:p>
    <w:p w14:paraId="4DDFDE31" w14:textId="251C096B" w:rsidR="005C04A6" w:rsidRDefault="005C04A6" w:rsidP="00924679">
      <w:pPr>
        <w:autoSpaceDE w:val="0"/>
        <w:autoSpaceDN w:val="0"/>
        <w:adjustRightInd w:val="0"/>
        <w:spacing w:after="120"/>
        <w:ind w:firstLine="284"/>
        <w:jc w:val="both"/>
        <w:rPr>
          <w:sz w:val="28"/>
          <w:szCs w:val="28"/>
          <w:lang w:val="en-US"/>
        </w:rPr>
      </w:pPr>
      <w:r>
        <w:rPr>
          <w:sz w:val="28"/>
          <w:szCs w:val="28"/>
          <w:lang w:val="en-US"/>
        </w:rPr>
        <w:t xml:space="preserve">“No!” Half the class answered back. </w:t>
      </w:r>
    </w:p>
    <w:p w14:paraId="043BBAC1" w14:textId="77777777" w:rsidR="005C04A6" w:rsidRDefault="005C04A6" w:rsidP="00924679">
      <w:pPr>
        <w:autoSpaceDE w:val="0"/>
        <w:autoSpaceDN w:val="0"/>
        <w:adjustRightInd w:val="0"/>
        <w:spacing w:after="120"/>
        <w:ind w:firstLine="284"/>
        <w:jc w:val="both"/>
        <w:rPr>
          <w:sz w:val="28"/>
          <w:szCs w:val="28"/>
          <w:lang w:val="en-US"/>
        </w:rPr>
      </w:pPr>
      <w:r>
        <w:rPr>
          <w:sz w:val="28"/>
          <w:szCs w:val="28"/>
          <w:lang w:val="en-US"/>
        </w:rPr>
        <w:t xml:space="preserve">“What colors can we mix?” She continued. </w:t>
      </w:r>
    </w:p>
    <w:p w14:paraId="14B2A385" w14:textId="044CA2E8" w:rsidR="005C04A6" w:rsidRDefault="008C0FB8" w:rsidP="00924679">
      <w:pPr>
        <w:autoSpaceDE w:val="0"/>
        <w:autoSpaceDN w:val="0"/>
        <w:adjustRightInd w:val="0"/>
        <w:spacing w:after="120"/>
        <w:ind w:firstLine="284"/>
        <w:jc w:val="both"/>
        <w:rPr>
          <w:sz w:val="28"/>
          <w:szCs w:val="28"/>
          <w:lang w:val="en-US"/>
        </w:rPr>
      </w:pPr>
      <w:r>
        <w:rPr>
          <w:sz w:val="28"/>
          <w:szCs w:val="28"/>
          <w:lang w:val="en-US"/>
        </w:rPr>
        <w:lastRenderedPageBreak/>
        <w:t>This time,</w:t>
      </w:r>
      <w:r w:rsidR="005C04A6">
        <w:rPr>
          <w:sz w:val="28"/>
          <w:szCs w:val="28"/>
          <w:lang w:val="en-US"/>
        </w:rPr>
        <w:t xml:space="preserve"> </w:t>
      </w:r>
      <w:del w:id="38" w:author="Zheng Marissa" w:date="2020-02-19T22:44:00Z">
        <w:r w:rsidR="005C04A6" w:rsidDel="000A6E08">
          <w:rPr>
            <w:sz w:val="28"/>
            <w:szCs w:val="28"/>
            <w:lang w:val="en-US"/>
          </w:rPr>
          <w:delText xml:space="preserve">only </w:delText>
        </w:r>
      </w:del>
      <w:r w:rsidR="005C04A6">
        <w:rPr>
          <w:sz w:val="28"/>
          <w:szCs w:val="28"/>
          <w:lang w:val="en-US"/>
        </w:rPr>
        <w:t xml:space="preserve">less than half the class had their hands up. </w:t>
      </w:r>
      <w:r w:rsidR="00F23548">
        <w:rPr>
          <w:sz w:val="28"/>
          <w:szCs w:val="28"/>
          <w:lang w:val="en-US"/>
        </w:rPr>
        <w:t>Mrs. Smith called on Lisa.</w:t>
      </w:r>
    </w:p>
    <w:p w14:paraId="5C0753B2" w14:textId="0FE4BA68" w:rsidR="00DC7E96" w:rsidRDefault="00DC7E96" w:rsidP="00924679">
      <w:pPr>
        <w:autoSpaceDE w:val="0"/>
        <w:autoSpaceDN w:val="0"/>
        <w:adjustRightInd w:val="0"/>
        <w:spacing w:after="120"/>
        <w:ind w:firstLine="284"/>
        <w:jc w:val="both"/>
        <w:rPr>
          <w:sz w:val="28"/>
          <w:szCs w:val="28"/>
          <w:lang w:val="en-US"/>
        </w:rPr>
      </w:pPr>
      <w:r w:rsidRPr="00F23548">
        <w:rPr>
          <w:sz w:val="28"/>
          <w:szCs w:val="28"/>
          <w:lang w:val="en-US"/>
        </w:rPr>
        <w:t xml:space="preserve">“Secondary colors,” Lisa replied. </w:t>
      </w:r>
      <w:r w:rsidRPr="00DC7E96">
        <w:rPr>
          <w:sz w:val="28"/>
          <w:szCs w:val="28"/>
          <w:lang w:val="en-US"/>
        </w:rPr>
        <w:t xml:space="preserve">It was easy to </w:t>
      </w:r>
      <w:r>
        <w:rPr>
          <w:sz w:val="28"/>
          <w:szCs w:val="28"/>
          <w:lang w:val="en-US"/>
        </w:rPr>
        <w:t>remember, like one two three; first, second, third; or primary, secondary, tertiary.</w:t>
      </w:r>
    </w:p>
    <w:p w14:paraId="513A6FA7" w14:textId="36FDEE3B" w:rsidR="00C247E3" w:rsidRDefault="00DC7E96" w:rsidP="00924679">
      <w:pPr>
        <w:autoSpaceDE w:val="0"/>
        <w:autoSpaceDN w:val="0"/>
        <w:adjustRightInd w:val="0"/>
        <w:spacing w:after="120"/>
        <w:ind w:firstLine="284"/>
        <w:jc w:val="both"/>
        <w:rPr>
          <w:sz w:val="28"/>
          <w:szCs w:val="28"/>
          <w:lang w:val="en-US"/>
        </w:rPr>
      </w:pPr>
      <w:r>
        <w:rPr>
          <w:sz w:val="28"/>
          <w:szCs w:val="28"/>
          <w:lang w:val="en-US"/>
        </w:rPr>
        <w:t>“Excellent!” She clapped</w:t>
      </w:r>
      <w:del w:id="39" w:author="Zheng Marissa" w:date="2020-02-19T22:45:00Z">
        <w:r w:rsidDel="000A6E08">
          <w:rPr>
            <w:sz w:val="28"/>
            <w:szCs w:val="28"/>
            <w:lang w:val="en-US"/>
          </w:rPr>
          <w:delText xml:space="preserve"> her hands</w:delText>
        </w:r>
      </w:del>
      <w:r>
        <w:rPr>
          <w:sz w:val="28"/>
          <w:szCs w:val="28"/>
          <w:lang w:val="en-US"/>
        </w:rPr>
        <w:t>. “Don’t say what the colors are! I want you all to grab these blank color wheels I’ve prepared</w:t>
      </w:r>
      <w:del w:id="40" w:author="Zheng Marissa" w:date="2020-02-19T22:45:00Z">
        <w:r w:rsidDel="000A6E08">
          <w:rPr>
            <w:sz w:val="28"/>
            <w:szCs w:val="28"/>
            <w:lang w:val="en-US"/>
          </w:rPr>
          <w:delText>,</w:delText>
        </w:r>
      </w:del>
      <w:r>
        <w:rPr>
          <w:sz w:val="28"/>
          <w:szCs w:val="28"/>
          <w:lang w:val="en-US"/>
        </w:rPr>
        <w:t xml:space="preserve"> and paint </w:t>
      </w:r>
      <w:del w:id="41" w:author="Zheng Marissa" w:date="2020-02-19T22:45:00Z">
        <w:r w:rsidR="00C247E3" w:rsidDel="000A6E08">
          <w:rPr>
            <w:sz w:val="28"/>
            <w:szCs w:val="28"/>
            <w:lang w:val="en-US"/>
          </w:rPr>
          <w:delText xml:space="preserve">it </w:delText>
        </w:r>
      </w:del>
      <w:ins w:id="42" w:author="Zheng Marissa" w:date="2020-02-19T22:45:00Z">
        <w:r w:rsidR="000A6E08">
          <w:rPr>
            <w:sz w:val="28"/>
            <w:szCs w:val="28"/>
            <w:lang w:val="en-US"/>
          </w:rPr>
          <w:t>them</w:t>
        </w:r>
        <w:r w:rsidR="000A6E08">
          <w:rPr>
            <w:sz w:val="28"/>
            <w:szCs w:val="28"/>
            <w:lang w:val="en-US"/>
          </w:rPr>
          <w:t xml:space="preserve"> </w:t>
        </w:r>
      </w:ins>
      <w:r w:rsidR="00C247E3">
        <w:rPr>
          <w:sz w:val="28"/>
          <w:szCs w:val="28"/>
          <w:lang w:val="en-US"/>
        </w:rPr>
        <w:t>in yourself. Start with the primary colors.”</w:t>
      </w:r>
    </w:p>
    <w:p w14:paraId="6B68B02C" w14:textId="755F51AD" w:rsidR="00C247E3" w:rsidRDefault="00C247E3" w:rsidP="00924679">
      <w:pPr>
        <w:autoSpaceDE w:val="0"/>
        <w:autoSpaceDN w:val="0"/>
        <w:adjustRightInd w:val="0"/>
        <w:spacing w:after="120"/>
        <w:ind w:firstLine="284"/>
        <w:jc w:val="both"/>
        <w:rPr>
          <w:sz w:val="28"/>
          <w:szCs w:val="28"/>
          <w:lang w:val="en-US"/>
        </w:rPr>
      </w:pPr>
      <w:r>
        <w:rPr>
          <w:sz w:val="28"/>
          <w:szCs w:val="28"/>
          <w:lang w:val="en-US"/>
        </w:rPr>
        <w:t xml:space="preserve">The students went to put on their protective clothing and grabbed </w:t>
      </w:r>
      <w:del w:id="43" w:author="Zheng Marissa" w:date="2020-02-19T22:46:00Z">
        <w:r w:rsidDel="000A6E08">
          <w:rPr>
            <w:sz w:val="28"/>
            <w:szCs w:val="28"/>
            <w:lang w:val="en-US"/>
          </w:rPr>
          <w:delText xml:space="preserve">the </w:delText>
        </w:r>
      </w:del>
      <w:r>
        <w:rPr>
          <w:sz w:val="28"/>
          <w:szCs w:val="28"/>
          <w:lang w:val="en-US"/>
        </w:rPr>
        <w:t xml:space="preserve">painting supplies. Class </w:t>
      </w:r>
      <w:ins w:id="44" w:author="Zheng Marissa" w:date="2020-02-19T22:46:00Z">
        <w:r w:rsidR="000A6E08">
          <w:rPr>
            <w:sz w:val="28"/>
            <w:szCs w:val="28"/>
            <w:lang w:val="en-US"/>
          </w:rPr>
          <w:t xml:space="preserve">had </w:t>
        </w:r>
      </w:ins>
      <w:r>
        <w:rPr>
          <w:sz w:val="28"/>
          <w:szCs w:val="28"/>
          <w:lang w:val="en-US"/>
        </w:rPr>
        <w:t>barely beg</w:t>
      </w:r>
      <w:ins w:id="45" w:author="Zheng Marissa" w:date="2020-02-19T22:46:00Z">
        <w:r w:rsidR="000A6E08">
          <w:rPr>
            <w:sz w:val="28"/>
            <w:szCs w:val="28"/>
            <w:lang w:val="en-US"/>
          </w:rPr>
          <w:t>u</w:t>
        </w:r>
      </w:ins>
      <w:del w:id="46" w:author="Zheng Marissa" w:date="2020-02-19T22:46:00Z">
        <w:r w:rsidDel="000A6E08">
          <w:rPr>
            <w:sz w:val="28"/>
            <w:szCs w:val="28"/>
            <w:lang w:val="en-US"/>
          </w:rPr>
          <w:delText>a</w:delText>
        </w:r>
      </w:del>
      <w:r>
        <w:rPr>
          <w:sz w:val="28"/>
          <w:szCs w:val="28"/>
          <w:lang w:val="en-US"/>
        </w:rPr>
        <w:t xml:space="preserve">n and </w:t>
      </w:r>
      <w:r w:rsidR="008A1404">
        <w:rPr>
          <w:sz w:val="28"/>
          <w:szCs w:val="28"/>
          <w:lang w:val="en-US"/>
        </w:rPr>
        <w:t xml:space="preserve">Luke had </w:t>
      </w:r>
      <w:r>
        <w:rPr>
          <w:sz w:val="28"/>
          <w:szCs w:val="28"/>
          <w:lang w:val="en-US"/>
        </w:rPr>
        <w:t xml:space="preserve">already dropped a bottle of paint. Some students snickered. </w:t>
      </w:r>
    </w:p>
    <w:p w14:paraId="184D6BF3" w14:textId="64CD4F2F" w:rsidR="00C247E3" w:rsidRDefault="00C247E3" w:rsidP="00C247E3">
      <w:pPr>
        <w:autoSpaceDE w:val="0"/>
        <w:autoSpaceDN w:val="0"/>
        <w:adjustRightInd w:val="0"/>
        <w:spacing w:after="120"/>
        <w:ind w:firstLine="284"/>
        <w:jc w:val="both"/>
        <w:rPr>
          <w:sz w:val="28"/>
          <w:szCs w:val="28"/>
          <w:lang w:val="en-US"/>
        </w:rPr>
      </w:pPr>
      <w:r>
        <w:rPr>
          <w:sz w:val="28"/>
          <w:szCs w:val="28"/>
          <w:lang w:val="en-US"/>
        </w:rPr>
        <w:t>“Oh</w:t>
      </w:r>
      <w:ins w:id="47" w:author="Zheng Marissa" w:date="2020-02-19T22:46:00Z">
        <w:r w:rsidR="000A6E08">
          <w:rPr>
            <w:sz w:val="28"/>
            <w:szCs w:val="28"/>
            <w:lang w:val="en-US"/>
          </w:rPr>
          <w:t>,</w:t>
        </w:r>
      </w:ins>
      <w:r>
        <w:rPr>
          <w:sz w:val="28"/>
          <w:szCs w:val="28"/>
          <w:lang w:val="en-US"/>
        </w:rPr>
        <w:t xml:space="preserve"> my. Luke, you’ll really need to be more careful,” she sighed. Seeing how embarrassed he looked, she said, “Don’t worry, I’ll clean it up.”</w:t>
      </w:r>
    </w:p>
    <w:p w14:paraId="12BB340A" w14:textId="02469F6A" w:rsidR="00C247E3" w:rsidRDefault="00C247E3" w:rsidP="00C247E3">
      <w:pPr>
        <w:autoSpaceDE w:val="0"/>
        <w:autoSpaceDN w:val="0"/>
        <w:adjustRightInd w:val="0"/>
        <w:spacing w:after="120"/>
        <w:ind w:firstLine="284"/>
        <w:jc w:val="both"/>
        <w:rPr>
          <w:sz w:val="28"/>
          <w:szCs w:val="28"/>
          <w:lang w:val="en-US"/>
        </w:rPr>
      </w:pPr>
      <w:r>
        <w:rPr>
          <w:sz w:val="28"/>
          <w:szCs w:val="28"/>
          <w:lang w:val="en-US"/>
        </w:rPr>
        <w:t xml:space="preserve">Speaking to the rest of the class, she continued, “Those of you who know the color wheel, would you kindly help the others who don’t? I’ll have to go get a mop.” </w:t>
      </w:r>
    </w:p>
    <w:p w14:paraId="26FAE11A" w14:textId="3FE8688A" w:rsidR="00C247E3" w:rsidRDefault="00C247E3" w:rsidP="00C247E3">
      <w:pPr>
        <w:autoSpaceDE w:val="0"/>
        <w:autoSpaceDN w:val="0"/>
        <w:adjustRightInd w:val="0"/>
        <w:spacing w:after="120"/>
        <w:ind w:firstLine="284"/>
        <w:jc w:val="both"/>
        <w:rPr>
          <w:sz w:val="28"/>
          <w:szCs w:val="28"/>
          <w:lang w:val="en-US"/>
        </w:rPr>
      </w:pPr>
      <w:r>
        <w:rPr>
          <w:sz w:val="28"/>
          <w:szCs w:val="28"/>
          <w:lang w:val="en-US"/>
        </w:rPr>
        <w:t xml:space="preserve">Mrs. Smith went to grab </w:t>
      </w:r>
      <w:del w:id="48" w:author="Zheng Marissa" w:date="2020-02-19T22:47:00Z">
        <w:r w:rsidDel="000A6E08">
          <w:rPr>
            <w:sz w:val="28"/>
            <w:szCs w:val="28"/>
            <w:lang w:val="en-US"/>
          </w:rPr>
          <w:delText xml:space="preserve">the </w:delText>
        </w:r>
      </w:del>
      <w:r>
        <w:rPr>
          <w:sz w:val="28"/>
          <w:szCs w:val="28"/>
          <w:lang w:val="en-US"/>
        </w:rPr>
        <w:t>cleaning supplies.</w:t>
      </w:r>
    </w:p>
    <w:p w14:paraId="02C9B26A" w14:textId="1A1C30B6" w:rsidR="00706D9B" w:rsidRDefault="00C247E3" w:rsidP="00924679">
      <w:pPr>
        <w:autoSpaceDE w:val="0"/>
        <w:autoSpaceDN w:val="0"/>
        <w:adjustRightInd w:val="0"/>
        <w:spacing w:after="120"/>
        <w:ind w:firstLine="284"/>
        <w:jc w:val="both"/>
        <w:rPr>
          <w:sz w:val="28"/>
          <w:szCs w:val="28"/>
          <w:lang w:val="en-US"/>
        </w:rPr>
      </w:pPr>
      <w:r>
        <w:rPr>
          <w:sz w:val="28"/>
          <w:szCs w:val="28"/>
          <w:lang w:val="en-US"/>
        </w:rPr>
        <w:t xml:space="preserve">“Or she could just use her hair,” </w:t>
      </w:r>
      <w:r w:rsidR="00706D9B">
        <w:rPr>
          <w:sz w:val="28"/>
          <w:szCs w:val="28"/>
          <w:lang w:val="en-US"/>
        </w:rPr>
        <w:t>Jacob</w:t>
      </w:r>
      <w:r>
        <w:rPr>
          <w:sz w:val="28"/>
          <w:szCs w:val="28"/>
          <w:lang w:val="en-US"/>
        </w:rPr>
        <w:t xml:space="preserve"> </w:t>
      </w:r>
      <w:r w:rsidR="00706D9B">
        <w:rPr>
          <w:sz w:val="28"/>
          <w:szCs w:val="28"/>
          <w:lang w:val="en-US"/>
        </w:rPr>
        <w:t xml:space="preserve">said just soft enough </w:t>
      </w:r>
      <w:ins w:id="49" w:author="Zheng Marissa" w:date="2020-02-19T22:47:00Z">
        <w:r w:rsidR="000A6E08">
          <w:rPr>
            <w:sz w:val="28"/>
            <w:szCs w:val="28"/>
            <w:lang w:val="en-US"/>
          </w:rPr>
          <w:t xml:space="preserve">so that </w:t>
        </w:r>
      </w:ins>
      <w:r w:rsidR="00706D9B">
        <w:rPr>
          <w:sz w:val="28"/>
          <w:szCs w:val="28"/>
          <w:lang w:val="en-US"/>
        </w:rPr>
        <w:t>she couldn’t hear him.</w:t>
      </w:r>
    </w:p>
    <w:p w14:paraId="25C1CE33" w14:textId="4685743C" w:rsidR="001A03C4" w:rsidRDefault="00706D9B" w:rsidP="00924679">
      <w:pPr>
        <w:autoSpaceDE w:val="0"/>
        <w:autoSpaceDN w:val="0"/>
        <w:adjustRightInd w:val="0"/>
        <w:spacing w:after="120"/>
        <w:ind w:firstLine="284"/>
        <w:jc w:val="both"/>
        <w:rPr>
          <w:sz w:val="28"/>
          <w:szCs w:val="28"/>
          <w:lang w:val="en-US"/>
        </w:rPr>
      </w:pPr>
      <w:r>
        <w:rPr>
          <w:sz w:val="28"/>
          <w:szCs w:val="28"/>
          <w:lang w:val="en-US"/>
        </w:rPr>
        <w:t xml:space="preserve">Those who heard him </w:t>
      </w:r>
      <w:r w:rsidR="008A1404">
        <w:rPr>
          <w:sz w:val="28"/>
          <w:szCs w:val="28"/>
          <w:lang w:val="en-US"/>
        </w:rPr>
        <w:t>giggled</w:t>
      </w:r>
      <w:r>
        <w:rPr>
          <w:sz w:val="28"/>
          <w:szCs w:val="28"/>
          <w:lang w:val="en-US"/>
        </w:rPr>
        <w:t xml:space="preserve">. Luke </w:t>
      </w:r>
      <w:r w:rsidR="008A1404">
        <w:rPr>
          <w:sz w:val="28"/>
          <w:szCs w:val="28"/>
          <w:lang w:val="en-US"/>
        </w:rPr>
        <w:t>lightened</w:t>
      </w:r>
      <w:ins w:id="50" w:author="Zheng Marissa" w:date="2020-02-19T22:48:00Z">
        <w:r w:rsidR="000A6E08">
          <w:rPr>
            <w:sz w:val="28"/>
            <w:szCs w:val="28"/>
            <w:lang w:val="en-US"/>
          </w:rPr>
          <w:t xml:space="preserve"> </w:t>
        </w:r>
      </w:ins>
      <w:del w:id="51" w:author="Zheng Marissa" w:date="2020-02-19T22:48:00Z">
        <w:r w:rsidR="008A1404" w:rsidDel="000A6E08">
          <w:rPr>
            <w:sz w:val="28"/>
            <w:szCs w:val="28"/>
            <w:lang w:val="en-US"/>
          </w:rPr>
          <w:delText>-</w:delText>
        </w:r>
      </w:del>
      <w:r w:rsidR="008A1404">
        <w:rPr>
          <w:sz w:val="28"/>
          <w:szCs w:val="28"/>
          <w:lang w:val="en-US"/>
        </w:rPr>
        <w:t>up</w:t>
      </w:r>
      <w:r>
        <w:rPr>
          <w:sz w:val="28"/>
          <w:szCs w:val="28"/>
          <w:lang w:val="en-US"/>
        </w:rPr>
        <w:t>. It was</w:t>
      </w:r>
      <w:r w:rsidR="008A1404">
        <w:rPr>
          <w:sz w:val="28"/>
          <w:szCs w:val="28"/>
          <w:lang w:val="en-US"/>
        </w:rPr>
        <w:t>n’t nice</w:t>
      </w:r>
      <w:r>
        <w:rPr>
          <w:sz w:val="28"/>
          <w:szCs w:val="28"/>
          <w:lang w:val="en-US"/>
        </w:rPr>
        <w:t xml:space="preserve">, what Jacob said, but Mrs. Smith </w:t>
      </w:r>
      <w:r w:rsidR="008A1404">
        <w:rPr>
          <w:sz w:val="28"/>
          <w:szCs w:val="28"/>
          <w:lang w:val="en-US"/>
        </w:rPr>
        <w:t xml:space="preserve">always had </w:t>
      </w:r>
      <w:r>
        <w:rPr>
          <w:sz w:val="28"/>
          <w:szCs w:val="28"/>
          <w:lang w:val="en-US"/>
        </w:rPr>
        <w:t xml:space="preserve">paint in her </w:t>
      </w:r>
      <w:r w:rsidR="008A1404">
        <w:rPr>
          <w:sz w:val="28"/>
          <w:szCs w:val="28"/>
          <w:lang w:val="en-US"/>
        </w:rPr>
        <w:t xml:space="preserve">big wavy light-colored </w:t>
      </w:r>
      <w:r>
        <w:rPr>
          <w:sz w:val="28"/>
          <w:szCs w:val="28"/>
          <w:lang w:val="en-US"/>
        </w:rPr>
        <w:t>hair</w:t>
      </w:r>
      <w:r w:rsidR="008A1404">
        <w:rPr>
          <w:sz w:val="28"/>
          <w:szCs w:val="28"/>
          <w:lang w:val="en-US"/>
        </w:rPr>
        <w:t>, that somewhat resembled a mop</w:t>
      </w:r>
      <w:r>
        <w:rPr>
          <w:sz w:val="28"/>
          <w:szCs w:val="28"/>
          <w:lang w:val="en-US"/>
        </w:rPr>
        <w:t xml:space="preserve">. </w:t>
      </w:r>
    </w:p>
    <w:p w14:paraId="39DBDE3E" w14:textId="77777777" w:rsidR="004F3409" w:rsidRPr="00E007D1" w:rsidRDefault="004F3409" w:rsidP="006340F8">
      <w:pPr>
        <w:pStyle w:val="Header1"/>
        <w:jc w:val="center"/>
        <w:rPr>
          <w:color w:val="000000" w:themeColor="text1"/>
          <w:szCs w:val="28"/>
          <w:lang w:val="en-US"/>
        </w:rPr>
      </w:pPr>
      <w:r w:rsidRPr="00E007D1">
        <w:rPr>
          <w:color w:val="000000" w:themeColor="text1"/>
          <w:szCs w:val="28"/>
        </w:rPr>
        <w:lastRenderedPageBreak/>
        <w:t>CHAPTER 3</w:t>
      </w:r>
    </w:p>
    <w:p w14:paraId="7417DE17" w14:textId="1DA1F1E0" w:rsidR="001A03C4" w:rsidRPr="00E007D1" w:rsidRDefault="00284473" w:rsidP="00575608">
      <w:pPr>
        <w:pStyle w:val="Header1"/>
        <w:jc w:val="center"/>
        <w:rPr>
          <w:color w:val="000000" w:themeColor="text1"/>
          <w:szCs w:val="28"/>
          <w:lang w:val="en-US"/>
        </w:rPr>
      </w:pPr>
      <w:r w:rsidRPr="00E007D1">
        <w:rPr>
          <w:color w:val="000000" w:themeColor="text1"/>
          <w:szCs w:val="28"/>
          <w:lang w:val="en-US"/>
        </w:rPr>
        <w:t>No Double-dipping!</w:t>
      </w:r>
    </w:p>
    <w:p w14:paraId="609443B2" w14:textId="6007C907" w:rsidR="00575608" w:rsidRDefault="00575608" w:rsidP="001A03C4">
      <w:pPr>
        <w:autoSpaceDE w:val="0"/>
        <w:autoSpaceDN w:val="0"/>
        <w:adjustRightInd w:val="0"/>
        <w:spacing w:after="120"/>
        <w:ind w:firstLine="284"/>
        <w:jc w:val="both"/>
        <w:rPr>
          <w:sz w:val="28"/>
          <w:szCs w:val="28"/>
          <w:lang w:val="en-US"/>
        </w:rPr>
      </w:pPr>
      <w:r>
        <w:rPr>
          <w:sz w:val="28"/>
          <w:szCs w:val="28"/>
          <w:lang w:val="en-US"/>
        </w:rPr>
        <w:t xml:space="preserve">Mrs. Smith was almost done cleaning. </w:t>
      </w:r>
    </w:p>
    <w:p w14:paraId="070361C6" w14:textId="00CA00FB" w:rsidR="00575608" w:rsidRDefault="001A03C4" w:rsidP="001A03C4">
      <w:pPr>
        <w:autoSpaceDE w:val="0"/>
        <w:autoSpaceDN w:val="0"/>
        <w:adjustRightInd w:val="0"/>
        <w:spacing w:after="120"/>
        <w:ind w:firstLine="284"/>
        <w:jc w:val="both"/>
        <w:rPr>
          <w:sz w:val="28"/>
          <w:szCs w:val="28"/>
          <w:lang w:val="en-US"/>
        </w:rPr>
      </w:pPr>
      <w:r>
        <w:rPr>
          <w:sz w:val="28"/>
          <w:szCs w:val="28"/>
          <w:lang w:val="en-US"/>
        </w:rPr>
        <w:t>“Superb!</w:t>
      </w:r>
      <w:r w:rsidR="00575608">
        <w:rPr>
          <w:sz w:val="28"/>
          <w:szCs w:val="28"/>
          <w:lang w:val="en-US"/>
        </w:rPr>
        <w:t>” She said, without even checking their works.</w:t>
      </w:r>
    </w:p>
    <w:p w14:paraId="2F06C041" w14:textId="49CD7B07" w:rsidR="001A03C4" w:rsidRDefault="00575608" w:rsidP="001A03C4">
      <w:pPr>
        <w:autoSpaceDE w:val="0"/>
        <w:autoSpaceDN w:val="0"/>
        <w:adjustRightInd w:val="0"/>
        <w:spacing w:after="120"/>
        <w:ind w:firstLine="284"/>
        <w:jc w:val="both"/>
        <w:rPr>
          <w:sz w:val="28"/>
          <w:szCs w:val="28"/>
          <w:lang w:val="en-US"/>
        </w:rPr>
      </w:pPr>
      <w:r>
        <w:rPr>
          <w:sz w:val="28"/>
          <w:szCs w:val="28"/>
          <w:lang w:val="en-US"/>
        </w:rPr>
        <w:t>“</w:t>
      </w:r>
      <w:r w:rsidR="001A03C4">
        <w:rPr>
          <w:sz w:val="28"/>
          <w:szCs w:val="28"/>
          <w:lang w:val="en-US"/>
        </w:rPr>
        <w:t xml:space="preserve">Notice that between the colors red, blue, and yellow, I left the slices blank. If you mix the two colors </w:t>
      </w:r>
      <w:del w:id="52" w:author="Zheng Marissa" w:date="2020-02-19T22:53:00Z">
        <w:r w:rsidR="001A03C4" w:rsidDel="000A6E08">
          <w:rPr>
            <w:sz w:val="28"/>
            <w:szCs w:val="28"/>
            <w:lang w:val="en-US"/>
          </w:rPr>
          <w:delText xml:space="preserve">between </w:delText>
        </w:r>
      </w:del>
      <w:ins w:id="53" w:author="Zheng Marissa" w:date="2020-02-19T22:53:00Z">
        <w:r w:rsidR="000A6E08">
          <w:rPr>
            <w:sz w:val="28"/>
            <w:szCs w:val="28"/>
            <w:lang w:val="en-US"/>
          </w:rPr>
          <w:t>on either side</w:t>
        </w:r>
      </w:ins>
      <w:ins w:id="54" w:author="Zheng Marissa" w:date="2020-02-19T22:54:00Z">
        <w:r w:rsidR="000A6E08">
          <w:rPr>
            <w:sz w:val="28"/>
            <w:szCs w:val="28"/>
            <w:lang w:val="en-US"/>
          </w:rPr>
          <w:t xml:space="preserve"> of</w:t>
        </w:r>
      </w:ins>
      <w:ins w:id="55" w:author="Zheng Marissa" w:date="2020-02-19T22:53:00Z">
        <w:r w:rsidR="000A6E08">
          <w:rPr>
            <w:sz w:val="28"/>
            <w:szCs w:val="28"/>
            <w:lang w:val="en-US"/>
          </w:rPr>
          <w:t xml:space="preserve"> </w:t>
        </w:r>
      </w:ins>
      <w:r w:rsidR="001A03C4">
        <w:rPr>
          <w:sz w:val="28"/>
          <w:szCs w:val="28"/>
          <w:lang w:val="en-US"/>
        </w:rPr>
        <w:t>them, you’ll get your secondary colors. If you don’t already know the colors, you’ll find out when you mix the primary colors together.</w:t>
      </w:r>
      <w:r w:rsidR="001A03C4" w:rsidRPr="001A03C4">
        <w:rPr>
          <w:sz w:val="28"/>
          <w:szCs w:val="28"/>
          <w:lang w:val="en-US"/>
        </w:rPr>
        <w:t xml:space="preserve"> </w:t>
      </w:r>
      <w:r w:rsidR="001A03C4">
        <w:rPr>
          <w:sz w:val="28"/>
          <w:szCs w:val="28"/>
          <w:lang w:val="en-US"/>
        </w:rPr>
        <w:t>And remember! No double-dipping!”</w:t>
      </w:r>
    </w:p>
    <w:p w14:paraId="7384FD6C" w14:textId="60211373" w:rsidR="001A03C4" w:rsidRDefault="001A03C4" w:rsidP="001A03C4">
      <w:pPr>
        <w:autoSpaceDE w:val="0"/>
        <w:autoSpaceDN w:val="0"/>
        <w:adjustRightInd w:val="0"/>
        <w:spacing w:after="120"/>
        <w:ind w:firstLine="284"/>
        <w:jc w:val="both"/>
        <w:rPr>
          <w:sz w:val="28"/>
          <w:szCs w:val="28"/>
          <w:lang w:val="en-US"/>
        </w:rPr>
      </w:pPr>
      <w:r>
        <w:rPr>
          <w:sz w:val="28"/>
          <w:szCs w:val="28"/>
          <w:lang w:val="en-US"/>
        </w:rPr>
        <w:t>They didn’t need to ask her what that meant. Everybody knew at this point</w:t>
      </w:r>
      <w:del w:id="56" w:author="Zheng Marissa" w:date="2020-02-19T22:54:00Z">
        <w:r w:rsidDel="000A6E08">
          <w:rPr>
            <w:sz w:val="28"/>
            <w:szCs w:val="28"/>
            <w:lang w:val="en-US"/>
          </w:rPr>
          <w:delText>,</w:delText>
        </w:r>
      </w:del>
      <w:r>
        <w:rPr>
          <w:sz w:val="28"/>
          <w:szCs w:val="28"/>
          <w:lang w:val="en-US"/>
        </w:rPr>
        <w:t xml:space="preserve"> that you w</w:t>
      </w:r>
      <w:ins w:id="57" w:author="Zheng Marissa" w:date="2020-02-19T22:55:00Z">
        <w:r w:rsidR="000A6E08">
          <w:rPr>
            <w:sz w:val="28"/>
            <w:szCs w:val="28"/>
            <w:lang w:val="en-US"/>
          </w:rPr>
          <w:t>e</w:t>
        </w:r>
      </w:ins>
      <w:del w:id="58" w:author="Zheng Marissa" w:date="2020-02-19T22:55:00Z">
        <w:r w:rsidDel="000A6E08">
          <w:rPr>
            <w:sz w:val="28"/>
            <w:szCs w:val="28"/>
            <w:lang w:val="en-US"/>
          </w:rPr>
          <w:delText>here a</w:delText>
        </w:r>
      </w:del>
      <w:r>
        <w:rPr>
          <w:sz w:val="28"/>
          <w:szCs w:val="28"/>
          <w:lang w:val="en-US"/>
        </w:rPr>
        <w:t>ren’t supposed to dip your paint</w:t>
      </w:r>
      <w:del w:id="59" w:author="Zheng Marissa" w:date="2020-02-20T11:20:00Z">
        <w:r w:rsidDel="000A6E08">
          <w:rPr>
            <w:sz w:val="28"/>
            <w:szCs w:val="28"/>
            <w:lang w:val="en-US"/>
          </w:rPr>
          <w:delText xml:space="preserve"> </w:delText>
        </w:r>
      </w:del>
      <w:r>
        <w:rPr>
          <w:sz w:val="28"/>
          <w:szCs w:val="28"/>
          <w:lang w:val="en-US"/>
        </w:rPr>
        <w:t xml:space="preserve">brush from one color into another. That would just mix up the colors. They used little sticks to scoop out the colors they needed and mixed them on a </w:t>
      </w:r>
      <w:del w:id="60" w:author="Zheng Marissa" w:date="2020-02-19T22:55:00Z">
        <w:r w:rsidDel="000A6E08">
          <w:rPr>
            <w:sz w:val="28"/>
            <w:szCs w:val="28"/>
            <w:lang w:val="en-US"/>
          </w:rPr>
          <w:delText xml:space="preserve">color </w:delText>
        </w:r>
      </w:del>
      <w:r>
        <w:rPr>
          <w:sz w:val="28"/>
          <w:szCs w:val="28"/>
          <w:lang w:val="en-US"/>
        </w:rPr>
        <w:t>palette.</w:t>
      </w:r>
    </w:p>
    <w:p w14:paraId="4FFB1D4E" w14:textId="77777777" w:rsidR="001A03C4" w:rsidRDefault="001A03C4" w:rsidP="001A03C4">
      <w:pPr>
        <w:autoSpaceDE w:val="0"/>
        <w:autoSpaceDN w:val="0"/>
        <w:adjustRightInd w:val="0"/>
        <w:spacing w:after="120"/>
        <w:ind w:firstLine="284"/>
        <w:jc w:val="both"/>
        <w:rPr>
          <w:sz w:val="28"/>
          <w:szCs w:val="28"/>
          <w:lang w:val="en-US"/>
        </w:rPr>
      </w:pPr>
      <w:r>
        <w:rPr>
          <w:sz w:val="28"/>
          <w:szCs w:val="28"/>
          <w:lang w:val="en-US"/>
        </w:rPr>
        <w:t xml:space="preserve">Tom licked his finger and pretended to dip it into the paint. His brother nearly fell off his chair laughing. It was a very funny joke, because that was what they did one time with a jar of peanut butter. </w:t>
      </w:r>
    </w:p>
    <w:p w14:paraId="6FA029F3" w14:textId="408868E0" w:rsidR="001A03C4" w:rsidRDefault="001A03C4" w:rsidP="001A03C4">
      <w:pPr>
        <w:autoSpaceDE w:val="0"/>
        <w:autoSpaceDN w:val="0"/>
        <w:adjustRightInd w:val="0"/>
        <w:spacing w:after="120"/>
        <w:ind w:firstLine="284"/>
        <w:jc w:val="both"/>
        <w:rPr>
          <w:sz w:val="28"/>
          <w:szCs w:val="28"/>
          <w:lang w:val="en-US"/>
        </w:rPr>
      </w:pPr>
      <w:r>
        <w:rPr>
          <w:sz w:val="28"/>
          <w:szCs w:val="28"/>
          <w:lang w:val="en-US"/>
        </w:rPr>
        <w:t>They had dipped their fingers into the peanut butter over and over. Each time they put it into their mouths, sucking their fingers clean, then dipping it back. When their mother stopped by the kitchen and caught them in</w:t>
      </w:r>
      <w:ins w:id="61" w:author="Zheng Marissa" w:date="2020-02-19T22:56:00Z">
        <w:r w:rsidR="000A6E08">
          <w:rPr>
            <w:sz w:val="28"/>
            <w:szCs w:val="28"/>
            <w:lang w:val="en-US"/>
          </w:rPr>
          <w:t xml:space="preserve"> the act</w:t>
        </w:r>
      </w:ins>
      <w:del w:id="62" w:author="Zheng Marissa" w:date="2020-02-19T22:56:00Z">
        <w:r w:rsidDel="000A6E08">
          <w:rPr>
            <w:sz w:val="28"/>
            <w:szCs w:val="28"/>
            <w:lang w:val="en-US"/>
          </w:rPr>
          <w:delText xml:space="preserve"> action</w:delText>
        </w:r>
      </w:del>
      <w:r>
        <w:rPr>
          <w:sz w:val="28"/>
          <w:szCs w:val="28"/>
          <w:lang w:val="en-US"/>
        </w:rPr>
        <w:t xml:space="preserve">, she nearly pulled her hair out. </w:t>
      </w:r>
    </w:p>
    <w:p w14:paraId="6E764FB4" w14:textId="6AB02EA2" w:rsidR="001A03C4" w:rsidRDefault="001A03C4" w:rsidP="001A03C4">
      <w:pPr>
        <w:autoSpaceDE w:val="0"/>
        <w:autoSpaceDN w:val="0"/>
        <w:adjustRightInd w:val="0"/>
        <w:spacing w:after="120"/>
        <w:ind w:firstLine="284"/>
        <w:jc w:val="both"/>
        <w:rPr>
          <w:sz w:val="28"/>
          <w:szCs w:val="28"/>
          <w:lang w:val="en-US"/>
        </w:rPr>
      </w:pPr>
      <w:r>
        <w:rPr>
          <w:sz w:val="28"/>
          <w:szCs w:val="28"/>
          <w:lang w:val="en-US"/>
        </w:rPr>
        <w:lastRenderedPageBreak/>
        <w:t xml:space="preserve"> “</w:t>
      </w:r>
      <w:proofErr w:type="spellStart"/>
      <w:r>
        <w:rPr>
          <w:sz w:val="28"/>
          <w:szCs w:val="28"/>
          <w:lang w:val="en-US"/>
        </w:rPr>
        <w:t>Ew</w:t>
      </w:r>
      <w:proofErr w:type="spellEnd"/>
      <w:r>
        <w:rPr>
          <w:sz w:val="28"/>
          <w:szCs w:val="28"/>
          <w:lang w:val="en-US"/>
        </w:rPr>
        <w:t xml:space="preserve">! </w:t>
      </w:r>
      <w:proofErr w:type="spellStart"/>
      <w:r>
        <w:rPr>
          <w:sz w:val="28"/>
          <w:szCs w:val="28"/>
          <w:lang w:val="en-US"/>
        </w:rPr>
        <w:t>Ew</w:t>
      </w:r>
      <w:proofErr w:type="spellEnd"/>
      <w:r>
        <w:rPr>
          <w:sz w:val="28"/>
          <w:szCs w:val="28"/>
          <w:lang w:val="en-US"/>
        </w:rPr>
        <w:t xml:space="preserve">! </w:t>
      </w:r>
      <w:proofErr w:type="spellStart"/>
      <w:r>
        <w:rPr>
          <w:sz w:val="28"/>
          <w:szCs w:val="28"/>
          <w:lang w:val="en-US"/>
        </w:rPr>
        <w:t>Ew</w:t>
      </w:r>
      <w:proofErr w:type="spellEnd"/>
      <w:r>
        <w:rPr>
          <w:sz w:val="28"/>
          <w:szCs w:val="28"/>
          <w:lang w:val="en-US"/>
        </w:rPr>
        <w:t xml:space="preserve">! NO double-dipping!” She cried, disgusted. “You’re putting your mouth germs </w:t>
      </w:r>
      <w:del w:id="63" w:author="Zheng Marissa" w:date="2020-02-19T22:56:00Z">
        <w:r w:rsidDel="000A6E08">
          <w:rPr>
            <w:sz w:val="28"/>
            <w:szCs w:val="28"/>
            <w:lang w:val="en-US"/>
          </w:rPr>
          <w:delText>all inside</w:delText>
        </w:r>
      </w:del>
      <w:ins w:id="64" w:author="Zheng Marissa" w:date="2020-02-19T22:56:00Z">
        <w:r w:rsidR="000A6E08">
          <w:rPr>
            <w:sz w:val="28"/>
            <w:szCs w:val="28"/>
            <w:lang w:val="en-US"/>
          </w:rPr>
          <w:t>in</w:t>
        </w:r>
      </w:ins>
      <w:r>
        <w:rPr>
          <w:sz w:val="28"/>
          <w:szCs w:val="28"/>
          <w:lang w:val="en-US"/>
        </w:rPr>
        <w:t xml:space="preserve"> the peanut butter. When you close that jar you’ve just created the perfect environment for the germs to multiply. And then</w:t>
      </w:r>
      <w:ins w:id="65" w:author="Zheng Marissa" w:date="2020-02-19T22:56:00Z">
        <w:r w:rsidR="000A6E08">
          <w:rPr>
            <w:sz w:val="28"/>
            <w:szCs w:val="28"/>
            <w:lang w:val="en-US"/>
          </w:rPr>
          <w:t>,</w:t>
        </w:r>
      </w:ins>
      <w:r>
        <w:rPr>
          <w:sz w:val="28"/>
          <w:szCs w:val="28"/>
          <w:lang w:val="en-US"/>
        </w:rPr>
        <w:t xml:space="preserve"> the next person will unknowingly spread all your germs over your peanut butter and jelly sandwich.”</w:t>
      </w:r>
    </w:p>
    <w:p w14:paraId="20F69F54" w14:textId="2717DA27" w:rsidR="00803449" w:rsidRDefault="00803449" w:rsidP="001A03C4">
      <w:pPr>
        <w:autoSpaceDE w:val="0"/>
        <w:autoSpaceDN w:val="0"/>
        <w:adjustRightInd w:val="0"/>
        <w:spacing w:after="120"/>
        <w:ind w:firstLine="284"/>
        <w:jc w:val="both"/>
        <w:rPr>
          <w:sz w:val="28"/>
          <w:szCs w:val="28"/>
          <w:lang w:val="en-US"/>
        </w:rPr>
      </w:pPr>
      <w:r>
        <w:rPr>
          <w:sz w:val="28"/>
          <w:szCs w:val="28"/>
          <w:lang w:val="en-US"/>
        </w:rPr>
        <w:t xml:space="preserve">The students mixed yellow with red </w:t>
      </w:r>
      <w:r w:rsidR="00B366D1">
        <w:rPr>
          <w:sz w:val="28"/>
          <w:szCs w:val="28"/>
          <w:lang w:val="en-US"/>
        </w:rPr>
        <w:t>and got various shades of orange. Some were light, and some w</w:t>
      </w:r>
      <w:del w:id="66" w:author="Zheng Marissa" w:date="2020-02-20T11:21:00Z">
        <w:r w:rsidR="00B366D1" w:rsidDel="000A6E08">
          <w:rPr>
            <w:sz w:val="28"/>
            <w:szCs w:val="28"/>
            <w:lang w:val="en-US"/>
          </w:rPr>
          <w:delText>h</w:delText>
        </w:r>
      </w:del>
      <w:r w:rsidR="00B366D1">
        <w:rPr>
          <w:sz w:val="28"/>
          <w:szCs w:val="28"/>
          <w:lang w:val="en-US"/>
        </w:rPr>
        <w:t>ere dark, but they were nonetheless orange. Then</w:t>
      </w:r>
      <w:ins w:id="67" w:author="Zheng Marissa" w:date="2020-02-19T22:57:00Z">
        <w:r w:rsidR="000A6E08">
          <w:rPr>
            <w:sz w:val="28"/>
            <w:szCs w:val="28"/>
            <w:lang w:val="en-US"/>
          </w:rPr>
          <w:t>,</w:t>
        </w:r>
      </w:ins>
      <w:r w:rsidR="00B366D1">
        <w:rPr>
          <w:sz w:val="28"/>
          <w:szCs w:val="28"/>
          <w:lang w:val="en-US"/>
        </w:rPr>
        <w:t xml:space="preserve"> they washed their paintbrushes and mixed </w:t>
      </w:r>
      <w:del w:id="68" w:author="Zheng Marissa" w:date="2020-02-19T22:57:00Z">
        <w:r w:rsidR="00B366D1" w:rsidDel="000A6E08">
          <w:rPr>
            <w:sz w:val="28"/>
            <w:szCs w:val="28"/>
            <w:lang w:val="en-US"/>
          </w:rPr>
          <w:delText xml:space="preserve">the </w:delText>
        </w:r>
      </w:del>
      <w:r w:rsidR="00B366D1">
        <w:rPr>
          <w:sz w:val="28"/>
          <w:szCs w:val="28"/>
          <w:lang w:val="en-US"/>
        </w:rPr>
        <w:t xml:space="preserve">blue and red to get all kinds of purple, and yellow and blue to get green. </w:t>
      </w:r>
    </w:p>
    <w:p w14:paraId="69006D6A" w14:textId="77777777" w:rsidR="00575608" w:rsidRDefault="00575608" w:rsidP="001A03C4">
      <w:pPr>
        <w:autoSpaceDE w:val="0"/>
        <w:autoSpaceDN w:val="0"/>
        <w:adjustRightInd w:val="0"/>
        <w:spacing w:after="120"/>
        <w:ind w:firstLine="284"/>
        <w:jc w:val="both"/>
        <w:rPr>
          <w:sz w:val="28"/>
          <w:szCs w:val="28"/>
          <w:lang w:val="en-US"/>
        </w:rPr>
      </w:pPr>
      <w:r>
        <w:rPr>
          <w:sz w:val="28"/>
          <w:szCs w:val="28"/>
          <w:lang w:val="en-US"/>
        </w:rPr>
        <w:br w:type="page"/>
      </w:r>
    </w:p>
    <w:p w14:paraId="581C5F69" w14:textId="77777777" w:rsidR="00575608" w:rsidRPr="00E007D1" w:rsidRDefault="00575608" w:rsidP="00575608">
      <w:pPr>
        <w:pStyle w:val="Header1"/>
        <w:jc w:val="center"/>
        <w:rPr>
          <w:color w:val="000000" w:themeColor="text1"/>
          <w:szCs w:val="28"/>
          <w:lang w:val="en-US"/>
        </w:rPr>
      </w:pPr>
      <w:r w:rsidRPr="00E007D1">
        <w:rPr>
          <w:color w:val="000000" w:themeColor="text1"/>
          <w:szCs w:val="28"/>
        </w:rPr>
        <w:lastRenderedPageBreak/>
        <w:t xml:space="preserve">CHAPTER </w:t>
      </w:r>
      <w:r w:rsidRPr="00E007D1">
        <w:rPr>
          <w:color w:val="000000" w:themeColor="text1"/>
          <w:szCs w:val="28"/>
          <w:lang w:val="en-US"/>
        </w:rPr>
        <w:t>4</w:t>
      </w:r>
    </w:p>
    <w:p w14:paraId="53851623" w14:textId="528A9F8E" w:rsidR="00575608" w:rsidRPr="00E007D1" w:rsidRDefault="00284473" w:rsidP="00575608">
      <w:pPr>
        <w:pStyle w:val="Header1"/>
        <w:jc w:val="center"/>
        <w:rPr>
          <w:color w:val="000000" w:themeColor="text1"/>
          <w:szCs w:val="28"/>
        </w:rPr>
      </w:pPr>
      <w:r w:rsidRPr="00E007D1">
        <w:rPr>
          <w:color w:val="000000" w:themeColor="text1"/>
          <w:szCs w:val="28"/>
          <w:lang w:val="en-US"/>
        </w:rPr>
        <w:t>Complementary Colors</w:t>
      </w:r>
    </w:p>
    <w:p w14:paraId="2F466C3A" w14:textId="5918D22C" w:rsidR="00ED336C" w:rsidRDefault="00B366D1" w:rsidP="001A03C4">
      <w:pPr>
        <w:autoSpaceDE w:val="0"/>
        <w:autoSpaceDN w:val="0"/>
        <w:adjustRightInd w:val="0"/>
        <w:spacing w:after="120"/>
        <w:ind w:firstLine="284"/>
        <w:jc w:val="both"/>
        <w:rPr>
          <w:sz w:val="28"/>
          <w:szCs w:val="28"/>
          <w:lang w:val="en-US"/>
        </w:rPr>
      </w:pPr>
      <w:r>
        <w:rPr>
          <w:sz w:val="28"/>
          <w:szCs w:val="28"/>
          <w:lang w:val="en-US"/>
        </w:rPr>
        <w:t>They were mostly relaxed and having fun</w:t>
      </w:r>
      <w:del w:id="69" w:author="Zheng Marissa" w:date="2020-02-19T22:57:00Z">
        <w:r w:rsidDel="000A6E08">
          <w:rPr>
            <w:sz w:val="28"/>
            <w:szCs w:val="28"/>
            <w:lang w:val="en-US"/>
          </w:rPr>
          <w:delText>, amusing themselves</w:delText>
        </w:r>
      </w:del>
      <w:r>
        <w:rPr>
          <w:sz w:val="28"/>
          <w:szCs w:val="28"/>
          <w:lang w:val="en-US"/>
        </w:rPr>
        <w:t xml:space="preserve">. Tom was being naughty though. He waited for Alan to finish mixing the colors and then used them to fill his color wheel. Elizabeth, on the other hand, was mixing colors for her classmates to get the ‘exact’ shade that it should be. </w:t>
      </w:r>
    </w:p>
    <w:p w14:paraId="72DEAD1F" w14:textId="2843D12E" w:rsidR="00B366D1" w:rsidRDefault="00B366D1" w:rsidP="001A03C4">
      <w:pPr>
        <w:autoSpaceDE w:val="0"/>
        <w:autoSpaceDN w:val="0"/>
        <w:adjustRightInd w:val="0"/>
        <w:spacing w:after="120"/>
        <w:ind w:firstLine="284"/>
        <w:jc w:val="both"/>
        <w:rPr>
          <w:sz w:val="28"/>
          <w:szCs w:val="28"/>
          <w:lang w:val="en-US"/>
        </w:rPr>
      </w:pPr>
      <w:r>
        <w:rPr>
          <w:sz w:val="28"/>
          <w:szCs w:val="28"/>
          <w:lang w:val="en-US"/>
        </w:rPr>
        <w:t xml:space="preserve">Mark wasn’t very careful and hadn’t’ exactly cleaned his brush every time he used the colors. </w:t>
      </w:r>
      <w:r w:rsidR="00ED336C">
        <w:rPr>
          <w:sz w:val="28"/>
          <w:szCs w:val="28"/>
          <w:lang w:val="en-US"/>
        </w:rPr>
        <w:t xml:space="preserve">In the end, he had </w:t>
      </w:r>
      <w:r w:rsidR="002E48A8">
        <w:rPr>
          <w:sz w:val="28"/>
          <w:szCs w:val="28"/>
          <w:lang w:val="en-US"/>
        </w:rPr>
        <w:t xml:space="preserve">colorful streaks </w:t>
      </w:r>
      <w:del w:id="70" w:author="Zheng Marissa" w:date="2020-02-19T22:58:00Z">
        <w:r w:rsidR="002E48A8" w:rsidDel="000A6E08">
          <w:rPr>
            <w:sz w:val="28"/>
            <w:szCs w:val="28"/>
            <w:lang w:val="en-US"/>
          </w:rPr>
          <w:delText xml:space="preserve">of color </w:delText>
        </w:r>
      </w:del>
      <w:r w:rsidR="002E48A8">
        <w:rPr>
          <w:sz w:val="28"/>
          <w:szCs w:val="28"/>
          <w:lang w:val="en-US"/>
        </w:rPr>
        <w:t>mixed into his wheel</w:t>
      </w:r>
      <w:r w:rsidR="00ED336C">
        <w:rPr>
          <w:sz w:val="28"/>
          <w:szCs w:val="28"/>
          <w:lang w:val="en-US"/>
        </w:rPr>
        <w:t xml:space="preserve">. </w:t>
      </w:r>
    </w:p>
    <w:p w14:paraId="59663A80" w14:textId="21436179" w:rsidR="00912DAC" w:rsidRDefault="00912DAC" w:rsidP="00575608">
      <w:pPr>
        <w:autoSpaceDE w:val="0"/>
        <w:autoSpaceDN w:val="0"/>
        <w:adjustRightInd w:val="0"/>
        <w:spacing w:after="120"/>
        <w:ind w:firstLine="284"/>
        <w:jc w:val="both"/>
        <w:rPr>
          <w:sz w:val="28"/>
          <w:szCs w:val="28"/>
          <w:lang w:val="en-US"/>
        </w:rPr>
      </w:pPr>
      <w:r>
        <w:rPr>
          <w:sz w:val="28"/>
          <w:szCs w:val="28"/>
          <w:lang w:val="en-US"/>
        </w:rPr>
        <w:t xml:space="preserve">“For the </w:t>
      </w:r>
      <w:r w:rsidR="00602FF9">
        <w:rPr>
          <w:sz w:val="28"/>
          <w:szCs w:val="28"/>
          <w:lang w:val="en-US"/>
        </w:rPr>
        <w:t>f</w:t>
      </w:r>
      <w:r>
        <w:rPr>
          <w:sz w:val="28"/>
          <w:szCs w:val="28"/>
          <w:lang w:val="en-US"/>
        </w:rPr>
        <w:t>inal part of today’s class</w:t>
      </w:r>
      <w:r w:rsidR="00602FF9">
        <w:rPr>
          <w:sz w:val="28"/>
          <w:szCs w:val="28"/>
          <w:lang w:val="en-US"/>
        </w:rPr>
        <w:t>,</w:t>
      </w:r>
      <w:r>
        <w:rPr>
          <w:sz w:val="28"/>
          <w:szCs w:val="28"/>
          <w:lang w:val="en-US"/>
        </w:rPr>
        <w:t xml:space="preserve"> I will quickly </w:t>
      </w:r>
      <w:r w:rsidR="00602FF9">
        <w:rPr>
          <w:sz w:val="28"/>
          <w:szCs w:val="28"/>
          <w:lang w:val="en-US"/>
        </w:rPr>
        <w:t>explain</w:t>
      </w:r>
      <w:r>
        <w:rPr>
          <w:sz w:val="28"/>
          <w:szCs w:val="28"/>
          <w:lang w:val="en-US"/>
        </w:rPr>
        <w:t xml:space="preserve"> complementary colors. Complementary colors are </w:t>
      </w:r>
      <w:r w:rsidR="00602FF9">
        <w:rPr>
          <w:sz w:val="28"/>
          <w:szCs w:val="28"/>
          <w:lang w:val="en-US"/>
        </w:rPr>
        <w:t>colors</w:t>
      </w:r>
      <w:r>
        <w:rPr>
          <w:sz w:val="28"/>
          <w:szCs w:val="28"/>
          <w:lang w:val="en-US"/>
        </w:rPr>
        <w:t xml:space="preserve"> that are on opposite sides of the color wheel. For example, </w:t>
      </w:r>
      <w:r w:rsidR="00CA44EC">
        <w:rPr>
          <w:sz w:val="28"/>
          <w:szCs w:val="28"/>
          <w:lang w:val="en-US"/>
        </w:rPr>
        <w:t>orange is opposite from blue, so they’re complementary colors. They are like friends who look very different from each other but like to hang out together. And they like to sit opposite each other so they can say nice things to each other. They complement each other.”</w:t>
      </w:r>
    </w:p>
    <w:p w14:paraId="41E788E9" w14:textId="6730F019" w:rsidR="00CA44EC" w:rsidRDefault="00CA44EC" w:rsidP="00575608">
      <w:pPr>
        <w:autoSpaceDE w:val="0"/>
        <w:autoSpaceDN w:val="0"/>
        <w:adjustRightInd w:val="0"/>
        <w:spacing w:after="120"/>
        <w:ind w:firstLine="284"/>
        <w:jc w:val="both"/>
        <w:rPr>
          <w:sz w:val="28"/>
          <w:szCs w:val="28"/>
          <w:lang w:val="en-US"/>
        </w:rPr>
      </w:pPr>
      <w:r>
        <w:rPr>
          <w:sz w:val="28"/>
          <w:szCs w:val="28"/>
          <w:lang w:val="en-US"/>
        </w:rPr>
        <w:t>“Like red and green,” Sophia said</w:t>
      </w:r>
    </w:p>
    <w:p w14:paraId="5B77E551" w14:textId="59B88891" w:rsidR="00CA44EC" w:rsidRDefault="00CA44EC" w:rsidP="00575608">
      <w:pPr>
        <w:autoSpaceDE w:val="0"/>
        <w:autoSpaceDN w:val="0"/>
        <w:adjustRightInd w:val="0"/>
        <w:spacing w:after="120"/>
        <w:ind w:firstLine="284"/>
        <w:jc w:val="both"/>
        <w:rPr>
          <w:sz w:val="28"/>
          <w:szCs w:val="28"/>
          <w:lang w:val="en-US"/>
        </w:rPr>
      </w:pPr>
      <w:r>
        <w:rPr>
          <w:sz w:val="28"/>
          <w:szCs w:val="28"/>
          <w:lang w:val="en-US"/>
        </w:rPr>
        <w:t>“And yellow and purple,” Elizabeth said. They looked at each other and smiled. “Just like best friends.”</w:t>
      </w:r>
    </w:p>
    <w:p w14:paraId="67BF6995" w14:textId="4AABFBFD" w:rsidR="00912DAC" w:rsidRDefault="00CA44EC" w:rsidP="00575608">
      <w:pPr>
        <w:autoSpaceDE w:val="0"/>
        <w:autoSpaceDN w:val="0"/>
        <w:adjustRightInd w:val="0"/>
        <w:spacing w:after="120"/>
        <w:ind w:firstLine="284"/>
        <w:jc w:val="both"/>
        <w:rPr>
          <w:sz w:val="28"/>
          <w:szCs w:val="28"/>
          <w:lang w:val="en-US"/>
        </w:rPr>
      </w:pPr>
      <w:r>
        <w:rPr>
          <w:sz w:val="28"/>
          <w:szCs w:val="28"/>
          <w:lang w:val="en-US"/>
        </w:rPr>
        <w:t>“That’s right! You guys got it. I needn’t say more,” Mrs. Smith said.</w:t>
      </w:r>
    </w:p>
    <w:p w14:paraId="7B16C1C6" w14:textId="4CAEC6F5" w:rsidR="001A03C4" w:rsidRDefault="002E48A8" w:rsidP="00575608">
      <w:pPr>
        <w:autoSpaceDE w:val="0"/>
        <w:autoSpaceDN w:val="0"/>
        <w:adjustRightInd w:val="0"/>
        <w:spacing w:after="120"/>
        <w:ind w:firstLine="284"/>
        <w:jc w:val="both"/>
        <w:rPr>
          <w:sz w:val="28"/>
          <w:szCs w:val="28"/>
          <w:lang w:val="en-US"/>
        </w:rPr>
      </w:pPr>
      <w:r>
        <w:rPr>
          <w:sz w:val="28"/>
          <w:szCs w:val="28"/>
          <w:lang w:val="en-US"/>
        </w:rPr>
        <w:t>Tom looked at</w:t>
      </w:r>
      <w:r w:rsidR="00ED336C">
        <w:rPr>
          <w:sz w:val="28"/>
          <w:szCs w:val="28"/>
          <w:lang w:val="en-US"/>
        </w:rPr>
        <w:t xml:space="preserve"> Michael’s </w:t>
      </w:r>
      <w:r w:rsidR="00F23548">
        <w:rPr>
          <w:sz w:val="28"/>
          <w:szCs w:val="28"/>
          <w:lang w:val="en-US"/>
        </w:rPr>
        <w:t>color wheel</w:t>
      </w:r>
      <w:r w:rsidR="00ED336C">
        <w:rPr>
          <w:sz w:val="28"/>
          <w:szCs w:val="28"/>
          <w:lang w:val="en-US"/>
        </w:rPr>
        <w:t xml:space="preserve">. </w:t>
      </w:r>
      <w:r>
        <w:rPr>
          <w:sz w:val="28"/>
          <w:szCs w:val="28"/>
          <w:lang w:val="en-US"/>
        </w:rPr>
        <w:t>He</w:t>
      </w:r>
      <w:r w:rsidR="00575608">
        <w:rPr>
          <w:sz w:val="28"/>
          <w:szCs w:val="28"/>
          <w:lang w:val="en-US"/>
        </w:rPr>
        <w:t xml:space="preserve"> pointed and</w:t>
      </w:r>
      <w:r>
        <w:rPr>
          <w:sz w:val="28"/>
          <w:szCs w:val="28"/>
          <w:lang w:val="en-US"/>
        </w:rPr>
        <w:t xml:space="preserve"> laughe</w:t>
      </w:r>
      <w:r w:rsidR="00575608">
        <w:rPr>
          <w:sz w:val="28"/>
          <w:szCs w:val="28"/>
          <w:lang w:val="en-US"/>
        </w:rPr>
        <w:t>d</w:t>
      </w:r>
      <w:r w:rsidR="00013523">
        <w:rPr>
          <w:sz w:val="28"/>
          <w:szCs w:val="28"/>
          <w:lang w:val="en-US"/>
        </w:rPr>
        <w:t xml:space="preserve">. </w:t>
      </w:r>
      <w:r w:rsidR="00575608">
        <w:rPr>
          <w:sz w:val="28"/>
          <w:szCs w:val="28"/>
          <w:lang w:val="en-US"/>
        </w:rPr>
        <w:t xml:space="preserve">Michael’s face turned red. </w:t>
      </w:r>
    </w:p>
    <w:p w14:paraId="0B6FA8B7" w14:textId="5DF37E19" w:rsidR="00575608" w:rsidRDefault="00575608" w:rsidP="00575608">
      <w:pPr>
        <w:autoSpaceDE w:val="0"/>
        <w:autoSpaceDN w:val="0"/>
        <w:adjustRightInd w:val="0"/>
        <w:spacing w:after="120"/>
        <w:ind w:firstLine="284"/>
        <w:jc w:val="both"/>
        <w:rPr>
          <w:sz w:val="28"/>
          <w:szCs w:val="28"/>
          <w:lang w:val="en-US"/>
        </w:rPr>
      </w:pPr>
      <w:r>
        <w:rPr>
          <w:sz w:val="28"/>
          <w:szCs w:val="28"/>
          <w:lang w:val="en-US"/>
        </w:rPr>
        <w:lastRenderedPageBreak/>
        <w:t>“What are you laughing about?”</w:t>
      </w:r>
    </w:p>
    <w:p w14:paraId="0FA23AA9" w14:textId="4CBC9A77" w:rsidR="00575608" w:rsidRDefault="00575608" w:rsidP="00575608">
      <w:pPr>
        <w:autoSpaceDE w:val="0"/>
        <w:autoSpaceDN w:val="0"/>
        <w:adjustRightInd w:val="0"/>
        <w:spacing w:after="120"/>
        <w:ind w:firstLine="284"/>
        <w:jc w:val="both"/>
        <w:rPr>
          <w:sz w:val="28"/>
          <w:szCs w:val="28"/>
          <w:lang w:val="en-US"/>
        </w:rPr>
      </w:pPr>
      <w:r>
        <w:rPr>
          <w:sz w:val="28"/>
          <w:szCs w:val="28"/>
          <w:lang w:val="en-US"/>
        </w:rPr>
        <w:t>“</w:t>
      </w:r>
      <w:r w:rsidR="00CA44EC">
        <w:rPr>
          <w:sz w:val="28"/>
          <w:szCs w:val="28"/>
          <w:lang w:val="en-US"/>
        </w:rPr>
        <w:t>You’re totally guessing! w</w:t>
      </w:r>
      <w:r>
        <w:rPr>
          <w:sz w:val="28"/>
          <w:szCs w:val="28"/>
          <w:lang w:val="en-US"/>
        </w:rPr>
        <w:t>hat colors are those supposed to be? Brown or Green? Breen?”</w:t>
      </w:r>
      <w:del w:id="71" w:author="Zheng Marissa" w:date="2020-02-19T23:01:00Z">
        <w:r w:rsidDel="000A6E08">
          <w:rPr>
            <w:sz w:val="28"/>
            <w:szCs w:val="28"/>
            <w:lang w:val="en-US"/>
          </w:rPr>
          <w:delText xml:space="preserve"> He guessed</w:delText>
        </w:r>
      </w:del>
      <w:r>
        <w:rPr>
          <w:sz w:val="28"/>
          <w:szCs w:val="28"/>
          <w:lang w:val="en-US"/>
        </w:rPr>
        <w:t>, and everyone who heard him looked at Michael’s work</w:t>
      </w:r>
      <w:r w:rsidR="00CA44EC">
        <w:rPr>
          <w:sz w:val="28"/>
          <w:szCs w:val="28"/>
          <w:lang w:val="en-US"/>
        </w:rPr>
        <w:t>. Seeing he was right, they</w:t>
      </w:r>
      <w:r>
        <w:rPr>
          <w:sz w:val="28"/>
          <w:szCs w:val="28"/>
          <w:lang w:val="en-US"/>
        </w:rPr>
        <w:t xml:space="preserve"> laughed along. </w:t>
      </w:r>
    </w:p>
    <w:p w14:paraId="2CA5C61B" w14:textId="0821DDA2" w:rsidR="00575608" w:rsidRDefault="00575608" w:rsidP="00575608">
      <w:pPr>
        <w:autoSpaceDE w:val="0"/>
        <w:autoSpaceDN w:val="0"/>
        <w:adjustRightInd w:val="0"/>
        <w:spacing w:after="120"/>
        <w:ind w:firstLine="284"/>
        <w:jc w:val="both"/>
        <w:rPr>
          <w:sz w:val="28"/>
          <w:szCs w:val="28"/>
          <w:lang w:val="en-US"/>
        </w:rPr>
      </w:pPr>
      <w:r>
        <w:rPr>
          <w:sz w:val="28"/>
          <w:szCs w:val="28"/>
          <w:lang w:val="en-US"/>
        </w:rPr>
        <w:t>“It</w:t>
      </w:r>
      <w:r w:rsidR="00CA44EC">
        <w:rPr>
          <w:sz w:val="28"/>
          <w:szCs w:val="28"/>
          <w:lang w:val="en-US"/>
        </w:rPr>
        <w:t xml:space="preserve"> looks</w:t>
      </w:r>
      <w:r>
        <w:rPr>
          <w:sz w:val="28"/>
          <w:szCs w:val="28"/>
          <w:lang w:val="en-US"/>
        </w:rPr>
        <w:t xml:space="preserve"> exactly like yours!” </w:t>
      </w:r>
      <w:r w:rsidR="00AD5855">
        <w:rPr>
          <w:sz w:val="28"/>
          <w:szCs w:val="28"/>
          <w:lang w:val="en-US"/>
        </w:rPr>
        <w:t>Michael</w:t>
      </w:r>
      <w:r>
        <w:rPr>
          <w:sz w:val="28"/>
          <w:szCs w:val="28"/>
          <w:lang w:val="en-US"/>
        </w:rPr>
        <w:t xml:space="preserve"> said, </w:t>
      </w:r>
      <w:r w:rsidR="00AD5855">
        <w:rPr>
          <w:sz w:val="28"/>
          <w:szCs w:val="28"/>
          <w:lang w:val="en-US"/>
        </w:rPr>
        <w:t>pointing at Tom’s wheel</w:t>
      </w:r>
      <w:r>
        <w:rPr>
          <w:sz w:val="28"/>
          <w:szCs w:val="28"/>
          <w:lang w:val="en-US"/>
        </w:rPr>
        <w:t>.</w:t>
      </w:r>
    </w:p>
    <w:p w14:paraId="7C0BBB4A" w14:textId="6FF3FE43" w:rsidR="00AD5855" w:rsidRDefault="00575608" w:rsidP="00575608">
      <w:pPr>
        <w:autoSpaceDE w:val="0"/>
        <w:autoSpaceDN w:val="0"/>
        <w:adjustRightInd w:val="0"/>
        <w:spacing w:after="120"/>
        <w:ind w:firstLine="284"/>
        <w:jc w:val="both"/>
        <w:rPr>
          <w:sz w:val="28"/>
          <w:szCs w:val="28"/>
          <w:lang w:val="en-US"/>
        </w:rPr>
      </w:pPr>
      <w:r>
        <w:rPr>
          <w:sz w:val="28"/>
          <w:szCs w:val="28"/>
          <w:lang w:val="en-US"/>
        </w:rPr>
        <w:t>“No</w:t>
      </w:r>
      <w:r w:rsidR="00AD5855">
        <w:rPr>
          <w:sz w:val="28"/>
          <w:szCs w:val="28"/>
          <w:lang w:val="en-US"/>
        </w:rPr>
        <w:t>,</w:t>
      </w:r>
      <w:r>
        <w:rPr>
          <w:sz w:val="28"/>
          <w:szCs w:val="28"/>
          <w:lang w:val="en-US"/>
        </w:rPr>
        <w:t xml:space="preserve"> it doesn’t</w:t>
      </w:r>
      <w:ins w:id="72" w:author="Zheng Marissa" w:date="2020-02-20T11:21:00Z">
        <w:r w:rsidR="000A6E08">
          <w:rPr>
            <w:sz w:val="28"/>
            <w:szCs w:val="28"/>
            <w:lang w:val="en-US"/>
          </w:rPr>
          <w:t>,</w:t>
        </w:r>
      </w:ins>
      <w:r>
        <w:rPr>
          <w:sz w:val="28"/>
          <w:szCs w:val="28"/>
          <w:lang w:val="en-US"/>
        </w:rPr>
        <w:t>” Ava said</w:t>
      </w:r>
    </w:p>
    <w:p w14:paraId="1B95A518" w14:textId="77777777" w:rsidR="00AD5855" w:rsidRDefault="00AD5855" w:rsidP="00575608">
      <w:pPr>
        <w:autoSpaceDE w:val="0"/>
        <w:autoSpaceDN w:val="0"/>
        <w:adjustRightInd w:val="0"/>
        <w:spacing w:after="120"/>
        <w:ind w:firstLine="284"/>
        <w:jc w:val="both"/>
        <w:rPr>
          <w:sz w:val="28"/>
          <w:szCs w:val="28"/>
          <w:lang w:val="en-US"/>
        </w:rPr>
      </w:pPr>
      <w:r>
        <w:rPr>
          <w:sz w:val="28"/>
          <w:szCs w:val="28"/>
          <w:lang w:val="en-US"/>
        </w:rPr>
        <w:t xml:space="preserve">“Does too!” </w:t>
      </w:r>
    </w:p>
    <w:p w14:paraId="5C95A555" w14:textId="3845278D" w:rsidR="00AD5855" w:rsidRDefault="00AD5855" w:rsidP="00575608">
      <w:pPr>
        <w:autoSpaceDE w:val="0"/>
        <w:autoSpaceDN w:val="0"/>
        <w:adjustRightInd w:val="0"/>
        <w:spacing w:after="120"/>
        <w:ind w:firstLine="284"/>
        <w:jc w:val="both"/>
        <w:rPr>
          <w:sz w:val="28"/>
          <w:szCs w:val="28"/>
          <w:lang w:val="en-US"/>
        </w:rPr>
      </w:pPr>
      <w:r>
        <w:rPr>
          <w:sz w:val="28"/>
          <w:szCs w:val="28"/>
          <w:lang w:val="en-US"/>
        </w:rPr>
        <w:t>“You can ask Mrs. Smith. She’ll tell you,” Tom challenged</w:t>
      </w:r>
      <w:ins w:id="73" w:author="Zheng Marissa" w:date="2020-02-19T23:02:00Z">
        <w:r w:rsidR="000A6E08">
          <w:rPr>
            <w:sz w:val="28"/>
            <w:szCs w:val="28"/>
            <w:lang w:val="en-US"/>
          </w:rPr>
          <w:t xml:space="preserve"> him</w:t>
        </w:r>
      </w:ins>
      <w:r>
        <w:rPr>
          <w:sz w:val="28"/>
          <w:szCs w:val="28"/>
          <w:lang w:val="en-US"/>
        </w:rPr>
        <w:t>.</w:t>
      </w:r>
    </w:p>
    <w:p w14:paraId="4F80004C" w14:textId="253B7449" w:rsidR="00AD5855" w:rsidRDefault="00AD5855" w:rsidP="00575608">
      <w:pPr>
        <w:autoSpaceDE w:val="0"/>
        <w:autoSpaceDN w:val="0"/>
        <w:adjustRightInd w:val="0"/>
        <w:spacing w:after="120"/>
        <w:ind w:firstLine="284"/>
        <w:jc w:val="both"/>
        <w:rPr>
          <w:sz w:val="28"/>
          <w:szCs w:val="28"/>
          <w:lang w:val="en-US"/>
        </w:rPr>
      </w:pPr>
      <w:r>
        <w:rPr>
          <w:sz w:val="28"/>
          <w:szCs w:val="28"/>
          <w:lang w:val="en-US"/>
        </w:rPr>
        <w:t>So</w:t>
      </w:r>
      <w:ins w:id="74" w:author="Zheng Marissa" w:date="2020-02-19T23:02:00Z">
        <w:r w:rsidR="000A6E08">
          <w:rPr>
            <w:sz w:val="28"/>
            <w:szCs w:val="28"/>
            <w:lang w:val="en-US"/>
          </w:rPr>
          <w:t>,</w:t>
        </w:r>
      </w:ins>
      <w:r>
        <w:rPr>
          <w:sz w:val="28"/>
          <w:szCs w:val="28"/>
          <w:lang w:val="en-US"/>
        </w:rPr>
        <w:t xml:space="preserve"> they called their art teacher over and asked her what she thought. She looked at their work and asked Michael, “</w:t>
      </w:r>
      <w:ins w:id="75" w:author="Zheng Marissa" w:date="2020-02-19T23:02:00Z">
        <w:r w:rsidR="000A6E08">
          <w:rPr>
            <w:sz w:val="28"/>
            <w:szCs w:val="28"/>
            <w:lang w:val="en-US"/>
          </w:rPr>
          <w:t>Do t</w:t>
        </w:r>
      </w:ins>
      <w:del w:id="76" w:author="Zheng Marissa" w:date="2020-02-19T23:02:00Z">
        <w:r w:rsidDel="000A6E08">
          <w:rPr>
            <w:sz w:val="28"/>
            <w:szCs w:val="28"/>
            <w:lang w:val="en-US"/>
          </w:rPr>
          <w:delText>T</w:delText>
        </w:r>
      </w:del>
      <w:r>
        <w:rPr>
          <w:sz w:val="28"/>
          <w:szCs w:val="28"/>
          <w:lang w:val="en-US"/>
        </w:rPr>
        <w:t>he</w:t>
      </w:r>
      <w:r w:rsidR="00CA44EC">
        <w:rPr>
          <w:sz w:val="28"/>
          <w:szCs w:val="28"/>
          <w:lang w:val="en-US"/>
        </w:rPr>
        <w:t>se two wheels</w:t>
      </w:r>
      <w:r>
        <w:rPr>
          <w:sz w:val="28"/>
          <w:szCs w:val="28"/>
          <w:lang w:val="en-US"/>
        </w:rPr>
        <w:t xml:space="preserve"> really look the same to you?”</w:t>
      </w:r>
    </w:p>
    <w:p w14:paraId="127F88A2" w14:textId="4CF9CB92" w:rsidR="00AD5855" w:rsidRDefault="00AD5855" w:rsidP="00575608">
      <w:pPr>
        <w:autoSpaceDE w:val="0"/>
        <w:autoSpaceDN w:val="0"/>
        <w:adjustRightInd w:val="0"/>
        <w:spacing w:after="120"/>
        <w:ind w:firstLine="284"/>
        <w:jc w:val="both"/>
        <w:rPr>
          <w:sz w:val="28"/>
          <w:szCs w:val="28"/>
          <w:lang w:val="en-US"/>
        </w:rPr>
      </w:pPr>
      <w:r>
        <w:rPr>
          <w:sz w:val="28"/>
          <w:szCs w:val="28"/>
          <w:lang w:val="en-US"/>
        </w:rPr>
        <w:t xml:space="preserve">“Of course! This is stupid!” Michael exclaimed, nearly in tears. </w:t>
      </w:r>
    </w:p>
    <w:p w14:paraId="26039142" w14:textId="1A427D66" w:rsidR="00AD5855" w:rsidRDefault="00AD5855" w:rsidP="00575608">
      <w:pPr>
        <w:autoSpaceDE w:val="0"/>
        <w:autoSpaceDN w:val="0"/>
        <w:adjustRightInd w:val="0"/>
        <w:spacing w:after="120"/>
        <w:ind w:firstLine="284"/>
        <w:jc w:val="both"/>
        <w:rPr>
          <w:sz w:val="28"/>
          <w:szCs w:val="28"/>
          <w:lang w:val="en-US"/>
        </w:rPr>
      </w:pPr>
      <w:r>
        <w:rPr>
          <w:sz w:val="28"/>
          <w:szCs w:val="28"/>
          <w:lang w:val="en-US"/>
        </w:rPr>
        <w:t xml:space="preserve">“Michael,” </w:t>
      </w:r>
      <w:r w:rsidR="00E007D1">
        <w:rPr>
          <w:sz w:val="28"/>
          <w:szCs w:val="28"/>
          <w:lang w:val="en-US"/>
        </w:rPr>
        <w:t>Mrs.</w:t>
      </w:r>
      <w:r>
        <w:rPr>
          <w:sz w:val="28"/>
          <w:szCs w:val="28"/>
          <w:lang w:val="en-US"/>
        </w:rPr>
        <w:t xml:space="preserve"> Smith said gently, “there’s a term we use for people who see colors differently. It’s not a bad thing, and it doesn’t mean you</w:t>
      </w:r>
      <w:ins w:id="77" w:author="Zheng Marissa" w:date="2020-02-19T23:03:00Z">
        <w:r w:rsidR="000A6E08">
          <w:rPr>
            <w:sz w:val="28"/>
            <w:szCs w:val="28"/>
            <w:lang w:val="en-US"/>
          </w:rPr>
          <w:t>’</w:t>
        </w:r>
      </w:ins>
      <w:ins w:id="78" w:author="Zheng Marissa" w:date="2020-02-19T23:04:00Z">
        <w:r w:rsidR="000A6E08">
          <w:rPr>
            <w:sz w:val="28"/>
            <w:szCs w:val="28"/>
            <w:lang w:val="en-US"/>
          </w:rPr>
          <w:t>re</w:t>
        </w:r>
      </w:ins>
      <w:del w:id="79" w:author="Zheng Marissa" w:date="2020-02-19T23:03:00Z">
        <w:r w:rsidDel="000A6E08">
          <w:rPr>
            <w:sz w:val="28"/>
            <w:szCs w:val="28"/>
            <w:lang w:val="en-US"/>
          </w:rPr>
          <w:delText>r</w:delText>
        </w:r>
      </w:del>
      <w:r>
        <w:rPr>
          <w:sz w:val="28"/>
          <w:szCs w:val="28"/>
          <w:lang w:val="en-US"/>
        </w:rPr>
        <w:t xml:space="preserve"> blind, but I think you’re colorblind.”</w:t>
      </w:r>
    </w:p>
    <w:p w14:paraId="6418FE2A" w14:textId="7B9DFD97" w:rsidR="00AD5855" w:rsidRDefault="00AD5855" w:rsidP="00575608">
      <w:pPr>
        <w:autoSpaceDE w:val="0"/>
        <w:autoSpaceDN w:val="0"/>
        <w:adjustRightInd w:val="0"/>
        <w:spacing w:after="120"/>
        <w:ind w:firstLine="284"/>
        <w:jc w:val="both"/>
        <w:rPr>
          <w:sz w:val="28"/>
          <w:szCs w:val="28"/>
          <w:lang w:val="en-US"/>
        </w:rPr>
      </w:pPr>
      <w:r>
        <w:rPr>
          <w:sz w:val="28"/>
          <w:szCs w:val="28"/>
          <w:lang w:val="en-US"/>
        </w:rPr>
        <w:t xml:space="preserve">“Oh,” </w:t>
      </w:r>
      <w:r w:rsidR="00E007D1">
        <w:rPr>
          <w:sz w:val="28"/>
          <w:szCs w:val="28"/>
          <w:lang w:val="en-US"/>
        </w:rPr>
        <w:t>Michael</w:t>
      </w:r>
      <w:r>
        <w:rPr>
          <w:sz w:val="28"/>
          <w:szCs w:val="28"/>
          <w:lang w:val="en-US"/>
        </w:rPr>
        <w:t xml:space="preserve"> said, unsure of what to </w:t>
      </w:r>
      <w:del w:id="80" w:author="Zheng Marissa" w:date="2020-02-19T23:04:00Z">
        <w:r w:rsidDel="000A6E08">
          <w:rPr>
            <w:sz w:val="28"/>
            <w:szCs w:val="28"/>
            <w:lang w:val="en-US"/>
          </w:rPr>
          <w:delText>say</w:delText>
        </w:r>
      </w:del>
      <w:ins w:id="81" w:author="Zheng Marissa" w:date="2020-02-19T23:04:00Z">
        <w:r w:rsidR="000A6E08">
          <w:rPr>
            <w:sz w:val="28"/>
            <w:szCs w:val="28"/>
            <w:lang w:val="en-US"/>
          </w:rPr>
          <w:t>make of it</w:t>
        </w:r>
      </w:ins>
      <w:r>
        <w:rPr>
          <w:sz w:val="28"/>
          <w:szCs w:val="28"/>
          <w:lang w:val="en-US"/>
        </w:rPr>
        <w:t xml:space="preserve">. </w:t>
      </w:r>
    </w:p>
    <w:p w14:paraId="39555235" w14:textId="181ED983" w:rsidR="00AD5855" w:rsidRDefault="00AD5855" w:rsidP="00575608">
      <w:pPr>
        <w:autoSpaceDE w:val="0"/>
        <w:autoSpaceDN w:val="0"/>
        <w:adjustRightInd w:val="0"/>
        <w:spacing w:after="120"/>
        <w:ind w:firstLine="284"/>
        <w:jc w:val="both"/>
        <w:rPr>
          <w:sz w:val="28"/>
          <w:szCs w:val="28"/>
          <w:lang w:val="en-US"/>
        </w:rPr>
      </w:pPr>
      <w:r>
        <w:rPr>
          <w:sz w:val="28"/>
          <w:szCs w:val="28"/>
          <w:lang w:val="en-US"/>
        </w:rPr>
        <w:t xml:space="preserve">“It’s </w:t>
      </w:r>
      <w:r w:rsidR="00CA44EC">
        <w:rPr>
          <w:sz w:val="28"/>
          <w:szCs w:val="28"/>
          <w:lang w:val="en-US"/>
        </w:rPr>
        <w:t>nothing to</w:t>
      </w:r>
      <w:r>
        <w:rPr>
          <w:sz w:val="28"/>
          <w:szCs w:val="28"/>
          <w:lang w:val="en-US"/>
        </w:rPr>
        <w:t xml:space="preserve"> be made fun of,” Mrs. Smith said to the class. </w:t>
      </w:r>
      <w:r w:rsidR="00CA44EC">
        <w:rPr>
          <w:sz w:val="28"/>
          <w:szCs w:val="28"/>
          <w:lang w:val="en-US"/>
        </w:rPr>
        <w:t>“</w:t>
      </w:r>
      <w:r>
        <w:rPr>
          <w:sz w:val="28"/>
          <w:szCs w:val="28"/>
          <w:lang w:val="en-US"/>
        </w:rPr>
        <w:t>A small percent</w:t>
      </w:r>
      <w:r w:rsidR="005449CF">
        <w:rPr>
          <w:sz w:val="28"/>
          <w:szCs w:val="28"/>
          <w:lang w:val="en-US"/>
        </w:rPr>
        <w:t>age</w:t>
      </w:r>
      <w:r>
        <w:rPr>
          <w:sz w:val="28"/>
          <w:szCs w:val="28"/>
          <w:lang w:val="en-US"/>
        </w:rPr>
        <w:t xml:space="preserve"> of the population has color</w:t>
      </w:r>
      <w:r w:rsidR="00E007D1">
        <w:rPr>
          <w:sz w:val="28"/>
          <w:szCs w:val="28"/>
          <w:lang w:val="en-US"/>
        </w:rPr>
        <w:t xml:space="preserve"> blindness;</w:t>
      </w:r>
      <w:r>
        <w:rPr>
          <w:sz w:val="28"/>
          <w:szCs w:val="28"/>
          <w:lang w:val="en-US"/>
        </w:rPr>
        <w:t xml:space="preserve"> they just don’t see </w:t>
      </w:r>
      <w:r w:rsidR="00CA44EC">
        <w:rPr>
          <w:sz w:val="28"/>
          <w:szCs w:val="28"/>
          <w:lang w:val="en-US"/>
        </w:rPr>
        <w:t>certain</w:t>
      </w:r>
      <w:r>
        <w:rPr>
          <w:sz w:val="28"/>
          <w:szCs w:val="28"/>
          <w:lang w:val="en-US"/>
        </w:rPr>
        <w:t xml:space="preserve"> colors</w:t>
      </w:r>
      <w:r w:rsidR="00CA44EC">
        <w:rPr>
          <w:sz w:val="28"/>
          <w:szCs w:val="28"/>
          <w:lang w:val="en-US"/>
        </w:rPr>
        <w:t xml:space="preserve"> like </w:t>
      </w:r>
      <w:r w:rsidR="00E007D1">
        <w:rPr>
          <w:sz w:val="28"/>
          <w:szCs w:val="28"/>
          <w:lang w:val="en-US"/>
        </w:rPr>
        <w:t>most people</w:t>
      </w:r>
      <w:r w:rsidR="00CA44EC">
        <w:rPr>
          <w:sz w:val="28"/>
          <w:szCs w:val="28"/>
          <w:lang w:val="en-US"/>
        </w:rPr>
        <w:t>. They have trouble with colors</w:t>
      </w:r>
      <w:r>
        <w:rPr>
          <w:sz w:val="28"/>
          <w:szCs w:val="28"/>
          <w:lang w:val="en-US"/>
        </w:rPr>
        <w:t xml:space="preserve"> like red or green.”</w:t>
      </w:r>
    </w:p>
    <w:p w14:paraId="492DEEFD" w14:textId="751B0358" w:rsidR="00284473" w:rsidRDefault="00AD5855" w:rsidP="00575608">
      <w:pPr>
        <w:autoSpaceDE w:val="0"/>
        <w:autoSpaceDN w:val="0"/>
        <w:adjustRightInd w:val="0"/>
        <w:spacing w:after="120"/>
        <w:ind w:firstLine="284"/>
        <w:jc w:val="both"/>
        <w:rPr>
          <w:sz w:val="28"/>
          <w:szCs w:val="28"/>
          <w:lang w:val="en-US"/>
        </w:rPr>
      </w:pPr>
      <w:r>
        <w:rPr>
          <w:sz w:val="28"/>
          <w:szCs w:val="28"/>
          <w:lang w:val="en-US"/>
        </w:rPr>
        <w:lastRenderedPageBreak/>
        <w:t xml:space="preserve">The students stopped laughing and </w:t>
      </w:r>
      <w:ins w:id="82" w:author="Zheng Marissa" w:date="2020-02-19T23:05:00Z">
        <w:r w:rsidR="000A6E08">
          <w:rPr>
            <w:sz w:val="28"/>
            <w:szCs w:val="28"/>
            <w:lang w:val="en-US"/>
          </w:rPr>
          <w:t xml:space="preserve">started </w:t>
        </w:r>
      </w:ins>
      <w:r w:rsidR="00284473">
        <w:rPr>
          <w:sz w:val="28"/>
          <w:szCs w:val="28"/>
          <w:lang w:val="en-US"/>
        </w:rPr>
        <w:t>ask</w:t>
      </w:r>
      <w:ins w:id="83" w:author="Zheng Marissa" w:date="2020-02-19T23:05:00Z">
        <w:r w:rsidR="000A6E08">
          <w:rPr>
            <w:sz w:val="28"/>
            <w:szCs w:val="28"/>
            <w:lang w:val="en-US"/>
          </w:rPr>
          <w:t>ing</w:t>
        </w:r>
      </w:ins>
      <w:del w:id="84" w:author="Zheng Marissa" w:date="2020-02-19T23:05:00Z">
        <w:r w:rsidR="00284473" w:rsidDel="000A6E08">
          <w:rPr>
            <w:sz w:val="28"/>
            <w:szCs w:val="28"/>
            <w:lang w:val="en-US"/>
          </w:rPr>
          <w:delText>ed</w:delText>
        </w:r>
      </w:del>
      <w:r>
        <w:rPr>
          <w:sz w:val="28"/>
          <w:szCs w:val="28"/>
          <w:lang w:val="en-US"/>
        </w:rPr>
        <w:t xml:space="preserve"> questions. It was not something they had heard of before, and they were curious.</w:t>
      </w:r>
      <w:r w:rsidR="00CA44EC">
        <w:rPr>
          <w:sz w:val="28"/>
          <w:szCs w:val="28"/>
          <w:lang w:val="en-US"/>
        </w:rPr>
        <w:t xml:space="preserve"> She answere</w:t>
      </w:r>
      <w:r w:rsidR="00284473">
        <w:rPr>
          <w:sz w:val="28"/>
          <w:szCs w:val="28"/>
          <w:lang w:val="en-US"/>
        </w:rPr>
        <w:t>d</w:t>
      </w:r>
      <w:ins w:id="85" w:author="Zheng Marissa" w:date="2020-02-19T23:05:00Z">
        <w:r w:rsidR="000A6E08">
          <w:rPr>
            <w:sz w:val="28"/>
            <w:szCs w:val="28"/>
            <w:lang w:val="en-US"/>
          </w:rPr>
          <w:t xml:space="preserve"> them</w:t>
        </w:r>
      </w:ins>
      <w:r w:rsidR="00CA44EC">
        <w:rPr>
          <w:sz w:val="28"/>
          <w:szCs w:val="28"/>
          <w:lang w:val="en-US"/>
        </w:rPr>
        <w:t xml:space="preserve"> as best she could</w:t>
      </w:r>
      <w:del w:id="86" w:author="Zheng Marissa" w:date="2020-02-19T23:05:00Z">
        <w:r w:rsidR="00284473" w:rsidDel="000A6E08">
          <w:rPr>
            <w:sz w:val="28"/>
            <w:szCs w:val="28"/>
            <w:lang w:val="en-US"/>
          </w:rPr>
          <w:delText xml:space="preserve"> their question</w:delText>
        </w:r>
        <w:r w:rsidR="003676AF" w:rsidDel="000A6E08">
          <w:rPr>
            <w:sz w:val="28"/>
            <w:szCs w:val="28"/>
            <w:lang w:val="en-US"/>
          </w:rPr>
          <w:delText>s</w:delText>
        </w:r>
      </w:del>
      <w:r w:rsidR="00284473">
        <w:rPr>
          <w:sz w:val="28"/>
          <w:szCs w:val="28"/>
          <w:lang w:val="en-US"/>
        </w:rPr>
        <w:t xml:space="preserve">.  </w:t>
      </w:r>
    </w:p>
    <w:p w14:paraId="2A8D548E" w14:textId="43A7CD3D" w:rsidR="00AD5855" w:rsidRDefault="00284473" w:rsidP="00575608">
      <w:pPr>
        <w:autoSpaceDE w:val="0"/>
        <w:autoSpaceDN w:val="0"/>
        <w:adjustRightInd w:val="0"/>
        <w:spacing w:after="120"/>
        <w:ind w:firstLine="284"/>
        <w:jc w:val="both"/>
        <w:rPr>
          <w:sz w:val="28"/>
          <w:szCs w:val="28"/>
          <w:lang w:val="en-US"/>
        </w:rPr>
      </w:pPr>
      <w:r>
        <w:rPr>
          <w:sz w:val="28"/>
          <w:szCs w:val="28"/>
          <w:lang w:val="en-US"/>
        </w:rPr>
        <w:t xml:space="preserve"> Mrs. Smith </w:t>
      </w:r>
      <w:del w:id="87" w:author="Zheng Marissa" w:date="2020-02-19T23:06:00Z">
        <w:r w:rsidDel="000A6E08">
          <w:rPr>
            <w:sz w:val="28"/>
            <w:szCs w:val="28"/>
            <w:lang w:val="en-US"/>
          </w:rPr>
          <w:delText>finished by saying</w:delText>
        </w:r>
      </w:del>
      <w:ins w:id="88" w:author="Zheng Marissa" w:date="2020-02-19T23:06:00Z">
        <w:r w:rsidR="000A6E08">
          <w:rPr>
            <w:sz w:val="28"/>
            <w:szCs w:val="28"/>
            <w:lang w:val="en-US"/>
          </w:rPr>
          <w:t>explained</w:t>
        </w:r>
      </w:ins>
      <w:r>
        <w:rPr>
          <w:sz w:val="28"/>
          <w:szCs w:val="28"/>
          <w:lang w:val="en-US"/>
        </w:rPr>
        <w:t xml:space="preserve">, </w:t>
      </w:r>
      <w:r w:rsidR="00AD5855">
        <w:rPr>
          <w:sz w:val="28"/>
          <w:szCs w:val="28"/>
          <w:lang w:val="en-US"/>
        </w:rPr>
        <w:t>“</w:t>
      </w:r>
      <w:r>
        <w:rPr>
          <w:sz w:val="28"/>
          <w:szCs w:val="28"/>
          <w:lang w:val="en-US"/>
        </w:rPr>
        <w:t>This lesson</w:t>
      </w:r>
      <w:r w:rsidR="00AD5855">
        <w:rPr>
          <w:sz w:val="28"/>
          <w:szCs w:val="28"/>
          <w:lang w:val="en-US"/>
        </w:rPr>
        <w:t xml:space="preserve">, </w:t>
      </w:r>
      <w:r>
        <w:rPr>
          <w:sz w:val="28"/>
          <w:szCs w:val="28"/>
          <w:lang w:val="en-US"/>
        </w:rPr>
        <w:t>we mixed the primary colors red, yellow, and blue to get secondary colors</w:t>
      </w:r>
      <w:r w:rsidR="00AD5855">
        <w:rPr>
          <w:sz w:val="28"/>
          <w:szCs w:val="28"/>
          <w:lang w:val="en-US"/>
        </w:rPr>
        <w:t xml:space="preserve">. If you can’t see </w:t>
      </w:r>
      <w:r w:rsidR="00912DAC">
        <w:rPr>
          <w:sz w:val="28"/>
          <w:szCs w:val="28"/>
          <w:lang w:val="en-US"/>
        </w:rPr>
        <w:t>a primary</w:t>
      </w:r>
      <w:r w:rsidR="00AD5855">
        <w:rPr>
          <w:sz w:val="28"/>
          <w:szCs w:val="28"/>
          <w:lang w:val="en-US"/>
        </w:rPr>
        <w:t xml:space="preserve"> color</w:t>
      </w:r>
      <w:r w:rsidR="00912DAC">
        <w:rPr>
          <w:sz w:val="28"/>
          <w:szCs w:val="28"/>
          <w:lang w:val="en-US"/>
        </w:rPr>
        <w:t xml:space="preserve"> like red</w:t>
      </w:r>
      <w:r w:rsidR="00AD5855">
        <w:rPr>
          <w:sz w:val="28"/>
          <w:szCs w:val="28"/>
          <w:lang w:val="en-US"/>
        </w:rPr>
        <w:t>, then you can’t see</w:t>
      </w:r>
      <w:r w:rsidR="00912DAC">
        <w:rPr>
          <w:sz w:val="28"/>
          <w:szCs w:val="28"/>
          <w:lang w:val="en-US"/>
        </w:rPr>
        <w:t xml:space="preserve"> the red inside the orange or the red inside the purple.”</w:t>
      </w:r>
    </w:p>
    <w:p w14:paraId="766546F6" w14:textId="334A2A8B" w:rsidR="00912DAC" w:rsidRDefault="00912DAC" w:rsidP="00575608">
      <w:pPr>
        <w:autoSpaceDE w:val="0"/>
        <w:autoSpaceDN w:val="0"/>
        <w:adjustRightInd w:val="0"/>
        <w:spacing w:after="120"/>
        <w:ind w:firstLine="284"/>
        <w:jc w:val="both"/>
        <w:rPr>
          <w:sz w:val="28"/>
          <w:szCs w:val="28"/>
          <w:lang w:val="en-US"/>
        </w:rPr>
      </w:pPr>
      <w:r>
        <w:rPr>
          <w:sz w:val="28"/>
          <w:szCs w:val="28"/>
          <w:lang w:val="en-US"/>
        </w:rPr>
        <w:t>“</w:t>
      </w:r>
      <w:r w:rsidR="00284473">
        <w:rPr>
          <w:sz w:val="28"/>
          <w:szCs w:val="28"/>
          <w:lang w:val="en-US"/>
        </w:rPr>
        <w:t>Does this mean I fail</w:t>
      </w:r>
      <w:r>
        <w:rPr>
          <w:sz w:val="28"/>
          <w:szCs w:val="28"/>
          <w:lang w:val="en-US"/>
        </w:rPr>
        <w:t xml:space="preserve"> </w:t>
      </w:r>
      <w:r w:rsidR="005449CF">
        <w:rPr>
          <w:sz w:val="28"/>
          <w:szCs w:val="28"/>
          <w:lang w:val="en-US"/>
        </w:rPr>
        <w:t xml:space="preserve">the </w:t>
      </w:r>
      <w:r>
        <w:rPr>
          <w:sz w:val="28"/>
          <w:szCs w:val="28"/>
          <w:lang w:val="en-US"/>
        </w:rPr>
        <w:t>activity?” Michael asked.</w:t>
      </w:r>
    </w:p>
    <w:p w14:paraId="204F8295" w14:textId="62E241C1" w:rsidR="00912DAC" w:rsidRDefault="00912DAC" w:rsidP="00575608">
      <w:pPr>
        <w:autoSpaceDE w:val="0"/>
        <w:autoSpaceDN w:val="0"/>
        <w:adjustRightInd w:val="0"/>
        <w:spacing w:after="120"/>
        <w:ind w:firstLine="284"/>
        <w:jc w:val="both"/>
        <w:rPr>
          <w:sz w:val="28"/>
          <w:szCs w:val="28"/>
          <w:lang w:val="en-US"/>
        </w:rPr>
      </w:pPr>
      <w:r>
        <w:rPr>
          <w:sz w:val="28"/>
          <w:szCs w:val="28"/>
          <w:lang w:val="en-US"/>
        </w:rPr>
        <w:t xml:space="preserve">“Don’t be silly, you can’t be failed for not seeing a color.” Mrs. Smith smiled. </w:t>
      </w:r>
    </w:p>
    <w:p w14:paraId="61397313" w14:textId="1809EAC3" w:rsidR="00575608" w:rsidRDefault="00575608" w:rsidP="00575608">
      <w:pPr>
        <w:autoSpaceDE w:val="0"/>
        <w:autoSpaceDN w:val="0"/>
        <w:adjustRightInd w:val="0"/>
        <w:spacing w:after="120"/>
        <w:ind w:firstLine="284"/>
        <w:jc w:val="both"/>
        <w:rPr>
          <w:color w:val="000000" w:themeColor="text1"/>
        </w:rPr>
      </w:pPr>
      <w:r>
        <w:rPr>
          <w:sz w:val="28"/>
          <w:szCs w:val="28"/>
          <w:lang w:val="en-US"/>
        </w:rPr>
        <w:t xml:space="preserve">  </w:t>
      </w:r>
    </w:p>
    <w:p w14:paraId="5B94F5AC" w14:textId="77777777" w:rsidR="00575608" w:rsidRDefault="00575608" w:rsidP="009677E5">
      <w:pPr>
        <w:pStyle w:val="Header1"/>
        <w:jc w:val="center"/>
        <w:rPr>
          <w:color w:val="000000" w:themeColor="text1"/>
        </w:rPr>
      </w:pPr>
      <w:r>
        <w:rPr>
          <w:color w:val="000000" w:themeColor="text1"/>
        </w:rPr>
        <w:br w:type="page"/>
      </w:r>
    </w:p>
    <w:p w14:paraId="1624C154" w14:textId="660DED98" w:rsidR="002934C5" w:rsidRPr="00E007D1" w:rsidRDefault="002934C5" w:rsidP="009677E5">
      <w:pPr>
        <w:pStyle w:val="Header1"/>
        <w:jc w:val="center"/>
        <w:rPr>
          <w:color w:val="000000" w:themeColor="text1"/>
          <w:szCs w:val="28"/>
          <w:lang w:val="en-US"/>
        </w:rPr>
      </w:pPr>
      <w:r w:rsidRPr="00E007D1">
        <w:rPr>
          <w:color w:val="000000" w:themeColor="text1"/>
          <w:szCs w:val="28"/>
        </w:rPr>
        <w:lastRenderedPageBreak/>
        <w:t xml:space="preserve">CHAPTER </w:t>
      </w:r>
      <w:bookmarkEnd w:id="1"/>
      <w:bookmarkEnd w:id="2"/>
      <w:r w:rsidR="00575608" w:rsidRPr="00E007D1">
        <w:rPr>
          <w:color w:val="000000" w:themeColor="text1"/>
          <w:szCs w:val="28"/>
          <w:lang w:val="en-US"/>
        </w:rPr>
        <w:t>5</w:t>
      </w:r>
    </w:p>
    <w:p w14:paraId="63514CC8" w14:textId="2B17E540" w:rsidR="00543E7F" w:rsidRPr="00E007D1" w:rsidRDefault="00575608" w:rsidP="002934C5">
      <w:pPr>
        <w:pStyle w:val="Header1"/>
        <w:jc w:val="center"/>
        <w:rPr>
          <w:color w:val="000000" w:themeColor="text1"/>
          <w:szCs w:val="28"/>
        </w:rPr>
      </w:pPr>
      <w:r w:rsidRPr="00E007D1">
        <w:rPr>
          <w:color w:val="000000" w:themeColor="text1"/>
          <w:szCs w:val="28"/>
          <w:lang w:val="en-US"/>
        </w:rPr>
        <w:t>Homework Project</w:t>
      </w:r>
    </w:p>
    <w:p w14:paraId="59689206" w14:textId="1BB6DD0E" w:rsidR="00284473" w:rsidRDefault="001A03C4" w:rsidP="001A03C4">
      <w:pPr>
        <w:autoSpaceDE w:val="0"/>
        <w:autoSpaceDN w:val="0"/>
        <w:adjustRightInd w:val="0"/>
        <w:spacing w:after="120"/>
        <w:ind w:firstLine="284"/>
        <w:jc w:val="both"/>
        <w:rPr>
          <w:sz w:val="28"/>
          <w:szCs w:val="28"/>
          <w:lang w:val="en-US"/>
        </w:rPr>
      </w:pPr>
      <w:r>
        <w:rPr>
          <w:sz w:val="28"/>
          <w:szCs w:val="28"/>
          <w:lang w:val="en-US"/>
        </w:rPr>
        <w:t xml:space="preserve"> </w:t>
      </w:r>
      <w:r w:rsidR="00284473">
        <w:rPr>
          <w:sz w:val="28"/>
          <w:szCs w:val="28"/>
          <w:lang w:val="en-US"/>
        </w:rPr>
        <w:t>It was five more minutes before the end of class.</w:t>
      </w:r>
    </w:p>
    <w:p w14:paraId="0BDBA48C" w14:textId="7FAF78B7" w:rsidR="001A03C4" w:rsidRDefault="001A03C4" w:rsidP="001A03C4">
      <w:pPr>
        <w:autoSpaceDE w:val="0"/>
        <w:autoSpaceDN w:val="0"/>
        <w:adjustRightInd w:val="0"/>
        <w:spacing w:after="120"/>
        <w:ind w:firstLine="284"/>
        <w:jc w:val="both"/>
        <w:rPr>
          <w:sz w:val="28"/>
          <w:szCs w:val="28"/>
          <w:lang w:val="en-US"/>
        </w:rPr>
      </w:pPr>
      <w:r>
        <w:rPr>
          <w:sz w:val="28"/>
          <w:szCs w:val="28"/>
          <w:lang w:val="en-US"/>
        </w:rPr>
        <w:t>“</w:t>
      </w:r>
      <w:r w:rsidR="006D491A">
        <w:rPr>
          <w:sz w:val="28"/>
          <w:szCs w:val="28"/>
          <w:lang w:val="en-US"/>
        </w:rPr>
        <w:t xml:space="preserve">Because of the holiday next week, we won’t be having art class for another two weeks. That gives you all </w:t>
      </w:r>
      <w:r w:rsidR="00737245">
        <w:rPr>
          <w:sz w:val="28"/>
          <w:szCs w:val="28"/>
          <w:lang w:val="en-US"/>
        </w:rPr>
        <w:t>plenty of time</w:t>
      </w:r>
      <w:r w:rsidR="006D491A">
        <w:rPr>
          <w:sz w:val="28"/>
          <w:szCs w:val="28"/>
          <w:lang w:val="en-US"/>
        </w:rPr>
        <w:t xml:space="preserve"> to </w:t>
      </w:r>
      <w:r>
        <w:rPr>
          <w:sz w:val="28"/>
          <w:szCs w:val="28"/>
          <w:lang w:val="en-US"/>
        </w:rPr>
        <w:t xml:space="preserve">prepare a project about complementary colors. I want you guys to be exciting! Think big and think outside the box! SHOW </w:t>
      </w:r>
      <w:r w:rsidR="00737245">
        <w:rPr>
          <w:sz w:val="28"/>
          <w:szCs w:val="28"/>
          <w:lang w:val="en-US"/>
        </w:rPr>
        <w:t>us</w:t>
      </w:r>
      <w:r>
        <w:rPr>
          <w:sz w:val="28"/>
          <w:szCs w:val="28"/>
          <w:lang w:val="en-US"/>
        </w:rPr>
        <w:t xml:space="preserve"> complementary</w:t>
      </w:r>
      <w:r w:rsidR="00737245">
        <w:rPr>
          <w:sz w:val="28"/>
          <w:szCs w:val="28"/>
          <w:lang w:val="en-US"/>
        </w:rPr>
        <w:t xml:space="preserve"> colors</w:t>
      </w:r>
      <w:r w:rsidR="0017446E">
        <w:rPr>
          <w:sz w:val="28"/>
          <w:szCs w:val="28"/>
          <w:lang w:val="en-US"/>
        </w:rPr>
        <w:t>, don’t just TELL</w:t>
      </w:r>
      <w:r>
        <w:rPr>
          <w:sz w:val="28"/>
          <w:szCs w:val="28"/>
          <w:lang w:val="en-US"/>
        </w:rPr>
        <w:t>.</w:t>
      </w:r>
      <w:r w:rsidR="003A5A62">
        <w:rPr>
          <w:sz w:val="28"/>
          <w:szCs w:val="28"/>
          <w:lang w:val="en-US"/>
        </w:rPr>
        <w:t xml:space="preserve"> </w:t>
      </w:r>
      <w:r w:rsidR="00737245">
        <w:rPr>
          <w:sz w:val="28"/>
          <w:szCs w:val="28"/>
          <w:lang w:val="en-US"/>
        </w:rPr>
        <w:t xml:space="preserve">You can sing or </w:t>
      </w:r>
      <w:proofErr w:type="gramStart"/>
      <w:r w:rsidR="00737245">
        <w:rPr>
          <w:sz w:val="28"/>
          <w:szCs w:val="28"/>
          <w:lang w:val="en-US"/>
        </w:rPr>
        <w:t>dance, or</w:t>
      </w:r>
      <w:proofErr w:type="gramEnd"/>
      <w:r w:rsidR="00737245">
        <w:rPr>
          <w:sz w:val="28"/>
          <w:szCs w:val="28"/>
          <w:lang w:val="en-US"/>
        </w:rPr>
        <w:t xml:space="preserve"> create a piece of art</w:t>
      </w:r>
      <w:r w:rsidR="003A5A62">
        <w:rPr>
          <w:sz w:val="28"/>
          <w:szCs w:val="28"/>
          <w:lang w:val="en-US"/>
        </w:rPr>
        <w:t>. Make it fabulous!</w:t>
      </w:r>
      <w:r>
        <w:rPr>
          <w:sz w:val="28"/>
          <w:szCs w:val="28"/>
          <w:lang w:val="en-US"/>
        </w:rPr>
        <w:t>”</w:t>
      </w:r>
    </w:p>
    <w:p w14:paraId="42D25EE2" w14:textId="2F59DABD" w:rsidR="00284473" w:rsidRDefault="00284473" w:rsidP="00284473">
      <w:pPr>
        <w:autoSpaceDE w:val="0"/>
        <w:autoSpaceDN w:val="0"/>
        <w:adjustRightInd w:val="0"/>
        <w:spacing w:after="120"/>
        <w:ind w:firstLine="284"/>
        <w:jc w:val="both"/>
        <w:rPr>
          <w:sz w:val="28"/>
          <w:szCs w:val="28"/>
          <w:lang w:val="en-US"/>
        </w:rPr>
      </w:pPr>
      <w:r>
        <w:rPr>
          <w:sz w:val="28"/>
          <w:szCs w:val="28"/>
          <w:lang w:val="en-US"/>
        </w:rPr>
        <w:t xml:space="preserve">“Michael, you can do a presentation on color blindness instead. </w:t>
      </w:r>
      <w:r w:rsidR="00737245">
        <w:rPr>
          <w:sz w:val="28"/>
          <w:szCs w:val="28"/>
          <w:lang w:val="en-US"/>
        </w:rPr>
        <w:t>Maybe try to show your classmates how you see the world.”</w:t>
      </w:r>
    </w:p>
    <w:p w14:paraId="2FAAB444" w14:textId="08C46D94" w:rsidR="00284473" w:rsidRDefault="00284473" w:rsidP="001A03C4">
      <w:pPr>
        <w:autoSpaceDE w:val="0"/>
        <w:autoSpaceDN w:val="0"/>
        <w:adjustRightInd w:val="0"/>
        <w:spacing w:after="120"/>
        <w:ind w:firstLine="284"/>
        <w:jc w:val="both"/>
        <w:rPr>
          <w:sz w:val="28"/>
          <w:szCs w:val="28"/>
          <w:lang w:val="en-US"/>
        </w:rPr>
      </w:pPr>
      <w:r>
        <w:rPr>
          <w:sz w:val="28"/>
          <w:szCs w:val="28"/>
          <w:lang w:val="en-US"/>
        </w:rPr>
        <w:t>Michael nodded, feeling a little special.</w:t>
      </w:r>
    </w:p>
    <w:p w14:paraId="0444488F" w14:textId="77777777" w:rsidR="001A03C4" w:rsidRDefault="001A03C4" w:rsidP="001A03C4">
      <w:pPr>
        <w:autoSpaceDE w:val="0"/>
        <w:autoSpaceDN w:val="0"/>
        <w:adjustRightInd w:val="0"/>
        <w:spacing w:after="120"/>
        <w:ind w:firstLine="284"/>
        <w:jc w:val="both"/>
        <w:rPr>
          <w:sz w:val="28"/>
          <w:szCs w:val="28"/>
          <w:lang w:val="en-US"/>
        </w:rPr>
      </w:pPr>
      <w:r>
        <w:rPr>
          <w:sz w:val="28"/>
          <w:szCs w:val="28"/>
          <w:lang w:val="en-US"/>
        </w:rPr>
        <w:t xml:space="preserve">“Can I use music to demonstrate?” Victoria asked. </w:t>
      </w:r>
    </w:p>
    <w:p w14:paraId="4AA0442E" w14:textId="1C2F8FE8" w:rsidR="001A03C4" w:rsidRDefault="001A03C4" w:rsidP="001A03C4">
      <w:pPr>
        <w:autoSpaceDE w:val="0"/>
        <w:autoSpaceDN w:val="0"/>
        <w:adjustRightInd w:val="0"/>
        <w:spacing w:after="120"/>
        <w:ind w:firstLine="284"/>
        <w:jc w:val="both"/>
        <w:rPr>
          <w:sz w:val="28"/>
          <w:szCs w:val="28"/>
          <w:lang w:val="en-US"/>
        </w:rPr>
      </w:pPr>
      <w:r>
        <w:rPr>
          <w:sz w:val="28"/>
          <w:szCs w:val="28"/>
          <w:lang w:val="en-US"/>
        </w:rPr>
        <w:t>“</w:t>
      </w:r>
      <w:r w:rsidRPr="00284473">
        <w:rPr>
          <w:sz w:val="28"/>
          <w:szCs w:val="28"/>
          <w:lang w:val="en-US"/>
        </w:rPr>
        <w:t>Absolutely!</w:t>
      </w:r>
      <w:r>
        <w:rPr>
          <w:sz w:val="28"/>
          <w:szCs w:val="28"/>
          <w:lang w:val="en-US"/>
        </w:rPr>
        <w:t xml:space="preserve"> That’s what I’m looking for!”   </w:t>
      </w:r>
    </w:p>
    <w:p w14:paraId="01647554" w14:textId="4EDA2D47" w:rsidR="001A03C4" w:rsidRDefault="001A03C4" w:rsidP="001A03C4">
      <w:pPr>
        <w:autoSpaceDE w:val="0"/>
        <w:autoSpaceDN w:val="0"/>
        <w:adjustRightInd w:val="0"/>
        <w:spacing w:after="120"/>
        <w:ind w:firstLine="284"/>
        <w:jc w:val="both"/>
        <w:rPr>
          <w:sz w:val="28"/>
          <w:szCs w:val="28"/>
          <w:lang w:val="en-US"/>
        </w:rPr>
      </w:pPr>
      <w:r>
        <w:rPr>
          <w:sz w:val="28"/>
          <w:szCs w:val="28"/>
          <w:lang w:val="en-US"/>
        </w:rPr>
        <w:t xml:space="preserve">“What about a live demonstration with </w:t>
      </w:r>
      <w:r w:rsidR="00284473">
        <w:rPr>
          <w:sz w:val="28"/>
          <w:szCs w:val="28"/>
          <w:lang w:val="en-US"/>
        </w:rPr>
        <w:t>colored water</w:t>
      </w:r>
      <w:r>
        <w:rPr>
          <w:sz w:val="28"/>
          <w:szCs w:val="28"/>
          <w:lang w:val="en-US"/>
        </w:rPr>
        <w:t>?” Mason suggested.</w:t>
      </w:r>
    </w:p>
    <w:p w14:paraId="05F5B81D" w14:textId="77777777" w:rsidR="001A03C4" w:rsidRDefault="001A03C4" w:rsidP="001A03C4">
      <w:pPr>
        <w:autoSpaceDE w:val="0"/>
        <w:autoSpaceDN w:val="0"/>
        <w:adjustRightInd w:val="0"/>
        <w:spacing w:after="120"/>
        <w:ind w:firstLine="284"/>
        <w:jc w:val="both"/>
        <w:rPr>
          <w:sz w:val="28"/>
          <w:szCs w:val="28"/>
          <w:lang w:val="en-US"/>
        </w:rPr>
      </w:pPr>
      <w:r>
        <w:rPr>
          <w:sz w:val="28"/>
          <w:szCs w:val="28"/>
          <w:lang w:val="en-US"/>
        </w:rPr>
        <w:t>“Yes! Yes! Wonderful idea!”</w:t>
      </w:r>
    </w:p>
    <w:p w14:paraId="3EA4E489" w14:textId="77777777" w:rsidR="001A03C4" w:rsidRDefault="001A03C4" w:rsidP="001A03C4">
      <w:pPr>
        <w:autoSpaceDE w:val="0"/>
        <w:autoSpaceDN w:val="0"/>
        <w:adjustRightInd w:val="0"/>
        <w:spacing w:after="120"/>
        <w:ind w:firstLine="284"/>
        <w:jc w:val="both"/>
        <w:rPr>
          <w:sz w:val="28"/>
          <w:szCs w:val="28"/>
          <w:lang w:val="en-US"/>
        </w:rPr>
      </w:pPr>
      <w:r>
        <w:rPr>
          <w:sz w:val="28"/>
          <w:szCs w:val="28"/>
          <w:lang w:val="en-US"/>
        </w:rPr>
        <w:t xml:space="preserve">“What about if I make a short movie about complementary colors with playdough?” Elizabeth asked, trying to out-do everybody. She liked trying to be better than her classmates.  </w:t>
      </w:r>
    </w:p>
    <w:p w14:paraId="56E0435A" w14:textId="7E6E4839" w:rsidR="001A03C4" w:rsidRDefault="001A03C4" w:rsidP="001A03C4">
      <w:pPr>
        <w:autoSpaceDE w:val="0"/>
        <w:autoSpaceDN w:val="0"/>
        <w:adjustRightInd w:val="0"/>
        <w:spacing w:after="120"/>
        <w:ind w:firstLine="284"/>
        <w:jc w:val="both"/>
        <w:rPr>
          <w:sz w:val="28"/>
          <w:szCs w:val="28"/>
          <w:lang w:val="en-US"/>
        </w:rPr>
      </w:pPr>
      <w:r>
        <w:rPr>
          <w:sz w:val="28"/>
          <w:szCs w:val="28"/>
          <w:lang w:val="en-US"/>
        </w:rPr>
        <w:lastRenderedPageBreak/>
        <w:t>“Oh</w:t>
      </w:r>
      <w:ins w:id="89" w:author="Zheng Marissa" w:date="2020-02-20T11:22:00Z">
        <w:r w:rsidR="000A6E08">
          <w:rPr>
            <w:sz w:val="28"/>
            <w:szCs w:val="28"/>
            <w:lang w:val="en-US"/>
          </w:rPr>
          <w:t>,</w:t>
        </w:r>
      </w:ins>
      <w:r>
        <w:rPr>
          <w:sz w:val="28"/>
          <w:szCs w:val="28"/>
          <w:lang w:val="en-US"/>
        </w:rPr>
        <w:t xml:space="preserve"> children! I’m over the moon!” Mrs. Smith squealed with excitement. She could barely contain her excitement </w:t>
      </w:r>
      <w:del w:id="90" w:author="Zheng Marissa" w:date="2020-02-19T23:08:00Z">
        <w:r w:rsidDel="000A6E08">
          <w:rPr>
            <w:sz w:val="28"/>
            <w:szCs w:val="28"/>
            <w:lang w:val="en-US"/>
          </w:rPr>
          <w:delText xml:space="preserve">that </w:delText>
        </w:r>
      </w:del>
      <w:ins w:id="91" w:author="Zheng Marissa" w:date="2020-02-19T23:08:00Z">
        <w:r w:rsidR="000A6E08">
          <w:rPr>
            <w:sz w:val="28"/>
            <w:szCs w:val="28"/>
            <w:lang w:val="en-US"/>
          </w:rPr>
          <w:t>and</w:t>
        </w:r>
        <w:r w:rsidR="000A6E08">
          <w:rPr>
            <w:sz w:val="28"/>
            <w:szCs w:val="28"/>
            <w:lang w:val="en-US"/>
          </w:rPr>
          <w:t xml:space="preserve"> </w:t>
        </w:r>
      </w:ins>
      <w:del w:id="92" w:author="Zheng Marissa" w:date="2020-02-19T23:08:00Z">
        <w:r w:rsidDel="000A6E08">
          <w:rPr>
            <w:sz w:val="28"/>
            <w:szCs w:val="28"/>
            <w:lang w:val="en-US"/>
          </w:rPr>
          <w:delText xml:space="preserve">she </w:delText>
        </w:r>
      </w:del>
      <w:r>
        <w:rPr>
          <w:sz w:val="28"/>
          <w:szCs w:val="28"/>
          <w:lang w:val="en-US"/>
        </w:rPr>
        <w:t xml:space="preserve">started </w:t>
      </w:r>
      <w:r w:rsidR="003676AF">
        <w:rPr>
          <w:sz w:val="28"/>
          <w:szCs w:val="28"/>
          <w:lang w:val="en-US"/>
        </w:rPr>
        <w:t>twirling.</w:t>
      </w:r>
    </w:p>
    <w:p w14:paraId="7484BDA4" w14:textId="55BE8D65" w:rsidR="001A03C4" w:rsidRDefault="001A03C4" w:rsidP="001A03C4">
      <w:pPr>
        <w:autoSpaceDE w:val="0"/>
        <w:autoSpaceDN w:val="0"/>
        <w:adjustRightInd w:val="0"/>
        <w:spacing w:after="120"/>
        <w:ind w:firstLine="284"/>
        <w:jc w:val="both"/>
        <w:rPr>
          <w:sz w:val="28"/>
          <w:szCs w:val="28"/>
          <w:lang w:val="en-US"/>
        </w:rPr>
      </w:pPr>
      <w:r>
        <w:rPr>
          <w:sz w:val="28"/>
          <w:szCs w:val="28"/>
          <w:lang w:val="en-US"/>
        </w:rPr>
        <w:t xml:space="preserve">“Could we work in pairs?” Sophia asked. She couldn’t think </w:t>
      </w:r>
      <w:del w:id="93" w:author="Zheng Marissa" w:date="2020-02-19T23:08:00Z">
        <w:r w:rsidDel="000A6E08">
          <w:rPr>
            <w:sz w:val="28"/>
            <w:szCs w:val="28"/>
            <w:lang w:val="en-US"/>
          </w:rPr>
          <w:delText xml:space="preserve">up </w:delText>
        </w:r>
      </w:del>
      <w:r>
        <w:rPr>
          <w:sz w:val="28"/>
          <w:szCs w:val="28"/>
          <w:lang w:val="en-US"/>
        </w:rPr>
        <w:t xml:space="preserve">of </w:t>
      </w:r>
      <w:del w:id="94" w:author="Zheng Marissa" w:date="2020-02-19T23:08:00Z">
        <w:r w:rsidDel="000A6E08">
          <w:rPr>
            <w:sz w:val="28"/>
            <w:szCs w:val="28"/>
            <w:lang w:val="en-US"/>
          </w:rPr>
          <w:delText xml:space="preserve">any ideas </w:delText>
        </w:r>
      </w:del>
      <w:ins w:id="95" w:author="Zheng Marissa" w:date="2020-02-19T23:08:00Z">
        <w:r w:rsidR="000A6E08">
          <w:rPr>
            <w:sz w:val="28"/>
            <w:szCs w:val="28"/>
            <w:lang w:val="en-US"/>
          </w:rPr>
          <w:t xml:space="preserve">anything </w:t>
        </w:r>
      </w:ins>
      <w:r>
        <w:rPr>
          <w:sz w:val="28"/>
          <w:szCs w:val="28"/>
          <w:lang w:val="en-US"/>
        </w:rPr>
        <w:t>and she really liked her best friend Elizabeth’s idea.</w:t>
      </w:r>
    </w:p>
    <w:p w14:paraId="236C36A3" w14:textId="24BC19A8" w:rsidR="001A03C4" w:rsidRDefault="001A03C4" w:rsidP="001A03C4">
      <w:pPr>
        <w:autoSpaceDE w:val="0"/>
        <w:autoSpaceDN w:val="0"/>
        <w:adjustRightInd w:val="0"/>
        <w:spacing w:after="120"/>
        <w:ind w:firstLine="284"/>
        <w:jc w:val="both"/>
        <w:rPr>
          <w:sz w:val="28"/>
          <w:szCs w:val="28"/>
          <w:lang w:val="en-US"/>
        </w:rPr>
      </w:pPr>
      <w:r>
        <w:rPr>
          <w:sz w:val="28"/>
          <w:szCs w:val="28"/>
          <w:lang w:val="en-US"/>
        </w:rPr>
        <w:t>“Teamwork? You mean to partner</w:t>
      </w:r>
      <w:ins w:id="96" w:author="Zheng Marissa" w:date="2020-02-19T23:08:00Z">
        <w:r w:rsidR="000A6E08">
          <w:rPr>
            <w:sz w:val="28"/>
            <w:szCs w:val="28"/>
            <w:lang w:val="en-US"/>
          </w:rPr>
          <w:t xml:space="preserve"> up</w:t>
        </w:r>
      </w:ins>
      <w:r>
        <w:rPr>
          <w:sz w:val="28"/>
          <w:szCs w:val="28"/>
          <w:lang w:val="en-US"/>
        </w:rPr>
        <w:t xml:space="preserve"> with someone? Someone who complements </w:t>
      </w:r>
      <w:proofErr w:type="gramStart"/>
      <w:r>
        <w:rPr>
          <w:sz w:val="28"/>
          <w:szCs w:val="28"/>
          <w:lang w:val="en-US"/>
        </w:rPr>
        <w:t>you?</w:t>
      </w:r>
      <w:proofErr w:type="gramEnd"/>
      <w:r>
        <w:rPr>
          <w:sz w:val="28"/>
          <w:szCs w:val="28"/>
          <w:lang w:val="en-US"/>
        </w:rPr>
        <w:t xml:space="preserve"> Of course</w:t>
      </w:r>
      <w:r w:rsidR="00E007D1">
        <w:rPr>
          <w:sz w:val="28"/>
          <w:szCs w:val="28"/>
          <w:lang w:val="en-US"/>
        </w:rPr>
        <w:t>,</w:t>
      </w:r>
      <w:r>
        <w:rPr>
          <w:sz w:val="28"/>
          <w:szCs w:val="28"/>
          <w:lang w:val="en-US"/>
        </w:rPr>
        <w:t xml:space="preserve"> my dear! Life would otherwise be so lonely if you tried to do it all alone!”</w:t>
      </w:r>
    </w:p>
    <w:p w14:paraId="0978E103" w14:textId="6EF1B798" w:rsidR="001A03C4" w:rsidRDefault="001A03C4" w:rsidP="001A03C4">
      <w:pPr>
        <w:autoSpaceDE w:val="0"/>
        <w:autoSpaceDN w:val="0"/>
        <w:adjustRightInd w:val="0"/>
        <w:spacing w:after="120"/>
        <w:ind w:firstLine="284"/>
        <w:jc w:val="both"/>
        <w:rPr>
          <w:sz w:val="28"/>
          <w:szCs w:val="28"/>
          <w:lang w:val="en-US"/>
        </w:rPr>
      </w:pPr>
      <w:r>
        <w:rPr>
          <w:sz w:val="28"/>
          <w:szCs w:val="28"/>
          <w:lang w:val="en-US"/>
        </w:rPr>
        <w:t xml:space="preserve">She clasped her hands </w:t>
      </w:r>
      <w:del w:id="97" w:author="Zheng Marissa" w:date="2020-02-19T23:09:00Z">
        <w:r w:rsidDel="000A6E08">
          <w:rPr>
            <w:sz w:val="28"/>
            <w:szCs w:val="28"/>
            <w:lang w:val="en-US"/>
          </w:rPr>
          <w:delText xml:space="preserve">together </w:delText>
        </w:r>
      </w:del>
      <w:r>
        <w:rPr>
          <w:sz w:val="28"/>
          <w:szCs w:val="28"/>
          <w:lang w:val="en-US"/>
        </w:rPr>
        <w:t xml:space="preserve">over her heart and recited poems about loneliness. She continued even after the bell rang and most of the kids </w:t>
      </w:r>
      <w:ins w:id="98" w:author="Zheng Marissa" w:date="2020-02-19T23:09:00Z">
        <w:r w:rsidR="000A6E08">
          <w:rPr>
            <w:sz w:val="28"/>
            <w:szCs w:val="28"/>
            <w:lang w:val="en-US"/>
          </w:rPr>
          <w:t xml:space="preserve">had </w:t>
        </w:r>
      </w:ins>
      <w:r>
        <w:rPr>
          <w:sz w:val="28"/>
          <w:szCs w:val="28"/>
          <w:lang w:val="en-US"/>
        </w:rPr>
        <w:t xml:space="preserve">left the class. </w:t>
      </w:r>
    </w:p>
    <w:p w14:paraId="7D5CE2BD" w14:textId="5710EC83" w:rsidR="003A5A62" w:rsidRDefault="001A03C4" w:rsidP="001A03C4">
      <w:pPr>
        <w:autoSpaceDE w:val="0"/>
        <w:autoSpaceDN w:val="0"/>
        <w:adjustRightInd w:val="0"/>
        <w:spacing w:after="120"/>
        <w:ind w:firstLine="284"/>
        <w:jc w:val="both"/>
        <w:rPr>
          <w:sz w:val="28"/>
          <w:szCs w:val="28"/>
          <w:lang w:val="en-US"/>
        </w:rPr>
      </w:pPr>
      <w:r>
        <w:rPr>
          <w:sz w:val="28"/>
          <w:szCs w:val="28"/>
          <w:lang w:val="en-US"/>
        </w:rPr>
        <w:t>The twins ran out snorting and snickering. This</w:t>
      </w:r>
      <w:del w:id="99" w:author="Zheng Marissa" w:date="2020-02-19T23:09:00Z">
        <w:r w:rsidDel="000A6E08">
          <w:rPr>
            <w:sz w:val="28"/>
            <w:szCs w:val="28"/>
            <w:lang w:val="en-US"/>
          </w:rPr>
          <w:delText>,</w:delText>
        </w:r>
      </w:del>
      <w:r>
        <w:rPr>
          <w:sz w:val="28"/>
          <w:szCs w:val="28"/>
          <w:lang w:val="en-US"/>
        </w:rPr>
        <w:t xml:space="preserve"> was what they enjoyed most about art class.</w:t>
      </w:r>
      <w:r w:rsidR="003A5A62">
        <w:rPr>
          <w:sz w:val="28"/>
          <w:szCs w:val="28"/>
          <w:lang w:val="en-US"/>
        </w:rPr>
        <w:br w:type="page"/>
      </w:r>
    </w:p>
    <w:p w14:paraId="3ADE9886" w14:textId="163CF2D4" w:rsidR="003A5A62" w:rsidRPr="00E007D1" w:rsidRDefault="003A5A62" w:rsidP="003A5A62">
      <w:pPr>
        <w:pStyle w:val="Header1"/>
        <w:jc w:val="center"/>
        <w:rPr>
          <w:color w:val="000000" w:themeColor="text1"/>
          <w:szCs w:val="28"/>
          <w:lang w:val="en-US"/>
        </w:rPr>
      </w:pPr>
      <w:r w:rsidRPr="00E007D1">
        <w:rPr>
          <w:color w:val="000000" w:themeColor="text1"/>
          <w:szCs w:val="28"/>
        </w:rPr>
        <w:lastRenderedPageBreak/>
        <w:t xml:space="preserve">CHAPTER </w:t>
      </w:r>
      <w:r w:rsidRPr="00E007D1">
        <w:rPr>
          <w:color w:val="000000" w:themeColor="text1"/>
          <w:szCs w:val="28"/>
          <w:lang w:val="en-US"/>
        </w:rPr>
        <w:t>6</w:t>
      </w:r>
    </w:p>
    <w:p w14:paraId="088E2792" w14:textId="6C1C5D16" w:rsidR="003A5A62" w:rsidRPr="00E007D1" w:rsidRDefault="003A5A62" w:rsidP="003A5A62">
      <w:pPr>
        <w:pStyle w:val="Header1"/>
        <w:jc w:val="center"/>
        <w:rPr>
          <w:color w:val="000000" w:themeColor="text1"/>
          <w:szCs w:val="28"/>
        </w:rPr>
      </w:pPr>
      <w:r w:rsidRPr="00E007D1">
        <w:rPr>
          <w:color w:val="000000" w:themeColor="text1"/>
          <w:szCs w:val="28"/>
          <w:lang w:val="en-US"/>
        </w:rPr>
        <w:t>Complimentary Presentations</w:t>
      </w:r>
    </w:p>
    <w:p w14:paraId="154D67B4" w14:textId="77777777" w:rsidR="00EC5CDD" w:rsidRDefault="003A5A62" w:rsidP="00602FF9">
      <w:pPr>
        <w:autoSpaceDE w:val="0"/>
        <w:autoSpaceDN w:val="0"/>
        <w:adjustRightInd w:val="0"/>
        <w:spacing w:after="120"/>
        <w:ind w:firstLine="284"/>
        <w:jc w:val="both"/>
        <w:rPr>
          <w:sz w:val="28"/>
          <w:szCs w:val="28"/>
          <w:lang w:val="en-US"/>
        </w:rPr>
      </w:pPr>
      <w:r>
        <w:rPr>
          <w:sz w:val="28"/>
          <w:szCs w:val="28"/>
          <w:lang w:val="en-US"/>
        </w:rPr>
        <w:t xml:space="preserve">Finally, it was the day of the big presentation. </w:t>
      </w:r>
    </w:p>
    <w:p w14:paraId="149BD59A" w14:textId="243DD7EF" w:rsidR="00EC5CDD" w:rsidRDefault="00EC5CDD" w:rsidP="00EC5CDD">
      <w:pPr>
        <w:autoSpaceDE w:val="0"/>
        <w:autoSpaceDN w:val="0"/>
        <w:adjustRightInd w:val="0"/>
        <w:spacing w:after="120"/>
        <w:ind w:firstLine="284"/>
        <w:jc w:val="both"/>
        <w:rPr>
          <w:sz w:val="28"/>
          <w:szCs w:val="28"/>
          <w:lang w:val="en-US"/>
        </w:rPr>
      </w:pPr>
      <w:r>
        <w:rPr>
          <w:sz w:val="28"/>
          <w:szCs w:val="28"/>
          <w:lang w:val="en-US"/>
        </w:rPr>
        <w:t>The students had thought long and hard about their color project</w:t>
      </w:r>
      <w:ins w:id="100" w:author="Zheng Marissa" w:date="2020-02-19T23:09:00Z">
        <w:r w:rsidR="000A6E08">
          <w:rPr>
            <w:sz w:val="28"/>
            <w:szCs w:val="28"/>
            <w:lang w:val="en-US"/>
          </w:rPr>
          <w:t>s</w:t>
        </w:r>
      </w:ins>
      <w:del w:id="101" w:author="Zheng Marissa" w:date="2020-02-19T23:09:00Z">
        <w:r w:rsidDel="000A6E08">
          <w:rPr>
            <w:sz w:val="28"/>
            <w:szCs w:val="28"/>
            <w:lang w:val="en-US"/>
          </w:rPr>
          <w:delText>,</w:delText>
        </w:r>
      </w:del>
      <w:r>
        <w:rPr>
          <w:sz w:val="28"/>
          <w:szCs w:val="28"/>
          <w:lang w:val="en-US"/>
        </w:rPr>
        <w:t xml:space="preserve"> and worked on </w:t>
      </w:r>
      <w:del w:id="102" w:author="Zheng Marissa" w:date="2020-02-19T23:09:00Z">
        <w:r w:rsidDel="000A6E08">
          <w:rPr>
            <w:sz w:val="28"/>
            <w:szCs w:val="28"/>
            <w:lang w:val="en-US"/>
          </w:rPr>
          <w:delText xml:space="preserve">it </w:delText>
        </w:r>
      </w:del>
      <w:ins w:id="103" w:author="Zheng Marissa" w:date="2020-02-19T23:09:00Z">
        <w:r w:rsidR="000A6E08">
          <w:rPr>
            <w:sz w:val="28"/>
            <w:szCs w:val="28"/>
            <w:lang w:val="en-US"/>
          </w:rPr>
          <w:t>them</w:t>
        </w:r>
        <w:r w:rsidR="000A6E08">
          <w:rPr>
            <w:sz w:val="28"/>
            <w:szCs w:val="28"/>
            <w:lang w:val="en-US"/>
          </w:rPr>
          <w:t xml:space="preserve"> </w:t>
        </w:r>
      </w:ins>
      <w:r>
        <w:rPr>
          <w:sz w:val="28"/>
          <w:szCs w:val="28"/>
          <w:lang w:val="en-US"/>
        </w:rPr>
        <w:t xml:space="preserve">for several days. Some </w:t>
      </w:r>
      <w:del w:id="104" w:author="Zheng Marissa" w:date="2020-02-19T23:10:00Z">
        <w:r w:rsidDel="000A6E08">
          <w:rPr>
            <w:sz w:val="28"/>
            <w:szCs w:val="28"/>
            <w:lang w:val="en-US"/>
          </w:rPr>
          <w:delText xml:space="preserve">of them </w:delText>
        </w:r>
      </w:del>
      <w:r>
        <w:rPr>
          <w:sz w:val="28"/>
          <w:szCs w:val="28"/>
          <w:lang w:val="en-US"/>
        </w:rPr>
        <w:t xml:space="preserve">started as soon as they got home, but others, like Tom and Allen, worked on it at the last minute. In fact, they </w:t>
      </w:r>
      <w:ins w:id="105" w:author="Zheng Marissa" w:date="2020-02-19T23:10:00Z">
        <w:r w:rsidR="000A6E08">
          <w:rPr>
            <w:sz w:val="28"/>
            <w:szCs w:val="28"/>
            <w:lang w:val="en-US"/>
          </w:rPr>
          <w:t xml:space="preserve">had </w:t>
        </w:r>
      </w:ins>
      <w:r>
        <w:rPr>
          <w:sz w:val="28"/>
          <w:szCs w:val="28"/>
          <w:lang w:val="en-US"/>
        </w:rPr>
        <w:t xml:space="preserve">only started it this morning. </w:t>
      </w:r>
    </w:p>
    <w:p w14:paraId="6F7364C5" w14:textId="6AE53BEA" w:rsidR="001A03C4" w:rsidRDefault="003A5A62" w:rsidP="00602FF9">
      <w:pPr>
        <w:autoSpaceDE w:val="0"/>
        <w:autoSpaceDN w:val="0"/>
        <w:adjustRightInd w:val="0"/>
        <w:spacing w:after="120"/>
        <w:ind w:firstLine="284"/>
        <w:jc w:val="both"/>
        <w:rPr>
          <w:sz w:val="28"/>
          <w:szCs w:val="28"/>
          <w:lang w:val="en-US"/>
        </w:rPr>
      </w:pPr>
      <w:del w:id="106" w:author="Zheng Marissa" w:date="2020-02-20T11:23:00Z">
        <w:r w:rsidDel="000A6E08">
          <w:rPr>
            <w:sz w:val="28"/>
            <w:szCs w:val="28"/>
            <w:lang w:val="en-US"/>
          </w:rPr>
          <w:delText>There were</w:delText>
        </w:r>
      </w:del>
      <w:ins w:id="107" w:author="Zheng Marissa" w:date="2020-02-20T11:23:00Z">
        <w:r w:rsidR="000A6E08">
          <w:rPr>
            <w:sz w:val="28"/>
            <w:szCs w:val="28"/>
            <w:lang w:val="en-US"/>
          </w:rPr>
          <w:t>Some</w:t>
        </w:r>
      </w:ins>
      <w:r>
        <w:rPr>
          <w:sz w:val="28"/>
          <w:szCs w:val="28"/>
          <w:lang w:val="en-US"/>
        </w:rPr>
        <w:t xml:space="preserve"> students </w:t>
      </w:r>
      <w:del w:id="108" w:author="Zheng Marissa" w:date="2020-02-20T11:23:00Z">
        <w:r w:rsidDel="000A6E08">
          <w:rPr>
            <w:sz w:val="28"/>
            <w:szCs w:val="28"/>
            <w:lang w:val="en-US"/>
          </w:rPr>
          <w:delText xml:space="preserve">that </w:delText>
        </w:r>
      </w:del>
      <w:r>
        <w:rPr>
          <w:sz w:val="28"/>
          <w:szCs w:val="28"/>
          <w:lang w:val="en-US"/>
        </w:rPr>
        <w:t xml:space="preserve">came in with posters, and others with objects of different sizes. Some of the parents even had to help carry their presentations into the classroom because it was so big. Elizabeth and </w:t>
      </w:r>
      <w:r w:rsidR="00602FF9">
        <w:rPr>
          <w:sz w:val="28"/>
          <w:szCs w:val="28"/>
          <w:lang w:val="en-US"/>
        </w:rPr>
        <w:t>Sophia had theirs on</w:t>
      </w:r>
      <w:r>
        <w:rPr>
          <w:sz w:val="28"/>
          <w:szCs w:val="28"/>
          <w:lang w:val="en-US"/>
        </w:rPr>
        <w:t xml:space="preserve"> </w:t>
      </w:r>
      <w:r w:rsidR="00602FF9">
        <w:rPr>
          <w:sz w:val="28"/>
          <w:szCs w:val="28"/>
          <w:lang w:val="en-US"/>
        </w:rPr>
        <w:t xml:space="preserve">a </w:t>
      </w:r>
      <w:r>
        <w:rPr>
          <w:sz w:val="28"/>
          <w:szCs w:val="28"/>
          <w:lang w:val="en-US"/>
        </w:rPr>
        <w:t>USB stick</w:t>
      </w:r>
      <w:r w:rsidR="00602FF9">
        <w:rPr>
          <w:sz w:val="28"/>
          <w:szCs w:val="28"/>
          <w:lang w:val="en-US"/>
        </w:rPr>
        <w:t>, and the Jolly twins were the only ones who came in empty-handed.</w:t>
      </w:r>
    </w:p>
    <w:p w14:paraId="4598C7F2" w14:textId="6273F64C" w:rsidR="00EC5CDD" w:rsidRDefault="00EC5CDD" w:rsidP="00602FF9">
      <w:pPr>
        <w:autoSpaceDE w:val="0"/>
        <w:autoSpaceDN w:val="0"/>
        <w:adjustRightInd w:val="0"/>
        <w:spacing w:after="120"/>
        <w:ind w:firstLine="284"/>
        <w:jc w:val="both"/>
        <w:rPr>
          <w:sz w:val="28"/>
          <w:szCs w:val="28"/>
          <w:lang w:val="en-US"/>
        </w:rPr>
      </w:pPr>
      <w:del w:id="109" w:author="Zheng Marissa" w:date="2020-02-19T23:11:00Z">
        <w:r w:rsidDel="000A6E08">
          <w:rPr>
            <w:sz w:val="28"/>
            <w:szCs w:val="28"/>
            <w:lang w:val="en-US"/>
          </w:rPr>
          <w:delText>There wasn’t a student who wasn’t</w:delText>
        </w:r>
      </w:del>
      <w:ins w:id="110" w:author="Zheng Marissa" w:date="2020-02-19T23:11:00Z">
        <w:r w:rsidR="000A6E08">
          <w:rPr>
            <w:sz w:val="28"/>
            <w:szCs w:val="28"/>
            <w:lang w:val="en-US"/>
          </w:rPr>
          <w:t>Everyone in the classroom was</w:t>
        </w:r>
      </w:ins>
      <w:r>
        <w:rPr>
          <w:sz w:val="28"/>
          <w:szCs w:val="28"/>
          <w:lang w:val="en-US"/>
        </w:rPr>
        <w:t xml:space="preserve"> chattering</w:t>
      </w:r>
      <w:del w:id="111" w:author="Zheng Marissa" w:date="2020-02-19T23:12:00Z">
        <w:r w:rsidDel="000A6E08">
          <w:rPr>
            <w:sz w:val="28"/>
            <w:szCs w:val="28"/>
            <w:lang w:val="en-US"/>
          </w:rPr>
          <w:delText xml:space="preserve"> with their classmate</w:delText>
        </w:r>
      </w:del>
      <w:r>
        <w:rPr>
          <w:sz w:val="28"/>
          <w:szCs w:val="28"/>
          <w:lang w:val="en-US"/>
        </w:rPr>
        <w:t xml:space="preserve">. Those who worked in pairs or groups sat together, reminding each other what they had to do or say. </w:t>
      </w:r>
    </w:p>
    <w:p w14:paraId="446058C8" w14:textId="15BC9B14" w:rsidR="00EC5CDD" w:rsidRDefault="00EC5CDD" w:rsidP="00602FF9">
      <w:pPr>
        <w:autoSpaceDE w:val="0"/>
        <w:autoSpaceDN w:val="0"/>
        <w:adjustRightInd w:val="0"/>
        <w:spacing w:after="120"/>
        <w:ind w:firstLine="284"/>
        <w:jc w:val="both"/>
        <w:rPr>
          <w:sz w:val="28"/>
          <w:szCs w:val="28"/>
          <w:lang w:val="en-US"/>
        </w:rPr>
      </w:pPr>
      <w:r>
        <w:rPr>
          <w:sz w:val="28"/>
          <w:szCs w:val="28"/>
          <w:lang w:val="en-US"/>
        </w:rPr>
        <w:t>“Can you smell that?” Mrs. Smith breathed</w:t>
      </w:r>
      <w:ins w:id="112" w:author="Zheng Marissa" w:date="2020-02-19T23:12:00Z">
        <w:r w:rsidR="000A6E08">
          <w:rPr>
            <w:sz w:val="28"/>
            <w:szCs w:val="28"/>
            <w:lang w:val="en-US"/>
          </w:rPr>
          <w:t xml:space="preserve"> </w:t>
        </w:r>
      </w:ins>
      <w:del w:id="113" w:author="Zheng Marissa" w:date="2020-02-19T23:12:00Z">
        <w:r w:rsidDel="000A6E08">
          <w:rPr>
            <w:sz w:val="28"/>
            <w:szCs w:val="28"/>
            <w:lang w:val="en-US"/>
          </w:rPr>
          <w:delText>-</w:delText>
        </w:r>
      </w:del>
      <w:r>
        <w:rPr>
          <w:sz w:val="28"/>
          <w:szCs w:val="28"/>
          <w:lang w:val="en-US"/>
        </w:rPr>
        <w:t>in deeply.</w:t>
      </w:r>
    </w:p>
    <w:p w14:paraId="1D7EBD5F" w14:textId="25E42F72" w:rsidR="00EC5CDD" w:rsidRDefault="00EC5CDD" w:rsidP="00602FF9">
      <w:pPr>
        <w:autoSpaceDE w:val="0"/>
        <w:autoSpaceDN w:val="0"/>
        <w:adjustRightInd w:val="0"/>
        <w:spacing w:after="120"/>
        <w:ind w:firstLine="284"/>
        <w:jc w:val="both"/>
        <w:rPr>
          <w:sz w:val="28"/>
          <w:szCs w:val="28"/>
          <w:lang w:val="en-US"/>
        </w:rPr>
      </w:pPr>
      <w:r>
        <w:rPr>
          <w:sz w:val="28"/>
          <w:szCs w:val="28"/>
          <w:lang w:val="en-US"/>
        </w:rPr>
        <w:t xml:space="preserve">“It wasn’t me!” Jacob said loud enough for everyone to hear. </w:t>
      </w:r>
    </w:p>
    <w:p w14:paraId="6C5D8890" w14:textId="77777777" w:rsidR="00EC5CDD" w:rsidRDefault="00EC5CDD" w:rsidP="00602FF9">
      <w:pPr>
        <w:autoSpaceDE w:val="0"/>
        <w:autoSpaceDN w:val="0"/>
        <w:adjustRightInd w:val="0"/>
        <w:spacing w:after="120"/>
        <w:ind w:firstLine="284"/>
        <w:jc w:val="both"/>
        <w:rPr>
          <w:sz w:val="28"/>
          <w:szCs w:val="28"/>
          <w:lang w:val="en-US"/>
        </w:rPr>
      </w:pPr>
      <w:r>
        <w:rPr>
          <w:sz w:val="28"/>
          <w:szCs w:val="28"/>
          <w:lang w:val="en-US"/>
        </w:rPr>
        <w:t xml:space="preserve">Even Mrs. Smith was having a hard time holding back her laughter. </w:t>
      </w:r>
    </w:p>
    <w:p w14:paraId="3DFCFA29" w14:textId="7DFFD212" w:rsidR="00EC5CDD" w:rsidRDefault="00EC5CDD" w:rsidP="00602FF9">
      <w:pPr>
        <w:autoSpaceDE w:val="0"/>
        <w:autoSpaceDN w:val="0"/>
        <w:adjustRightInd w:val="0"/>
        <w:spacing w:after="120"/>
        <w:ind w:firstLine="284"/>
        <w:jc w:val="both"/>
        <w:rPr>
          <w:sz w:val="28"/>
          <w:szCs w:val="28"/>
          <w:lang w:val="en-US"/>
        </w:rPr>
      </w:pPr>
      <w:r>
        <w:rPr>
          <w:sz w:val="28"/>
          <w:szCs w:val="28"/>
          <w:lang w:val="en-US"/>
        </w:rPr>
        <w:t>“No, Jacob,” she said finally, “It’s what I call the smell of creativity! Do you all smell it?” She was so thrilled for today’s presentation that very little would have made her mad.</w:t>
      </w:r>
    </w:p>
    <w:p w14:paraId="5A2B0163" w14:textId="3C390C39" w:rsidR="00EC5CDD" w:rsidRDefault="00EC5CDD" w:rsidP="00602FF9">
      <w:pPr>
        <w:autoSpaceDE w:val="0"/>
        <w:autoSpaceDN w:val="0"/>
        <w:adjustRightInd w:val="0"/>
        <w:spacing w:after="120"/>
        <w:ind w:firstLine="284"/>
        <w:jc w:val="both"/>
        <w:rPr>
          <w:sz w:val="28"/>
          <w:szCs w:val="28"/>
          <w:lang w:val="en-US"/>
        </w:rPr>
      </w:pPr>
      <w:r>
        <w:rPr>
          <w:sz w:val="28"/>
          <w:szCs w:val="28"/>
          <w:lang w:val="en-US"/>
        </w:rPr>
        <w:lastRenderedPageBreak/>
        <w:t xml:space="preserve">“Oh yeah, then it’s me,” Jacob nodded, looking at his classmates for approval. Almost all the boys thought that was funny. </w:t>
      </w:r>
    </w:p>
    <w:p w14:paraId="7396CDBB" w14:textId="672FC803" w:rsidR="00EC5CDD" w:rsidRDefault="00EC5CDD" w:rsidP="00602FF9">
      <w:pPr>
        <w:autoSpaceDE w:val="0"/>
        <w:autoSpaceDN w:val="0"/>
        <w:adjustRightInd w:val="0"/>
        <w:spacing w:after="120"/>
        <w:ind w:firstLine="284"/>
        <w:jc w:val="both"/>
        <w:rPr>
          <w:sz w:val="28"/>
          <w:szCs w:val="28"/>
          <w:lang w:val="en-US"/>
        </w:rPr>
      </w:pPr>
      <w:r>
        <w:rPr>
          <w:sz w:val="28"/>
          <w:szCs w:val="28"/>
          <w:lang w:val="en-US"/>
        </w:rPr>
        <w:t>“Boys, boys, boys,” Mrs. Smith said. “I take it then</w:t>
      </w:r>
      <w:r w:rsidR="008A1404">
        <w:rPr>
          <w:sz w:val="28"/>
          <w:szCs w:val="28"/>
          <w:lang w:val="en-US"/>
        </w:rPr>
        <w:t>, Jacob,</w:t>
      </w:r>
      <w:r>
        <w:rPr>
          <w:sz w:val="28"/>
          <w:szCs w:val="28"/>
          <w:lang w:val="en-US"/>
        </w:rPr>
        <w:t xml:space="preserve"> that you would like to start?”</w:t>
      </w:r>
    </w:p>
    <w:p w14:paraId="1178F483" w14:textId="381B6FB7" w:rsidR="00EC5CDD" w:rsidRDefault="008955F1" w:rsidP="00602FF9">
      <w:pPr>
        <w:autoSpaceDE w:val="0"/>
        <w:autoSpaceDN w:val="0"/>
        <w:adjustRightInd w:val="0"/>
        <w:spacing w:after="120"/>
        <w:ind w:firstLine="284"/>
        <w:jc w:val="both"/>
        <w:rPr>
          <w:sz w:val="28"/>
          <w:szCs w:val="28"/>
          <w:lang w:val="en-US"/>
        </w:rPr>
      </w:pPr>
      <w:del w:id="114" w:author="Zheng Marissa" w:date="2020-02-19T23:13:00Z">
        <w:r w:rsidDel="000A6E08">
          <w:rPr>
            <w:sz w:val="28"/>
            <w:szCs w:val="28"/>
            <w:lang w:val="en-US"/>
          </w:rPr>
          <w:delText xml:space="preserve">So </w:delText>
        </w:r>
        <w:r w:rsidR="00007EF5" w:rsidDel="000A6E08">
          <w:rPr>
            <w:sz w:val="28"/>
            <w:szCs w:val="28"/>
            <w:lang w:val="en-US"/>
          </w:rPr>
          <w:delText xml:space="preserve">then, </w:delText>
        </w:r>
      </w:del>
      <w:r>
        <w:rPr>
          <w:sz w:val="28"/>
          <w:szCs w:val="28"/>
          <w:lang w:val="en-US"/>
        </w:rPr>
        <w:t xml:space="preserve">Jacob </w:t>
      </w:r>
      <w:r w:rsidR="00007EF5">
        <w:rPr>
          <w:sz w:val="28"/>
          <w:szCs w:val="28"/>
          <w:lang w:val="en-US"/>
        </w:rPr>
        <w:t>cheerily began</w:t>
      </w:r>
      <w:r>
        <w:rPr>
          <w:sz w:val="28"/>
          <w:szCs w:val="28"/>
          <w:lang w:val="en-US"/>
        </w:rPr>
        <w:t xml:space="preserve"> </w:t>
      </w:r>
      <w:r w:rsidRPr="000661FE">
        <w:rPr>
          <w:sz w:val="28"/>
          <w:szCs w:val="28"/>
          <w:lang w:val="en-US"/>
        </w:rPr>
        <w:t>his presentation,</w:t>
      </w:r>
      <w:r>
        <w:rPr>
          <w:sz w:val="28"/>
          <w:szCs w:val="28"/>
          <w:lang w:val="en-US"/>
        </w:rPr>
        <w:t xml:space="preserve"> which was a funny song he wrote. There were lyrics about an Orange who was feeling really blue, and a boy named Red, who was green with envy. </w:t>
      </w:r>
      <w:r w:rsidR="000661FE">
        <w:rPr>
          <w:sz w:val="28"/>
          <w:szCs w:val="28"/>
          <w:lang w:val="en-US"/>
        </w:rPr>
        <w:t xml:space="preserve">He had even recorded his father playing guitar to accompany his singing. The class laughed and cheered when he was done. </w:t>
      </w:r>
    </w:p>
    <w:p w14:paraId="2E2F3260" w14:textId="77386023" w:rsidR="008955F1" w:rsidRDefault="008955F1" w:rsidP="00602FF9">
      <w:pPr>
        <w:autoSpaceDE w:val="0"/>
        <w:autoSpaceDN w:val="0"/>
        <w:adjustRightInd w:val="0"/>
        <w:spacing w:after="120"/>
        <w:ind w:firstLine="284"/>
        <w:jc w:val="both"/>
        <w:rPr>
          <w:sz w:val="28"/>
          <w:szCs w:val="28"/>
          <w:lang w:val="en-US"/>
        </w:rPr>
      </w:pPr>
      <w:r>
        <w:rPr>
          <w:sz w:val="28"/>
          <w:szCs w:val="28"/>
          <w:lang w:val="en-US"/>
        </w:rPr>
        <w:t>Dennis and Mason, who were two of the top spellers of the class had made big cut-out letters</w:t>
      </w:r>
      <w:del w:id="115" w:author="Zheng Marissa" w:date="2020-02-20T11:24:00Z">
        <w:r w:rsidDel="000A6E08">
          <w:rPr>
            <w:sz w:val="28"/>
            <w:szCs w:val="28"/>
            <w:lang w:val="en-US"/>
          </w:rPr>
          <w:delText xml:space="preserve"> which they had asked if they could display in the classroom</w:delText>
        </w:r>
      </w:del>
      <w:r>
        <w:rPr>
          <w:sz w:val="28"/>
          <w:szCs w:val="28"/>
          <w:lang w:val="en-US"/>
        </w:rPr>
        <w:t>. The letters O-R-A-N-G-E</w:t>
      </w:r>
      <w:ins w:id="116" w:author="Zheng Marissa" w:date="2020-02-19T23:14:00Z">
        <w:r w:rsidR="000A6E08">
          <w:rPr>
            <w:sz w:val="28"/>
            <w:szCs w:val="28"/>
            <w:lang w:val="en-US"/>
          </w:rPr>
          <w:t xml:space="preserve">, </w:t>
        </w:r>
      </w:ins>
      <w:del w:id="117" w:author="Zheng Marissa" w:date="2020-02-19T23:14:00Z">
        <w:r w:rsidDel="000A6E08">
          <w:rPr>
            <w:sz w:val="28"/>
            <w:szCs w:val="28"/>
            <w:lang w:val="en-US"/>
          </w:rPr>
          <w:delText xml:space="preserve"> which were </w:delText>
        </w:r>
      </w:del>
      <w:r>
        <w:rPr>
          <w:sz w:val="28"/>
          <w:szCs w:val="28"/>
          <w:lang w:val="en-US"/>
        </w:rPr>
        <w:t>as big as their heads</w:t>
      </w:r>
      <w:ins w:id="118" w:author="Zheng Marissa" w:date="2020-02-19T23:14:00Z">
        <w:r w:rsidR="000A6E08">
          <w:rPr>
            <w:sz w:val="28"/>
            <w:szCs w:val="28"/>
            <w:lang w:val="en-US"/>
          </w:rPr>
          <w:t>,</w:t>
        </w:r>
      </w:ins>
      <w:r>
        <w:rPr>
          <w:sz w:val="28"/>
          <w:szCs w:val="28"/>
          <w:lang w:val="en-US"/>
        </w:rPr>
        <w:t xml:space="preserve"> were in blue, and the word B-L-U-E was colored </w:t>
      </w:r>
      <w:del w:id="119" w:author="Zheng Marissa" w:date="2020-02-19T23:14:00Z">
        <w:r w:rsidDel="000A6E08">
          <w:rPr>
            <w:sz w:val="28"/>
            <w:szCs w:val="28"/>
            <w:lang w:val="en-US"/>
          </w:rPr>
          <w:delText xml:space="preserve">in </w:delText>
        </w:r>
      </w:del>
      <w:r>
        <w:rPr>
          <w:sz w:val="28"/>
          <w:szCs w:val="28"/>
          <w:lang w:val="en-US"/>
        </w:rPr>
        <w:t xml:space="preserve">orange. The words were in their complementary colors! </w:t>
      </w:r>
    </w:p>
    <w:p w14:paraId="75073088" w14:textId="46275D7A" w:rsidR="000661FE" w:rsidRDefault="000661FE" w:rsidP="00602FF9">
      <w:pPr>
        <w:autoSpaceDE w:val="0"/>
        <w:autoSpaceDN w:val="0"/>
        <w:adjustRightInd w:val="0"/>
        <w:spacing w:after="120"/>
        <w:ind w:firstLine="284"/>
        <w:jc w:val="both"/>
        <w:rPr>
          <w:sz w:val="28"/>
          <w:szCs w:val="28"/>
          <w:lang w:val="en-US"/>
        </w:rPr>
      </w:pPr>
      <w:r>
        <w:rPr>
          <w:sz w:val="28"/>
          <w:szCs w:val="28"/>
          <w:lang w:val="en-US"/>
        </w:rPr>
        <w:t xml:space="preserve">This was turning out to be the best show ever. </w:t>
      </w:r>
    </w:p>
    <w:p w14:paraId="6F39E83C" w14:textId="1727C2AA" w:rsidR="000661FE" w:rsidRDefault="000661FE" w:rsidP="00602FF9">
      <w:pPr>
        <w:autoSpaceDE w:val="0"/>
        <w:autoSpaceDN w:val="0"/>
        <w:adjustRightInd w:val="0"/>
        <w:spacing w:after="120"/>
        <w:ind w:firstLine="284"/>
        <w:jc w:val="both"/>
        <w:rPr>
          <w:sz w:val="28"/>
          <w:szCs w:val="28"/>
          <w:lang w:val="en-US"/>
        </w:rPr>
      </w:pPr>
      <w:r>
        <w:rPr>
          <w:sz w:val="28"/>
          <w:szCs w:val="28"/>
          <w:lang w:val="en-US"/>
        </w:rPr>
        <w:t xml:space="preserve">The one-minute stop-motion movie </w:t>
      </w:r>
      <w:r w:rsidR="00BA1A04">
        <w:rPr>
          <w:sz w:val="28"/>
          <w:szCs w:val="28"/>
          <w:lang w:val="en-US"/>
        </w:rPr>
        <w:t>took</w:t>
      </w:r>
      <w:r>
        <w:rPr>
          <w:sz w:val="28"/>
          <w:szCs w:val="28"/>
          <w:lang w:val="en-US"/>
        </w:rPr>
        <w:t xml:space="preserve"> Sophia and Elizabeth </w:t>
      </w:r>
      <w:r w:rsidR="00BA1A04">
        <w:rPr>
          <w:sz w:val="28"/>
          <w:szCs w:val="28"/>
          <w:lang w:val="en-US"/>
        </w:rPr>
        <w:t>an entire</w:t>
      </w:r>
      <w:r>
        <w:rPr>
          <w:sz w:val="28"/>
          <w:szCs w:val="28"/>
          <w:lang w:val="en-US"/>
        </w:rPr>
        <w:t xml:space="preserve"> two weeks</w:t>
      </w:r>
      <w:r w:rsidR="00BA1A04">
        <w:rPr>
          <w:sz w:val="28"/>
          <w:szCs w:val="28"/>
          <w:lang w:val="en-US"/>
        </w:rPr>
        <w:t xml:space="preserve"> to make</w:t>
      </w:r>
      <w:r>
        <w:rPr>
          <w:sz w:val="28"/>
          <w:szCs w:val="28"/>
          <w:lang w:val="en-US"/>
        </w:rPr>
        <w:t xml:space="preserve">. </w:t>
      </w:r>
      <w:r w:rsidR="00BA1A04">
        <w:rPr>
          <w:sz w:val="28"/>
          <w:szCs w:val="28"/>
          <w:lang w:val="en-US"/>
        </w:rPr>
        <w:t>T</w:t>
      </w:r>
      <w:r>
        <w:rPr>
          <w:sz w:val="28"/>
          <w:szCs w:val="28"/>
          <w:lang w:val="en-US"/>
        </w:rPr>
        <w:t xml:space="preserve">hey took </w:t>
      </w:r>
      <w:r w:rsidR="00BA1A04">
        <w:rPr>
          <w:sz w:val="28"/>
          <w:szCs w:val="28"/>
          <w:lang w:val="en-US"/>
        </w:rPr>
        <w:t xml:space="preserve">hundreds of </w:t>
      </w:r>
      <w:r>
        <w:rPr>
          <w:sz w:val="28"/>
          <w:szCs w:val="28"/>
          <w:lang w:val="en-US"/>
        </w:rPr>
        <w:t>pictures of the little</w:t>
      </w:r>
      <w:r w:rsidR="00BA1A04">
        <w:rPr>
          <w:sz w:val="28"/>
          <w:szCs w:val="28"/>
          <w:lang w:val="en-US"/>
        </w:rPr>
        <w:t xml:space="preserve"> colored playdoh</w:t>
      </w:r>
      <w:r>
        <w:rPr>
          <w:sz w:val="28"/>
          <w:szCs w:val="28"/>
          <w:lang w:val="en-US"/>
        </w:rPr>
        <w:t xml:space="preserve"> figures</w:t>
      </w:r>
      <w:r w:rsidR="00BA1A04">
        <w:rPr>
          <w:sz w:val="28"/>
          <w:szCs w:val="28"/>
          <w:lang w:val="en-US"/>
        </w:rPr>
        <w:t>.</w:t>
      </w:r>
      <w:r>
        <w:rPr>
          <w:sz w:val="28"/>
          <w:szCs w:val="28"/>
          <w:lang w:val="en-US"/>
        </w:rPr>
        <w:t xml:space="preserve"> </w:t>
      </w:r>
      <w:r w:rsidR="00BA1A04">
        <w:rPr>
          <w:sz w:val="28"/>
          <w:szCs w:val="28"/>
          <w:lang w:val="en-US"/>
        </w:rPr>
        <w:t>Each time they moved the figures, they took a photo</w:t>
      </w:r>
      <w:r>
        <w:rPr>
          <w:sz w:val="28"/>
          <w:szCs w:val="28"/>
          <w:lang w:val="en-US"/>
        </w:rPr>
        <w:t xml:space="preserve">. </w:t>
      </w:r>
      <w:r w:rsidR="00BA1A04">
        <w:rPr>
          <w:sz w:val="28"/>
          <w:szCs w:val="28"/>
          <w:lang w:val="en-US"/>
        </w:rPr>
        <w:t>T</w:t>
      </w:r>
      <w:r>
        <w:rPr>
          <w:sz w:val="28"/>
          <w:szCs w:val="28"/>
          <w:lang w:val="en-US"/>
        </w:rPr>
        <w:t xml:space="preserve">he photos were </w:t>
      </w:r>
      <w:r w:rsidR="00BA1A04">
        <w:rPr>
          <w:sz w:val="28"/>
          <w:szCs w:val="28"/>
          <w:lang w:val="en-US"/>
        </w:rPr>
        <w:t xml:space="preserve">then </w:t>
      </w:r>
      <w:r w:rsidR="00511645">
        <w:rPr>
          <w:sz w:val="28"/>
          <w:szCs w:val="28"/>
          <w:lang w:val="en-US"/>
        </w:rPr>
        <w:t>edited together</w:t>
      </w:r>
      <w:r w:rsidR="00007EF5">
        <w:rPr>
          <w:sz w:val="28"/>
          <w:szCs w:val="28"/>
          <w:lang w:val="en-US"/>
        </w:rPr>
        <w:t xml:space="preserve"> </w:t>
      </w:r>
      <w:r w:rsidR="00511645">
        <w:rPr>
          <w:sz w:val="28"/>
          <w:szCs w:val="28"/>
          <w:lang w:val="en-US"/>
        </w:rPr>
        <w:t xml:space="preserve">on the computer, </w:t>
      </w:r>
      <w:r w:rsidR="00007EF5">
        <w:rPr>
          <w:sz w:val="28"/>
          <w:szCs w:val="28"/>
          <w:lang w:val="en-US"/>
        </w:rPr>
        <w:t xml:space="preserve">one after the </w:t>
      </w:r>
      <w:del w:id="120" w:author="Zheng Marissa" w:date="2020-02-19T23:14:00Z">
        <w:r w:rsidR="00007EF5" w:rsidDel="000A6E08">
          <w:rPr>
            <w:sz w:val="28"/>
            <w:szCs w:val="28"/>
            <w:lang w:val="en-US"/>
          </w:rPr>
          <w:delText>after</w:delText>
        </w:r>
        <w:r w:rsidR="00BA1A04" w:rsidDel="000A6E08">
          <w:rPr>
            <w:sz w:val="28"/>
            <w:szCs w:val="28"/>
            <w:lang w:val="en-US"/>
          </w:rPr>
          <w:delText xml:space="preserve"> </w:delText>
        </w:r>
      </w:del>
      <w:ins w:id="121" w:author="Zheng Marissa" w:date="2020-02-19T23:14:00Z">
        <w:r w:rsidR="000A6E08">
          <w:rPr>
            <w:sz w:val="28"/>
            <w:szCs w:val="28"/>
            <w:lang w:val="en-US"/>
          </w:rPr>
          <w:t>other</w:t>
        </w:r>
        <w:r w:rsidR="000A6E08">
          <w:rPr>
            <w:sz w:val="28"/>
            <w:szCs w:val="28"/>
            <w:lang w:val="en-US"/>
          </w:rPr>
          <w:t xml:space="preserve"> </w:t>
        </w:r>
      </w:ins>
      <w:r w:rsidR="00BA1A04">
        <w:rPr>
          <w:sz w:val="28"/>
          <w:szCs w:val="28"/>
          <w:lang w:val="en-US"/>
        </w:rPr>
        <w:t>in the right order.</w:t>
      </w:r>
      <w:r w:rsidR="00007EF5">
        <w:rPr>
          <w:sz w:val="28"/>
          <w:szCs w:val="28"/>
          <w:lang w:val="en-US"/>
        </w:rPr>
        <w:t xml:space="preserve"> </w:t>
      </w:r>
      <w:r w:rsidR="00511645">
        <w:rPr>
          <w:sz w:val="28"/>
          <w:szCs w:val="28"/>
          <w:lang w:val="en-US"/>
        </w:rPr>
        <w:t>When they hit the play button</w:t>
      </w:r>
      <w:r w:rsidR="00007EF5">
        <w:rPr>
          <w:sz w:val="28"/>
          <w:szCs w:val="28"/>
          <w:lang w:val="en-US"/>
        </w:rPr>
        <w:t xml:space="preserve">, they </w:t>
      </w:r>
      <w:r w:rsidR="00511645">
        <w:rPr>
          <w:sz w:val="28"/>
          <w:szCs w:val="28"/>
          <w:lang w:val="en-US"/>
        </w:rPr>
        <w:t xml:space="preserve">had created a movie where </w:t>
      </w:r>
      <w:del w:id="122" w:author="Zheng Marissa" w:date="2020-02-19T23:15:00Z">
        <w:r w:rsidR="00511645" w:rsidDel="000A6E08">
          <w:rPr>
            <w:sz w:val="28"/>
            <w:szCs w:val="28"/>
            <w:lang w:val="en-US"/>
          </w:rPr>
          <w:delText xml:space="preserve">it looked as if </w:delText>
        </w:r>
      </w:del>
      <w:r w:rsidR="00511645">
        <w:rPr>
          <w:sz w:val="28"/>
          <w:szCs w:val="28"/>
          <w:lang w:val="en-US"/>
        </w:rPr>
        <w:t xml:space="preserve">the figurines </w:t>
      </w:r>
      <w:ins w:id="123" w:author="Zheng Marissa" w:date="2020-02-19T23:15:00Z">
        <w:r w:rsidR="000A6E08">
          <w:rPr>
            <w:sz w:val="28"/>
            <w:szCs w:val="28"/>
            <w:lang w:val="en-US"/>
          </w:rPr>
          <w:t xml:space="preserve">looked like they </w:t>
        </w:r>
      </w:ins>
      <w:r w:rsidR="00511645">
        <w:rPr>
          <w:sz w:val="28"/>
          <w:szCs w:val="28"/>
          <w:lang w:val="en-US"/>
        </w:rPr>
        <w:t>were moving on their own</w:t>
      </w:r>
      <w:r w:rsidR="00007EF5">
        <w:rPr>
          <w:sz w:val="28"/>
          <w:szCs w:val="28"/>
          <w:lang w:val="en-US"/>
        </w:rPr>
        <w:t>. It was</w:t>
      </w:r>
      <w:ins w:id="124" w:author="Zheng Marissa" w:date="2020-02-19T23:15:00Z">
        <w:r w:rsidR="000A6E08">
          <w:rPr>
            <w:sz w:val="28"/>
            <w:szCs w:val="28"/>
            <w:lang w:val="en-US"/>
          </w:rPr>
          <w:t>,</w:t>
        </w:r>
      </w:ins>
      <w:r w:rsidR="00007EF5">
        <w:rPr>
          <w:sz w:val="28"/>
          <w:szCs w:val="28"/>
          <w:lang w:val="en-US"/>
        </w:rPr>
        <w:t xml:space="preserve"> as Mrs. Smith described, “Absolutely magnificent.”</w:t>
      </w:r>
    </w:p>
    <w:p w14:paraId="1A85F08D" w14:textId="79748EFD" w:rsidR="00E007D1" w:rsidRDefault="00007EF5" w:rsidP="00602FF9">
      <w:pPr>
        <w:autoSpaceDE w:val="0"/>
        <w:autoSpaceDN w:val="0"/>
        <w:adjustRightInd w:val="0"/>
        <w:spacing w:after="120"/>
        <w:ind w:firstLine="284"/>
        <w:jc w:val="both"/>
        <w:rPr>
          <w:sz w:val="28"/>
          <w:szCs w:val="28"/>
          <w:lang w:val="en-US"/>
        </w:rPr>
      </w:pPr>
      <w:r>
        <w:rPr>
          <w:sz w:val="28"/>
          <w:szCs w:val="28"/>
          <w:lang w:val="en-US"/>
        </w:rPr>
        <w:lastRenderedPageBreak/>
        <w:t>Addison had taken Mrs. Smith’s word</w:t>
      </w:r>
      <w:ins w:id="125" w:author="Zheng Marissa" w:date="2020-02-19T23:16:00Z">
        <w:r w:rsidR="000A6E08">
          <w:rPr>
            <w:sz w:val="28"/>
            <w:szCs w:val="28"/>
            <w:lang w:val="en-US"/>
          </w:rPr>
          <w:t>s</w:t>
        </w:r>
      </w:ins>
      <w:ins w:id="126" w:author="Zheng Marissa" w:date="2020-02-19T23:15:00Z">
        <w:r w:rsidR="000A6E08">
          <w:rPr>
            <w:sz w:val="28"/>
            <w:szCs w:val="28"/>
            <w:lang w:val="en-US"/>
          </w:rPr>
          <w:t xml:space="preserve"> to heart</w:t>
        </w:r>
      </w:ins>
      <w:r>
        <w:rPr>
          <w:sz w:val="28"/>
          <w:szCs w:val="28"/>
          <w:lang w:val="en-US"/>
        </w:rPr>
        <w:t xml:space="preserve"> and done exactly as she had said. “Think big and think outside the box!” Which they demonstrated with a box as big as Addison herself. It was made out of cardboard, and on opposite sides of the box, were the complementary colors. </w:t>
      </w:r>
      <w:r w:rsidR="00E007D1">
        <w:rPr>
          <w:sz w:val="28"/>
          <w:szCs w:val="28"/>
          <w:lang w:val="en-US"/>
        </w:rPr>
        <w:br w:type="page"/>
      </w:r>
    </w:p>
    <w:p w14:paraId="3BDD81B0" w14:textId="1DB73D59" w:rsidR="00E007D1" w:rsidRPr="00E007D1" w:rsidRDefault="00E007D1" w:rsidP="00E007D1">
      <w:pPr>
        <w:pStyle w:val="Header1"/>
        <w:jc w:val="center"/>
        <w:rPr>
          <w:color w:val="000000" w:themeColor="text1"/>
          <w:szCs w:val="28"/>
          <w:lang w:val="en-US"/>
        </w:rPr>
      </w:pPr>
      <w:r w:rsidRPr="00E007D1">
        <w:rPr>
          <w:color w:val="000000" w:themeColor="text1"/>
          <w:szCs w:val="28"/>
        </w:rPr>
        <w:lastRenderedPageBreak/>
        <w:t xml:space="preserve">CHAPTER </w:t>
      </w:r>
      <w:r>
        <w:rPr>
          <w:color w:val="000000" w:themeColor="text1"/>
          <w:szCs w:val="28"/>
          <w:lang w:val="en-US"/>
        </w:rPr>
        <w:t>7</w:t>
      </w:r>
    </w:p>
    <w:p w14:paraId="16259BFA" w14:textId="27741CE7" w:rsidR="00007EF5" w:rsidRPr="00E007D1" w:rsidRDefault="00E007D1" w:rsidP="00E007D1">
      <w:pPr>
        <w:pStyle w:val="Header1"/>
        <w:jc w:val="center"/>
        <w:rPr>
          <w:color w:val="000000" w:themeColor="text1"/>
          <w:szCs w:val="28"/>
        </w:rPr>
      </w:pPr>
      <w:r w:rsidRPr="00E007D1">
        <w:rPr>
          <w:color w:val="000000" w:themeColor="text1"/>
          <w:szCs w:val="28"/>
          <w:lang w:val="en-US"/>
        </w:rPr>
        <w:t xml:space="preserve">Complimentary </w:t>
      </w:r>
      <w:r>
        <w:rPr>
          <w:color w:val="000000" w:themeColor="text1"/>
          <w:szCs w:val="28"/>
          <w:lang w:val="en-US"/>
        </w:rPr>
        <w:t>Twins</w:t>
      </w:r>
    </w:p>
    <w:p w14:paraId="7A71955C" w14:textId="6A0A004A" w:rsidR="00007EF5" w:rsidRDefault="00007EF5" w:rsidP="00602FF9">
      <w:pPr>
        <w:autoSpaceDE w:val="0"/>
        <w:autoSpaceDN w:val="0"/>
        <w:adjustRightInd w:val="0"/>
        <w:spacing w:after="120"/>
        <w:ind w:firstLine="284"/>
        <w:jc w:val="both"/>
        <w:rPr>
          <w:sz w:val="28"/>
          <w:szCs w:val="28"/>
          <w:lang w:val="en-US"/>
        </w:rPr>
      </w:pPr>
      <w:del w:id="127" w:author="Zheng Marissa" w:date="2020-02-19T23:17:00Z">
        <w:r w:rsidDel="000A6E08">
          <w:rPr>
            <w:sz w:val="28"/>
            <w:szCs w:val="28"/>
            <w:lang w:val="en-US"/>
          </w:rPr>
          <w:delText xml:space="preserve">The class </w:delText>
        </w:r>
      </w:del>
      <w:ins w:id="128" w:author="Zheng Marissa" w:date="2020-02-19T23:17:00Z">
        <w:r w:rsidR="000A6E08">
          <w:rPr>
            <w:sz w:val="28"/>
            <w:szCs w:val="28"/>
            <w:lang w:val="en-US"/>
          </w:rPr>
          <w:t>After eve</w:t>
        </w:r>
      </w:ins>
      <w:ins w:id="129" w:author="Zheng Marissa" w:date="2020-02-19T23:18:00Z">
        <w:r w:rsidR="000A6E08">
          <w:rPr>
            <w:sz w:val="28"/>
            <w:szCs w:val="28"/>
            <w:lang w:val="en-US"/>
          </w:rPr>
          <w:t xml:space="preserve">ryone else </w:t>
        </w:r>
      </w:ins>
      <w:r>
        <w:rPr>
          <w:sz w:val="28"/>
          <w:szCs w:val="28"/>
          <w:lang w:val="en-US"/>
        </w:rPr>
        <w:t xml:space="preserve">had </w:t>
      </w:r>
      <w:del w:id="130" w:author="Zheng Marissa" w:date="2020-02-19T23:18:00Z">
        <w:r w:rsidDel="000A6E08">
          <w:rPr>
            <w:sz w:val="28"/>
            <w:szCs w:val="28"/>
            <w:lang w:val="en-US"/>
          </w:rPr>
          <w:delText xml:space="preserve">all </w:delText>
        </w:r>
      </w:del>
      <w:r>
        <w:rPr>
          <w:sz w:val="28"/>
          <w:szCs w:val="28"/>
          <w:lang w:val="en-US"/>
        </w:rPr>
        <w:t xml:space="preserve">gone, </w:t>
      </w:r>
      <w:del w:id="131" w:author="Zheng Marissa" w:date="2020-02-19T23:18:00Z">
        <w:r w:rsidDel="000A6E08">
          <w:rPr>
            <w:sz w:val="28"/>
            <w:szCs w:val="28"/>
            <w:lang w:val="en-US"/>
          </w:rPr>
          <w:delText xml:space="preserve">and the only ones who were left were </w:delText>
        </w:r>
      </w:del>
      <w:ins w:id="132" w:author="Zheng Marissa" w:date="2020-02-19T23:18:00Z">
        <w:r w:rsidR="000A6E08">
          <w:rPr>
            <w:sz w:val="28"/>
            <w:szCs w:val="28"/>
            <w:lang w:val="en-US"/>
          </w:rPr>
          <w:t xml:space="preserve">it was </w:t>
        </w:r>
      </w:ins>
      <w:r>
        <w:rPr>
          <w:sz w:val="28"/>
          <w:szCs w:val="28"/>
          <w:lang w:val="en-US"/>
        </w:rPr>
        <w:t>Tom and Alan</w:t>
      </w:r>
      <w:ins w:id="133" w:author="Zheng Marissa" w:date="2020-02-19T23:18:00Z">
        <w:r w:rsidR="000A6E08">
          <w:rPr>
            <w:sz w:val="28"/>
            <w:szCs w:val="28"/>
            <w:lang w:val="en-US"/>
          </w:rPr>
          <w:t>’s turn</w:t>
        </w:r>
      </w:ins>
      <w:r>
        <w:rPr>
          <w:sz w:val="28"/>
          <w:szCs w:val="28"/>
          <w:lang w:val="en-US"/>
        </w:rPr>
        <w:t>. Their classmates and teacher</w:t>
      </w:r>
      <w:del w:id="134" w:author="Zheng Marissa" w:date="2020-02-19T23:18:00Z">
        <w:r w:rsidDel="000A6E08">
          <w:rPr>
            <w:sz w:val="28"/>
            <w:szCs w:val="28"/>
            <w:lang w:val="en-US"/>
          </w:rPr>
          <w:delText>s</w:delText>
        </w:r>
      </w:del>
      <w:r>
        <w:rPr>
          <w:sz w:val="28"/>
          <w:szCs w:val="28"/>
          <w:lang w:val="en-US"/>
        </w:rPr>
        <w:t xml:space="preserve"> were curious. The boys </w:t>
      </w:r>
      <w:r w:rsidR="009A60C8">
        <w:rPr>
          <w:sz w:val="28"/>
          <w:szCs w:val="28"/>
          <w:lang w:val="en-US"/>
        </w:rPr>
        <w:t>were empty-handed.</w:t>
      </w:r>
    </w:p>
    <w:p w14:paraId="477D20E0" w14:textId="77777777" w:rsidR="009A60C8" w:rsidRDefault="00007EF5" w:rsidP="00602FF9">
      <w:pPr>
        <w:autoSpaceDE w:val="0"/>
        <w:autoSpaceDN w:val="0"/>
        <w:adjustRightInd w:val="0"/>
        <w:spacing w:after="120"/>
        <w:ind w:firstLine="284"/>
        <w:jc w:val="both"/>
        <w:rPr>
          <w:sz w:val="28"/>
          <w:szCs w:val="28"/>
          <w:lang w:val="en-US"/>
        </w:rPr>
      </w:pPr>
      <w:r>
        <w:rPr>
          <w:sz w:val="28"/>
          <w:szCs w:val="28"/>
          <w:lang w:val="en-US"/>
        </w:rPr>
        <w:t xml:space="preserve">“Did you boys forget to bring your project?” Mrs. Smith </w:t>
      </w:r>
      <w:r w:rsidR="009A60C8">
        <w:rPr>
          <w:sz w:val="28"/>
          <w:szCs w:val="28"/>
          <w:lang w:val="en-US"/>
        </w:rPr>
        <w:t xml:space="preserve">asked </w:t>
      </w:r>
      <w:r>
        <w:rPr>
          <w:sz w:val="28"/>
          <w:szCs w:val="28"/>
          <w:lang w:val="en-US"/>
        </w:rPr>
        <w:t>nervously.</w:t>
      </w:r>
    </w:p>
    <w:p w14:paraId="6F218FD1" w14:textId="77777777" w:rsidR="009A60C8" w:rsidRDefault="009A60C8" w:rsidP="00602FF9">
      <w:pPr>
        <w:autoSpaceDE w:val="0"/>
        <w:autoSpaceDN w:val="0"/>
        <w:adjustRightInd w:val="0"/>
        <w:spacing w:after="120"/>
        <w:ind w:firstLine="284"/>
        <w:jc w:val="both"/>
        <w:rPr>
          <w:sz w:val="28"/>
          <w:szCs w:val="28"/>
          <w:lang w:val="en-US"/>
        </w:rPr>
      </w:pPr>
      <w:r>
        <w:rPr>
          <w:sz w:val="28"/>
          <w:szCs w:val="28"/>
          <w:lang w:val="en-US"/>
        </w:rPr>
        <w:t>“Nope!” Tom exclaimed. “It’s all here,” he said pointing to his brother and himself.</w:t>
      </w:r>
    </w:p>
    <w:p w14:paraId="3499B1C7" w14:textId="48CD20B7" w:rsidR="009A60C8" w:rsidRDefault="009A60C8" w:rsidP="00602FF9">
      <w:pPr>
        <w:autoSpaceDE w:val="0"/>
        <w:autoSpaceDN w:val="0"/>
        <w:adjustRightInd w:val="0"/>
        <w:spacing w:after="120"/>
        <w:ind w:firstLine="284"/>
        <w:jc w:val="both"/>
        <w:rPr>
          <w:sz w:val="28"/>
          <w:szCs w:val="28"/>
          <w:lang w:val="en-US"/>
        </w:rPr>
      </w:pPr>
      <w:r>
        <w:rPr>
          <w:sz w:val="28"/>
          <w:szCs w:val="28"/>
          <w:lang w:val="en-US"/>
        </w:rPr>
        <w:t>“If you could all just close your eyes a few second</w:t>
      </w:r>
      <w:ins w:id="135" w:author="Zheng Marissa" w:date="2020-02-20T11:24:00Z">
        <w:r w:rsidR="000A6E08">
          <w:rPr>
            <w:sz w:val="28"/>
            <w:szCs w:val="28"/>
            <w:lang w:val="en-US"/>
          </w:rPr>
          <w:t>s</w:t>
        </w:r>
      </w:ins>
      <w:r>
        <w:rPr>
          <w:sz w:val="28"/>
          <w:szCs w:val="28"/>
          <w:lang w:val="en-US"/>
        </w:rPr>
        <w:t xml:space="preserve">,” Alan requested. As the class held their hands over their eyes, they heard their backpack unzip and some rustling. </w:t>
      </w:r>
    </w:p>
    <w:p w14:paraId="626C5637" w14:textId="38732257" w:rsidR="009A60C8" w:rsidRDefault="009A60C8" w:rsidP="00602FF9">
      <w:pPr>
        <w:autoSpaceDE w:val="0"/>
        <w:autoSpaceDN w:val="0"/>
        <w:adjustRightInd w:val="0"/>
        <w:spacing w:after="120"/>
        <w:ind w:firstLine="284"/>
        <w:jc w:val="both"/>
        <w:rPr>
          <w:sz w:val="28"/>
          <w:szCs w:val="28"/>
          <w:lang w:val="en-US"/>
        </w:rPr>
      </w:pPr>
      <w:r>
        <w:rPr>
          <w:sz w:val="28"/>
          <w:szCs w:val="28"/>
          <w:lang w:val="en-US"/>
        </w:rPr>
        <w:t xml:space="preserve">When they got up </w:t>
      </w:r>
      <w:del w:id="136" w:author="Zheng Marissa" w:date="2020-02-19T23:19:00Z">
        <w:r w:rsidDel="000A6E08">
          <w:rPr>
            <w:sz w:val="28"/>
            <w:szCs w:val="28"/>
            <w:lang w:val="en-US"/>
          </w:rPr>
          <w:delText xml:space="preserve">to </w:delText>
        </w:r>
      </w:del>
      <w:ins w:id="137" w:author="Zheng Marissa" w:date="2020-02-19T23:19:00Z">
        <w:r w:rsidR="000A6E08">
          <w:rPr>
            <w:sz w:val="28"/>
            <w:szCs w:val="28"/>
            <w:lang w:val="en-US"/>
          </w:rPr>
          <w:t xml:space="preserve">on </w:t>
        </w:r>
      </w:ins>
      <w:r>
        <w:rPr>
          <w:sz w:val="28"/>
          <w:szCs w:val="28"/>
          <w:lang w:val="en-US"/>
        </w:rPr>
        <w:t>the stage, they said, “You can all look now!”</w:t>
      </w:r>
    </w:p>
    <w:p w14:paraId="74414173" w14:textId="0C71A3E6" w:rsidR="00007EF5" w:rsidRDefault="009A60C8" w:rsidP="00E35D25">
      <w:pPr>
        <w:autoSpaceDE w:val="0"/>
        <w:autoSpaceDN w:val="0"/>
        <w:adjustRightInd w:val="0"/>
        <w:spacing w:after="120"/>
        <w:ind w:firstLine="284"/>
        <w:jc w:val="both"/>
        <w:rPr>
          <w:sz w:val="28"/>
          <w:szCs w:val="28"/>
          <w:lang w:val="en-US"/>
        </w:rPr>
      </w:pPr>
      <w:del w:id="138" w:author="Zheng Marissa" w:date="2020-02-19T23:19:00Z">
        <w:r w:rsidDel="000A6E08">
          <w:rPr>
            <w:sz w:val="28"/>
            <w:szCs w:val="28"/>
            <w:lang w:val="en-US"/>
          </w:rPr>
          <w:delText xml:space="preserve">When the </w:delText>
        </w:r>
      </w:del>
      <w:ins w:id="139" w:author="Zheng Marissa" w:date="2020-02-19T23:19:00Z">
        <w:r w:rsidR="000A6E08">
          <w:rPr>
            <w:sz w:val="28"/>
            <w:szCs w:val="28"/>
            <w:lang w:val="en-US"/>
          </w:rPr>
          <w:t xml:space="preserve">The </w:t>
        </w:r>
      </w:ins>
      <w:r>
        <w:rPr>
          <w:sz w:val="28"/>
          <w:szCs w:val="28"/>
          <w:lang w:val="en-US"/>
        </w:rPr>
        <w:t>class opened their eyes</w:t>
      </w:r>
      <w:del w:id="140" w:author="Zheng Marissa" w:date="2020-02-19T23:19:00Z">
        <w:r w:rsidDel="000A6E08">
          <w:rPr>
            <w:sz w:val="28"/>
            <w:szCs w:val="28"/>
            <w:lang w:val="en-US"/>
          </w:rPr>
          <w:delText>,</w:delText>
        </w:r>
      </w:del>
      <w:r>
        <w:rPr>
          <w:sz w:val="28"/>
          <w:szCs w:val="28"/>
          <w:lang w:val="en-US"/>
        </w:rPr>
        <w:t xml:space="preserve"> </w:t>
      </w:r>
      <w:del w:id="141" w:author="Zheng Marissa" w:date="2020-02-19T23:19:00Z">
        <w:r w:rsidDel="000A6E08">
          <w:rPr>
            <w:sz w:val="28"/>
            <w:szCs w:val="28"/>
            <w:lang w:val="en-US"/>
          </w:rPr>
          <w:delText xml:space="preserve">they </w:delText>
        </w:r>
      </w:del>
      <w:ins w:id="142" w:author="Zheng Marissa" w:date="2020-02-19T23:19:00Z">
        <w:r w:rsidR="000A6E08">
          <w:rPr>
            <w:sz w:val="28"/>
            <w:szCs w:val="28"/>
            <w:lang w:val="en-US"/>
          </w:rPr>
          <w:t xml:space="preserve">and </w:t>
        </w:r>
      </w:ins>
      <w:r>
        <w:rPr>
          <w:sz w:val="28"/>
          <w:szCs w:val="28"/>
          <w:lang w:val="en-US"/>
        </w:rPr>
        <w:t xml:space="preserve">saw that Tom was dressed from head to toe in </w:t>
      </w:r>
      <w:r w:rsidR="00E35D25">
        <w:rPr>
          <w:sz w:val="28"/>
          <w:szCs w:val="28"/>
          <w:lang w:val="en-US"/>
        </w:rPr>
        <w:t>orange</w:t>
      </w:r>
      <w:r>
        <w:rPr>
          <w:sz w:val="28"/>
          <w:szCs w:val="28"/>
          <w:lang w:val="en-US"/>
        </w:rPr>
        <w:t xml:space="preserve">, and Alan, all in </w:t>
      </w:r>
      <w:r w:rsidR="00E35D25">
        <w:rPr>
          <w:sz w:val="28"/>
          <w:szCs w:val="28"/>
          <w:lang w:val="en-US"/>
        </w:rPr>
        <w:t>blue</w:t>
      </w:r>
      <w:r>
        <w:rPr>
          <w:sz w:val="28"/>
          <w:szCs w:val="28"/>
          <w:lang w:val="en-US"/>
        </w:rPr>
        <w:t>. They had on capes</w:t>
      </w:r>
      <w:r w:rsidR="00E35D25">
        <w:rPr>
          <w:sz w:val="28"/>
          <w:szCs w:val="28"/>
          <w:lang w:val="en-US"/>
        </w:rPr>
        <w:t>, shirts</w:t>
      </w:r>
      <w:ins w:id="143" w:author="Zheng Marissa" w:date="2020-02-19T23:19:00Z">
        <w:r w:rsidR="000A6E08">
          <w:rPr>
            <w:sz w:val="28"/>
            <w:szCs w:val="28"/>
            <w:lang w:val="en-US"/>
          </w:rPr>
          <w:t>,</w:t>
        </w:r>
      </w:ins>
      <w:r>
        <w:rPr>
          <w:sz w:val="28"/>
          <w:szCs w:val="28"/>
          <w:lang w:val="en-US"/>
        </w:rPr>
        <w:t xml:space="preserve"> </w:t>
      </w:r>
      <w:r w:rsidR="00E35D25">
        <w:rPr>
          <w:sz w:val="28"/>
          <w:szCs w:val="28"/>
          <w:lang w:val="en-US"/>
        </w:rPr>
        <w:t>and their mother’s skirts</w:t>
      </w:r>
      <w:r>
        <w:rPr>
          <w:sz w:val="28"/>
          <w:szCs w:val="28"/>
          <w:lang w:val="en-US"/>
        </w:rPr>
        <w:t xml:space="preserve"> </w:t>
      </w:r>
      <w:r w:rsidR="00E35D25">
        <w:rPr>
          <w:sz w:val="28"/>
          <w:szCs w:val="28"/>
          <w:lang w:val="en-US"/>
        </w:rPr>
        <w:t xml:space="preserve">in the same color </w:t>
      </w:r>
      <w:r>
        <w:rPr>
          <w:sz w:val="28"/>
          <w:szCs w:val="28"/>
          <w:lang w:val="en-US"/>
        </w:rPr>
        <w:t xml:space="preserve">and </w:t>
      </w:r>
      <w:del w:id="144" w:author="Zheng Marissa" w:date="2020-02-19T23:19:00Z">
        <w:r w:rsidR="00E35D25" w:rsidDel="000A6E08">
          <w:rPr>
            <w:sz w:val="28"/>
            <w:szCs w:val="28"/>
            <w:lang w:val="en-US"/>
          </w:rPr>
          <w:delText>recited</w:delText>
        </w:r>
        <w:r w:rsidDel="000A6E08">
          <w:rPr>
            <w:sz w:val="28"/>
            <w:szCs w:val="28"/>
            <w:lang w:val="en-US"/>
          </w:rPr>
          <w:delText xml:space="preserve"> to the clas</w:delText>
        </w:r>
        <w:r w:rsidR="00E35D25" w:rsidDel="000A6E08">
          <w:rPr>
            <w:sz w:val="28"/>
            <w:szCs w:val="28"/>
            <w:lang w:val="en-US"/>
          </w:rPr>
          <w:delText xml:space="preserve">s </w:delText>
        </w:r>
      </w:del>
      <w:ins w:id="145" w:author="Zheng Marissa" w:date="2020-02-19T23:19:00Z">
        <w:r w:rsidR="000A6E08">
          <w:rPr>
            <w:sz w:val="28"/>
            <w:szCs w:val="28"/>
            <w:lang w:val="en-US"/>
          </w:rPr>
          <w:t xml:space="preserve">exclaimed </w:t>
        </w:r>
      </w:ins>
      <w:r w:rsidR="00E35D25">
        <w:rPr>
          <w:sz w:val="28"/>
          <w:szCs w:val="28"/>
          <w:lang w:val="en-US"/>
        </w:rPr>
        <w:t xml:space="preserve">together, “We are </w:t>
      </w:r>
      <w:ins w:id="146" w:author="Zheng Marissa" w:date="2020-02-19T23:20:00Z">
        <w:r w:rsidR="000A6E08">
          <w:rPr>
            <w:sz w:val="28"/>
            <w:szCs w:val="28"/>
            <w:lang w:val="en-US"/>
          </w:rPr>
          <w:t>C</w:t>
        </w:r>
      </w:ins>
      <w:del w:id="147" w:author="Zheng Marissa" w:date="2020-02-19T23:19:00Z">
        <w:r w:rsidR="00E35D25" w:rsidDel="000A6E08">
          <w:rPr>
            <w:sz w:val="28"/>
            <w:szCs w:val="28"/>
            <w:lang w:val="en-US"/>
          </w:rPr>
          <w:delText>c</w:delText>
        </w:r>
      </w:del>
      <w:r w:rsidR="00E35D25">
        <w:rPr>
          <w:sz w:val="28"/>
          <w:szCs w:val="28"/>
          <w:lang w:val="en-US"/>
        </w:rPr>
        <w:t xml:space="preserve">aptain </w:t>
      </w:r>
      <w:ins w:id="148" w:author="Zheng Marissa" w:date="2020-02-19T23:20:00Z">
        <w:r w:rsidR="000A6E08">
          <w:rPr>
            <w:sz w:val="28"/>
            <w:szCs w:val="28"/>
            <w:lang w:val="en-US"/>
          </w:rPr>
          <w:t>O</w:t>
        </w:r>
      </w:ins>
      <w:del w:id="149" w:author="Zheng Marissa" w:date="2020-02-19T23:20:00Z">
        <w:r w:rsidR="00E35D25" w:rsidDel="000A6E08">
          <w:rPr>
            <w:sz w:val="28"/>
            <w:szCs w:val="28"/>
            <w:lang w:val="en-US"/>
          </w:rPr>
          <w:delText>o</w:delText>
        </w:r>
      </w:del>
      <w:r w:rsidR="00E35D25">
        <w:rPr>
          <w:sz w:val="28"/>
          <w:szCs w:val="28"/>
          <w:lang w:val="en-US"/>
        </w:rPr>
        <w:t xml:space="preserve">range and </w:t>
      </w:r>
      <w:ins w:id="150" w:author="Zheng Marissa" w:date="2020-02-19T23:20:00Z">
        <w:r w:rsidR="000A6E08">
          <w:rPr>
            <w:sz w:val="28"/>
            <w:szCs w:val="28"/>
            <w:lang w:val="en-US"/>
          </w:rPr>
          <w:t>C</w:t>
        </w:r>
      </w:ins>
      <w:del w:id="151" w:author="Zheng Marissa" w:date="2020-02-19T23:20:00Z">
        <w:r w:rsidR="00E35D25" w:rsidDel="000A6E08">
          <w:rPr>
            <w:sz w:val="28"/>
            <w:szCs w:val="28"/>
            <w:lang w:val="en-US"/>
          </w:rPr>
          <w:delText>c</w:delText>
        </w:r>
      </w:del>
      <w:r w:rsidR="00E35D25">
        <w:rPr>
          <w:sz w:val="28"/>
          <w:szCs w:val="28"/>
          <w:lang w:val="en-US"/>
        </w:rPr>
        <w:t xml:space="preserve">aptain </w:t>
      </w:r>
      <w:ins w:id="152" w:author="Zheng Marissa" w:date="2020-02-19T23:20:00Z">
        <w:r w:rsidR="000A6E08">
          <w:rPr>
            <w:sz w:val="28"/>
            <w:szCs w:val="28"/>
            <w:lang w:val="en-US"/>
          </w:rPr>
          <w:t>B</w:t>
        </w:r>
      </w:ins>
      <w:del w:id="153" w:author="Zheng Marissa" w:date="2020-02-19T23:20:00Z">
        <w:r w:rsidR="00E35D25" w:rsidDel="000A6E08">
          <w:rPr>
            <w:sz w:val="28"/>
            <w:szCs w:val="28"/>
            <w:lang w:val="en-US"/>
          </w:rPr>
          <w:delText>b</w:delText>
        </w:r>
      </w:del>
      <w:r w:rsidR="00E35D25">
        <w:rPr>
          <w:sz w:val="28"/>
          <w:szCs w:val="28"/>
          <w:lang w:val="en-US"/>
        </w:rPr>
        <w:t>lue! We are complementary superheroes with complementary powers.”</w:t>
      </w:r>
    </w:p>
    <w:p w14:paraId="4C4765AE" w14:textId="342B7841" w:rsidR="00E35D25" w:rsidRDefault="00E35D25" w:rsidP="00E35D25">
      <w:pPr>
        <w:autoSpaceDE w:val="0"/>
        <w:autoSpaceDN w:val="0"/>
        <w:adjustRightInd w:val="0"/>
        <w:spacing w:after="120"/>
        <w:ind w:firstLine="284"/>
        <w:jc w:val="both"/>
        <w:rPr>
          <w:sz w:val="28"/>
          <w:szCs w:val="28"/>
          <w:lang w:val="en-US"/>
        </w:rPr>
      </w:pPr>
      <w:r>
        <w:rPr>
          <w:sz w:val="28"/>
          <w:szCs w:val="28"/>
          <w:lang w:val="en-US"/>
        </w:rPr>
        <w:t xml:space="preserve">“When I am </w:t>
      </w:r>
      <w:r w:rsidR="00E67473">
        <w:rPr>
          <w:sz w:val="28"/>
          <w:szCs w:val="28"/>
          <w:lang w:val="en-US"/>
        </w:rPr>
        <w:t>weak</w:t>
      </w:r>
      <w:r>
        <w:rPr>
          <w:sz w:val="28"/>
          <w:szCs w:val="28"/>
          <w:lang w:val="en-US"/>
        </w:rPr>
        <w:t xml:space="preserve">, he is </w:t>
      </w:r>
      <w:r w:rsidR="00E67473">
        <w:rPr>
          <w:sz w:val="28"/>
          <w:szCs w:val="28"/>
          <w:lang w:val="en-US"/>
        </w:rPr>
        <w:t>strong</w:t>
      </w:r>
      <w:r>
        <w:rPr>
          <w:sz w:val="28"/>
          <w:szCs w:val="28"/>
          <w:lang w:val="en-US"/>
        </w:rPr>
        <w:t>,” Tom announced</w:t>
      </w:r>
    </w:p>
    <w:p w14:paraId="2A043B9A" w14:textId="25A7E5FA" w:rsidR="00E35D25" w:rsidRDefault="00E35D25" w:rsidP="00E35D25">
      <w:pPr>
        <w:autoSpaceDE w:val="0"/>
        <w:autoSpaceDN w:val="0"/>
        <w:adjustRightInd w:val="0"/>
        <w:spacing w:after="120"/>
        <w:ind w:firstLine="284"/>
        <w:jc w:val="both"/>
        <w:rPr>
          <w:sz w:val="28"/>
          <w:szCs w:val="28"/>
          <w:lang w:val="en-US"/>
        </w:rPr>
      </w:pPr>
      <w:r>
        <w:rPr>
          <w:sz w:val="28"/>
          <w:szCs w:val="28"/>
          <w:lang w:val="en-US"/>
        </w:rPr>
        <w:t xml:space="preserve">“And </w:t>
      </w:r>
      <w:r w:rsidR="00E67473">
        <w:rPr>
          <w:sz w:val="28"/>
          <w:szCs w:val="28"/>
          <w:lang w:val="en-US"/>
        </w:rPr>
        <w:t>I when am angry, he is calm</w:t>
      </w:r>
      <w:r>
        <w:rPr>
          <w:sz w:val="28"/>
          <w:szCs w:val="28"/>
          <w:lang w:val="en-US"/>
        </w:rPr>
        <w:t>,” Alan said.</w:t>
      </w:r>
    </w:p>
    <w:p w14:paraId="4D2096EE" w14:textId="006CEC05" w:rsidR="00E35D25" w:rsidRDefault="00E35D25" w:rsidP="00E35D25">
      <w:pPr>
        <w:autoSpaceDE w:val="0"/>
        <w:autoSpaceDN w:val="0"/>
        <w:adjustRightInd w:val="0"/>
        <w:spacing w:after="120"/>
        <w:ind w:firstLine="284"/>
        <w:jc w:val="both"/>
        <w:rPr>
          <w:sz w:val="28"/>
          <w:szCs w:val="28"/>
          <w:lang w:val="en-US"/>
        </w:rPr>
      </w:pPr>
      <w:r>
        <w:rPr>
          <w:sz w:val="28"/>
          <w:szCs w:val="28"/>
          <w:lang w:val="en-US"/>
        </w:rPr>
        <w:t>They said a few more opposite</w:t>
      </w:r>
      <w:ins w:id="154" w:author="Zheng Marissa" w:date="2020-02-19T23:20:00Z">
        <w:r w:rsidR="000A6E08">
          <w:rPr>
            <w:sz w:val="28"/>
            <w:szCs w:val="28"/>
            <w:lang w:val="en-US"/>
          </w:rPr>
          <w:t>s</w:t>
        </w:r>
      </w:ins>
      <w:r>
        <w:rPr>
          <w:sz w:val="28"/>
          <w:szCs w:val="28"/>
          <w:lang w:val="en-US"/>
        </w:rPr>
        <w:t>, then suddenly took of</w:t>
      </w:r>
      <w:ins w:id="155" w:author="Zheng Marissa" w:date="2020-02-20T11:25:00Z">
        <w:r w:rsidR="000A6E08">
          <w:rPr>
            <w:sz w:val="28"/>
            <w:szCs w:val="28"/>
            <w:lang w:val="en-US"/>
          </w:rPr>
          <w:t>f</w:t>
        </w:r>
      </w:ins>
      <w:r>
        <w:rPr>
          <w:sz w:val="28"/>
          <w:szCs w:val="28"/>
          <w:lang w:val="en-US"/>
        </w:rPr>
        <w:t xml:space="preserve"> their cape and threw it to the audience. </w:t>
      </w:r>
    </w:p>
    <w:p w14:paraId="49E41E10" w14:textId="453666A7" w:rsidR="00E67473" w:rsidRDefault="00E67473" w:rsidP="00E35D25">
      <w:pPr>
        <w:autoSpaceDE w:val="0"/>
        <w:autoSpaceDN w:val="0"/>
        <w:adjustRightInd w:val="0"/>
        <w:spacing w:after="120"/>
        <w:ind w:firstLine="284"/>
        <w:jc w:val="both"/>
        <w:rPr>
          <w:sz w:val="28"/>
          <w:szCs w:val="28"/>
          <w:lang w:val="en-US"/>
        </w:rPr>
      </w:pPr>
      <w:r>
        <w:rPr>
          <w:sz w:val="28"/>
          <w:szCs w:val="28"/>
          <w:lang w:val="en-US"/>
        </w:rPr>
        <w:lastRenderedPageBreak/>
        <w:t xml:space="preserve">Tom had removed his red shoes, showing-off his purple socks. Underneath, his shorts and shirt were all </w:t>
      </w:r>
      <w:del w:id="156" w:author="Zheng Marissa" w:date="2020-02-19T23:20:00Z">
        <w:r w:rsidDel="000A6E08">
          <w:rPr>
            <w:sz w:val="28"/>
            <w:szCs w:val="28"/>
            <w:lang w:val="en-US"/>
          </w:rPr>
          <w:delText xml:space="preserve">in </w:delText>
        </w:r>
      </w:del>
      <w:r>
        <w:rPr>
          <w:sz w:val="28"/>
          <w:szCs w:val="28"/>
          <w:lang w:val="en-US"/>
        </w:rPr>
        <w:t xml:space="preserve">purple! </w:t>
      </w:r>
    </w:p>
    <w:p w14:paraId="288B773A" w14:textId="2447134A" w:rsidR="00E67473" w:rsidRDefault="00E67473" w:rsidP="00E67473">
      <w:pPr>
        <w:autoSpaceDE w:val="0"/>
        <w:autoSpaceDN w:val="0"/>
        <w:adjustRightInd w:val="0"/>
        <w:spacing w:after="120"/>
        <w:ind w:firstLine="284"/>
        <w:jc w:val="both"/>
        <w:rPr>
          <w:sz w:val="28"/>
          <w:szCs w:val="28"/>
          <w:lang w:val="en-US"/>
        </w:rPr>
      </w:pPr>
      <w:r>
        <w:rPr>
          <w:sz w:val="28"/>
          <w:szCs w:val="28"/>
          <w:lang w:val="en-US"/>
        </w:rPr>
        <w:t>Under his sweatshirts and their mother’s skirt. Alan was dressed</w:t>
      </w:r>
      <w:ins w:id="157" w:author="Zheng Marissa" w:date="2020-02-19T23:20:00Z">
        <w:r w:rsidR="000A6E08">
          <w:rPr>
            <w:sz w:val="28"/>
            <w:szCs w:val="28"/>
            <w:lang w:val="en-US"/>
          </w:rPr>
          <w:t xml:space="preserve"> from</w:t>
        </w:r>
      </w:ins>
      <w:r>
        <w:rPr>
          <w:sz w:val="28"/>
          <w:szCs w:val="28"/>
          <w:lang w:val="en-US"/>
        </w:rPr>
        <w:t xml:space="preserve"> head</w:t>
      </w:r>
      <w:ins w:id="158" w:author="Zheng Marissa" w:date="2020-02-19T23:20:00Z">
        <w:r w:rsidR="000A6E08">
          <w:rPr>
            <w:sz w:val="28"/>
            <w:szCs w:val="28"/>
            <w:lang w:val="en-US"/>
          </w:rPr>
          <w:t xml:space="preserve"> </w:t>
        </w:r>
      </w:ins>
      <w:del w:id="159" w:author="Zheng Marissa" w:date="2020-02-19T23:20:00Z">
        <w:r w:rsidDel="000A6E08">
          <w:rPr>
            <w:sz w:val="28"/>
            <w:szCs w:val="28"/>
            <w:lang w:val="en-US"/>
          </w:rPr>
          <w:delText>-</w:delText>
        </w:r>
      </w:del>
      <w:r>
        <w:rPr>
          <w:sz w:val="28"/>
          <w:szCs w:val="28"/>
          <w:lang w:val="en-US"/>
        </w:rPr>
        <w:t>to</w:t>
      </w:r>
      <w:ins w:id="160" w:author="Zheng Marissa" w:date="2020-02-19T23:20:00Z">
        <w:r w:rsidR="000A6E08">
          <w:rPr>
            <w:sz w:val="28"/>
            <w:szCs w:val="28"/>
            <w:lang w:val="en-US"/>
          </w:rPr>
          <w:t xml:space="preserve"> </w:t>
        </w:r>
      </w:ins>
      <w:del w:id="161" w:author="Zheng Marissa" w:date="2020-02-19T23:20:00Z">
        <w:r w:rsidDel="000A6E08">
          <w:rPr>
            <w:sz w:val="28"/>
            <w:szCs w:val="28"/>
            <w:lang w:val="en-US"/>
          </w:rPr>
          <w:delText>-</w:delText>
        </w:r>
      </w:del>
      <w:r>
        <w:rPr>
          <w:sz w:val="28"/>
          <w:szCs w:val="28"/>
          <w:lang w:val="en-US"/>
        </w:rPr>
        <w:t xml:space="preserve">toe in yellow. </w:t>
      </w:r>
    </w:p>
    <w:p w14:paraId="3E550A09" w14:textId="0431FBE7" w:rsidR="00E35D25" w:rsidRDefault="00E35D25" w:rsidP="00E35D25">
      <w:pPr>
        <w:autoSpaceDE w:val="0"/>
        <w:autoSpaceDN w:val="0"/>
        <w:adjustRightInd w:val="0"/>
        <w:spacing w:after="120"/>
        <w:ind w:firstLine="284"/>
        <w:jc w:val="both"/>
        <w:rPr>
          <w:sz w:val="28"/>
          <w:szCs w:val="28"/>
          <w:lang w:val="en-US"/>
        </w:rPr>
      </w:pPr>
      <w:r>
        <w:rPr>
          <w:sz w:val="28"/>
          <w:szCs w:val="28"/>
          <w:lang w:val="en-US"/>
        </w:rPr>
        <w:t xml:space="preserve">“When we’re not fighting crime, we are ordinary </w:t>
      </w:r>
      <w:ins w:id="162" w:author="Zheng Marissa" w:date="2020-02-19T23:21:00Z">
        <w:r w:rsidR="000A6E08">
          <w:rPr>
            <w:sz w:val="28"/>
            <w:szCs w:val="28"/>
            <w:lang w:val="en-US"/>
          </w:rPr>
          <w:t xml:space="preserve">second-grade </w:t>
        </w:r>
      </w:ins>
      <w:r>
        <w:rPr>
          <w:sz w:val="28"/>
          <w:szCs w:val="28"/>
          <w:lang w:val="en-US"/>
        </w:rPr>
        <w:t>students</w:t>
      </w:r>
      <w:del w:id="163" w:author="Zheng Marissa" w:date="2020-02-19T23:21:00Z">
        <w:r w:rsidDel="000A6E08">
          <w:rPr>
            <w:sz w:val="28"/>
            <w:szCs w:val="28"/>
            <w:lang w:val="en-US"/>
          </w:rPr>
          <w:delText xml:space="preserve"> in second grade</w:delText>
        </w:r>
      </w:del>
      <w:r>
        <w:rPr>
          <w:sz w:val="28"/>
          <w:szCs w:val="28"/>
          <w:lang w:val="en-US"/>
        </w:rPr>
        <w:t xml:space="preserve">,” Tom explained to the class. </w:t>
      </w:r>
    </w:p>
    <w:p w14:paraId="5FEAE43B" w14:textId="0F5BA2ED" w:rsidR="00E35D25" w:rsidRDefault="00E35D25" w:rsidP="00E35D25">
      <w:pPr>
        <w:autoSpaceDE w:val="0"/>
        <w:autoSpaceDN w:val="0"/>
        <w:adjustRightInd w:val="0"/>
        <w:spacing w:after="120"/>
        <w:ind w:firstLine="284"/>
        <w:jc w:val="both"/>
        <w:rPr>
          <w:sz w:val="28"/>
          <w:szCs w:val="28"/>
          <w:lang w:val="en-US"/>
        </w:rPr>
      </w:pPr>
      <w:r>
        <w:rPr>
          <w:sz w:val="28"/>
          <w:szCs w:val="28"/>
          <w:lang w:val="en-US"/>
        </w:rPr>
        <w:t xml:space="preserve">They loved it! The class cheered and clapped their hands. </w:t>
      </w:r>
    </w:p>
    <w:p w14:paraId="49860F07" w14:textId="0F86EBE2" w:rsidR="00E35D25" w:rsidRDefault="00E35D25" w:rsidP="00E35D25">
      <w:pPr>
        <w:autoSpaceDE w:val="0"/>
        <w:autoSpaceDN w:val="0"/>
        <w:adjustRightInd w:val="0"/>
        <w:spacing w:after="120"/>
        <w:ind w:firstLine="284"/>
        <w:jc w:val="both"/>
        <w:rPr>
          <w:sz w:val="28"/>
          <w:szCs w:val="28"/>
          <w:lang w:val="en-US"/>
        </w:rPr>
      </w:pPr>
      <w:r>
        <w:rPr>
          <w:sz w:val="28"/>
          <w:szCs w:val="28"/>
          <w:lang w:val="en-US"/>
        </w:rPr>
        <w:t xml:space="preserve">“We are complementary twins,” Alan continued. He </w:t>
      </w:r>
      <w:r w:rsidR="00E67473">
        <w:rPr>
          <w:sz w:val="28"/>
          <w:szCs w:val="28"/>
          <w:lang w:val="en-US"/>
        </w:rPr>
        <w:t>looked over at his brother and said</w:t>
      </w:r>
      <w:r>
        <w:rPr>
          <w:sz w:val="28"/>
          <w:szCs w:val="28"/>
          <w:lang w:val="en-US"/>
        </w:rPr>
        <w:t>, “</w:t>
      </w:r>
      <w:r w:rsidR="00544D51">
        <w:rPr>
          <w:sz w:val="28"/>
          <w:szCs w:val="28"/>
          <w:lang w:val="en-US"/>
        </w:rPr>
        <w:t>where</w:t>
      </w:r>
      <w:r w:rsidR="00E67473">
        <w:rPr>
          <w:sz w:val="28"/>
          <w:szCs w:val="28"/>
          <w:lang w:val="en-US"/>
        </w:rPr>
        <w:t xml:space="preserve"> he is hilarious, I am not</w:t>
      </w:r>
      <w:r w:rsidR="00544D51">
        <w:rPr>
          <w:sz w:val="28"/>
          <w:szCs w:val="28"/>
          <w:lang w:val="en-US"/>
        </w:rPr>
        <w:t>.</w:t>
      </w:r>
      <w:r w:rsidR="00E67473">
        <w:rPr>
          <w:sz w:val="28"/>
          <w:szCs w:val="28"/>
          <w:lang w:val="en-US"/>
        </w:rPr>
        <w:t xml:space="preserve">” </w:t>
      </w:r>
    </w:p>
    <w:p w14:paraId="43FD4B7C" w14:textId="12DC116C" w:rsidR="00E35D25" w:rsidRDefault="00E35D25" w:rsidP="00E35D25">
      <w:pPr>
        <w:autoSpaceDE w:val="0"/>
        <w:autoSpaceDN w:val="0"/>
        <w:adjustRightInd w:val="0"/>
        <w:spacing w:after="120"/>
        <w:ind w:firstLine="284"/>
        <w:jc w:val="both"/>
        <w:rPr>
          <w:sz w:val="28"/>
          <w:szCs w:val="28"/>
          <w:lang w:val="en-US"/>
        </w:rPr>
      </w:pPr>
      <w:r>
        <w:rPr>
          <w:sz w:val="28"/>
          <w:szCs w:val="28"/>
          <w:lang w:val="en-US"/>
        </w:rPr>
        <w:t xml:space="preserve">“And </w:t>
      </w:r>
      <w:r w:rsidR="00E67473">
        <w:rPr>
          <w:sz w:val="28"/>
          <w:szCs w:val="28"/>
          <w:lang w:val="en-US"/>
        </w:rPr>
        <w:t xml:space="preserve">where </w:t>
      </w:r>
      <w:r w:rsidR="00544D51">
        <w:rPr>
          <w:sz w:val="28"/>
          <w:szCs w:val="28"/>
          <w:lang w:val="en-US"/>
        </w:rPr>
        <w:t>he is smart, I am not,” Tom complimented his brother</w:t>
      </w:r>
      <w:r w:rsidR="00E67473">
        <w:rPr>
          <w:sz w:val="28"/>
          <w:szCs w:val="28"/>
          <w:lang w:val="en-US"/>
        </w:rPr>
        <w:t xml:space="preserve"> </w:t>
      </w:r>
    </w:p>
    <w:p w14:paraId="50B36792" w14:textId="1F9515A2" w:rsidR="00E67473" w:rsidRDefault="00E67473" w:rsidP="00E35D25">
      <w:pPr>
        <w:autoSpaceDE w:val="0"/>
        <w:autoSpaceDN w:val="0"/>
        <w:adjustRightInd w:val="0"/>
        <w:spacing w:after="120"/>
        <w:ind w:firstLine="284"/>
        <w:jc w:val="both"/>
        <w:rPr>
          <w:sz w:val="28"/>
          <w:szCs w:val="28"/>
          <w:lang w:val="en-US"/>
        </w:rPr>
      </w:pPr>
      <w:r>
        <w:rPr>
          <w:sz w:val="28"/>
          <w:szCs w:val="28"/>
          <w:lang w:val="en-US"/>
        </w:rPr>
        <w:t>The class laughed loud and hard.</w:t>
      </w:r>
    </w:p>
    <w:p w14:paraId="23E55ED1" w14:textId="7A1E077A" w:rsidR="00E67473" w:rsidRDefault="00544D51" w:rsidP="00544D51">
      <w:pPr>
        <w:autoSpaceDE w:val="0"/>
        <w:autoSpaceDN w:val="0"/>
        <w:adjustRightInd w:val="0"/>
        <w:spacing w:after="120"/>
        <w:ind w:firstLine="284"/>
        <w:jc w:val="both"/>
        <w:rPr>
          <w:sz w:val="28"/>
          <w:szCs w:val="28"/>
          <w:lang w:val="en-US"/>
        </w:rPr>
      </w:pPr>
      <w:r>
        <w:rPr>
          <w:sz w:val="28"/>
          <w:szCs w:val="28"/>
          <w:lang w:val="en-US"/>
        </w:rPr>
        <w:t xml:space="preserve">Complimenting the other, they each said in turn, </w:t>
      </w:r>
      <w:r w:rsidR="00E67473">
        <w:rPr>
          <w:sz w:val="28"/>
          <w:szCs w:val="28"/>
          <w:lang w:val="en-US"/>
        </w:rPr>
        <w:t>“</w:t>
      </w:r>
      <w:r>
        <w:rPr>
          <w:sz w:val="28"/>
          <w:szCs w:val="28"/>
          <w:lang w:val="en-US"/>
        </w:rPr>
        <w:t>w</w:t>
      </w:r>
      <w:r w:rsidR="00E67473">
        <w:rPr>
          <w:sz w:val="28"/>
          <w:szCs w:val="28"/>
          <w:lang w:val="en-US"/>
        </w:rPr>
        <w:t>hat a good-looking boy</w:t>
      </w:r>
      <w:r>
        <w:rPr>
          <w:sz w:val="28"/>
          <w:szCs w:val="28"/>
          <w:lang w:val="en-US"/>
        </w:rPr>
        <w:t xml:space="preserve"> you are!”</w:t>
      </w:r>
      <w:r w:rsidR="00E67473">
        <w:rPr>
          <w:sz w:val="28"/>
          <w:szCs w:val="28"/>
          <w:lang w:val="en-US"/>
        </w:rPr>
        <w:t xml:space="preserve"> </w:t>
      </w:r>
    </w:p>
    <w:p w14:paraId="4823B039" w14:textId="6DA71FA1" w:rsidR="00E67473" w:rsidRDefault="00E67473" w:rsidP="00E35D25">
      <w:pPr>
        <w:autoSpaceDE w:val="0"/>
        <w:autoSpaceDN w:val="0"/>
        <w:adjustRightInd w:val="0"/>
        <w:spacing w:after="120"/>
        <w:ind w:firstLine="284"/>
        <w:jc w:val="both"/>
        <w:rPr>
          <w:sz w:val="28"/>
          <w:szCs w:val="28"/>
          <w:lang w:val="en-US"/>
        </w:rPr>
      </w:pPr>
      <w:r>
        <w:rPr>
          <w:sz w:val="28"/>
          <w:szCs w:val="28"/>
          <w:lang w:val="en-US"/>
        </w:rPr>
        <w:t>“We’re complementary twins,</w:t>
      </w:r>
      <w:r w:rsidR="00544D51">
        <w:rPr>
          <w:sz w:val="28"/>
          <w:szCs w:val="28"/>
          <w:lang w:val="en-US"/>
        </w:rPr>
        <w:t xml:space="preserve"> you see</w:t>
      </w:r>
      <w:ins w:id="164" w:author="Zheng Marissa" w:date="2020-02-20T11:26:00Z">
        <w:r w:rsidR="000A6E08">
          <w:rPr>
            <w:sz w:val="28"/>
            <w:szCs w:val="28"/>
            <w:lang w:val="en-US"/>
          </w:rPr>
          <w:t>,</w:t>
        </w:r>
      </w:ins>
      <w:r>
        <w:rPr>
          <w:sz w:val="28"/>
          <w:szCs w:val="28"/>
          <w:lang w:val="en-US"/>
        </w:rPr>
        <w:t>” they both said in unison.</w:t>
      </w:r>
    </w:p>
    <w:p w14:paraId="606CA23E" w14:textId="3F755CF3" w:rsidR="00544D51" w:rsidRDefault="00544D51" w:rsidP="00E35D25">
      <w:pPr>
        <w:autoSpaceDE w:val="0"/>
        <w:autoSpaceDN w:val="0"/>
        <w:adjustRightInd w:val="0"/>
        <w:spacing w:after="120"/>
        <w:ind w:firstLine="284"/>
        <w:jc w:val="both"/>
        <w:rPr>
          <w:sz w:val="28"/>
          <w:szCs w:val="28"/>
          <w:lang w:val="en-US"/>
        </w:rPr>
      </w:pPr>
      <w:r>
        <w:rPr>
          <w:sz w:val="28"/>
          <w:szCs w:val="28"/>
          <w:lang w:val="en-US"/>
        </w:rPr>
        <w:t>They started taking of</w:t>
      </w:r>
      <w:ins w:id="165" w:author="Zheng Marissa" w:date="2020-02-20T11:26:00Z">
        <w:r w:rsidR="000A6E08">
          <w:rPr>
            <w:sz w:val="28"/>
            <w:szCs w:val="28"/>
            <w:lang w:val="en-US"/>
          </w:rPr>
          <w:t>f</w:t>
        </w:r>
      </w:ins>
      <w:r>
        <w:rPr>
          <w:sz w:val="28"/>
          <w:szCs w:val="28"/>
          <w:lang w:val="en-US"/>
        </w:rPr>
        <w:t xml:space="preserve"> their socks and their shirts. </w:t>
      </w:r>
    </w:p>
    <w:p w14:paraId="3D6C1841" w14:textId="02415EE7" w:rsidR="00544D51" w:rsidRDefault="00544D51" w:rsidP="00E35D25">
      <w:pPr>
        <w:autoSpaceDE w:val="0"/>
        <w:autoSpaceDN w:val="0"/>
        <w:adjustRightInd w:val="0"/>
        <w:spacing w:after="120"/>
        <w:ind w:firstLine="284"/>
        <w:jc w:val="both"/>
        <w:rPr>
          <w:sz w:val="28"/>
          <w:szCs w:val="28"/>
          <w:lang w:val="en-US"/>
        </w:rPr>
      </w:pPr>
      <w:r>
        <w:rPr>
          <w:sz w:val="28"/>
          <w:szCs w:val="28"/>
          <w:lang w:val="en-US"/>
        </w:rPr>
        <w:t>“Underneath it all…” They struggled with their pants.</w:t>
      </w:r>
    </w:p>
    <w:p w14:paraId="3F942ADF" w14:textId="38DA173E" w:rsidR="00544D51" w:rsidRDefault="00544D51" w:rsidP="00E35D25">
      <w:pPr>
        <w:autoSpaceDE w:val="0"/>
        <w:autoSpaceDN w:val="0"/>
        <w:adjustRightInd w:val="0"/>
        <w:spacing w:after="120"/>
        <w:ind w:firstLine="284"/>
        <w:jc w:val="both"/>
        <w:rPr>
          <w:sz w:val="28"/>
          <w:szCs w:val="28"/>
          <w:lang w:val="en-US"/>
        </w:rPr>
      </w:pPr>
      <w:r>
        <w:rPr>
          <w:sz w:val="28"/>
          <w:szCs w:val="28"/>
          <w:lang w:val="en-US"/>
        </w:rPr>
        <w:t xml:space="preserve">“Boys! What are you doing?” Mrs. Smith </w:t>
      </w:r>
      <w:del w:id="166" w:author="Zheng Marissa" w:date="2020-02-19T23:22:00Z">
        <w:r w:rsidDel="000A6E08">
          <w:rPr>
            <w:sz w:val="28"/>
            <w:szCs w:val="28"/>
            <w:lang w:val="en-US"/>
          </w:rPr>
          <w:delText>said in</w:delText>
        </w:r>
      </w:del>
      <w:ins w:id="167" w:author="Zheng Marissa" w:date="2020-02-19T23:22:00Z">
        <w:r w:rsidR="000A6E08">
          <w:rPr>
            <w:sz w:val="28"/>
            <w:szCs w:val="28"/>
            <w:lang w:val="en-US"/>
          </w:rPr>
          <w:t>asked,</w:t>
        </w:r>
      </w:ins>
      <w:r>
        <w:rPr>
          <w:sz w:val="28"/>
          <w:szCs w:val="28"/>
          <w:lang w:val="en-US"/>
        </w:rPr>
        <w:t xml:space="preserve"> alarm</w:t>
      </w:r>
      <w:ins w:id="168" w:author="Zheng Marissa" w:date="2020-02-19T23:22:00Z">
        <w:r w:rsidR="000A6E08">
          <w:rPr>
            <w:sz w:val="28"/>
            <w:szCs w:val="28"/>
            <w:lang w:val="en-US"/>
          </w:rPr>
          <w:t>ed</w:t>
        </w:r>
      </w:ins>
      <w:r>
        <w:rPr>
          <w:sz w:val="28"/>
          <w:szCs w:val="28"/>
          <w:lang w:val="en-US"/>
        </w:rPr>
        <w:t xml:space="preserve">. </w:t>
      </w:r>
    </w:p>
    <w:p w14:paraId="2A86F551" w14:textId="20D4EA7F" w:rsidR="00544D51" w:rsidRDefault="00544D51" w:rsidP="00E35D25">
      <w:pPr>
        <w:autoSpaceDE w:val="0"/>
        <w:autoSpaceDN w:val="0"/>
        <w:adjustRightInd w:val="0"/>
        <w:spacing w:after="120"/>
        <w:ind w:firstLine="284"/>
        <w:jc w:val="both"/>
        <w:rPr>
          <w:sz w:val="28"/>
          <w:szCs w:val="28"/>
          <w:lang w:val="en-US"/>
        </w:rPr>
      </w:pPr>
      <w:r>
        <w:rPr>
          <w:sz w:val="28"/>
          <w:szCs w:val="28"/>
          <w:lang w:val="en-US"/>
        </w:rPr>
        <w:t>“We even have complementary boxers!” They shouted as they pulled down their shorts</w:t>
      </w:r>
      <w:ins w:id="169" w:author="Zheng Marissa" w:date="2020-02-20T10:58:00Z">
        <w:r w:rsidR="000A6E08">
          <w:rPr>
            <w:sz w:val="28"/>
            <w:szCs w:val="28"/>
            <w:lang w:val="en-US"/>
          </w:rPr>
          <w:t>,</w:t>
        </w:r>
      </w:ins>
      <w:r>
        <w:rPr>
          <w:sz w:val="28"/>
          <w:szCs w:val="28"/>
          <w:lang w:val="en-US"/>
        </w:rPr>
        <w:t xml:space="preserve"> revealing their matching red and green boxer shorts. They </w:t>
      </w:r>
      <w:r>
        <w:rPr>
          <w:sz w:val="28"/>
          <w:szCs w:val="28"/>
          <w:lang w:val="en-US"/>
        </w:rPr>
        <w:lastRenderedPageBreak/>
        <w:t xml:space="preserve">turned around and shook their bottoms, pointing to </w:t>
      </w:r>
      <w:r w:rsidR="008515BB">
        <w:rPr>
          <w:sz w:val="28"/>
          <w:szCs w:val="28"/>
          <w:lang w:val="en-US"/>
        </w:rPr>
        <w:t xml:space="preserve">the </w:t>
      </w:r>
      <w:r>
        <w:rPr>
          <w:sz w:val="28"/>
          <w:szCs w:val="28"/>
          <w:lang w:val="en-US"/>
        </w:rPr>
        <w:t xml:space="preserve">waistband, </w:t>
      </w:r>
      <w:r w:rsidR="008515BB">
        <w:rPr>
          <w:sz w:val="28"/>
          <w:szCs w:val="28"/>
          <w:lang w:val="en-US"/>
        </w:rPr>
        <w:t xml:space="preserve">on </w:t>
      </w:r>
      <w:r>
        <w:rPr>
          <w:sz w:val="28"/>
          <w:szCs w:val="28"/>
          <w:lang w:val="en-US"/>
        </w:rPr>
        <w:t xml:space="preserve">which their mother had embroidered both their </w:t>
      </w:r>
      <w:r w:rsidR="008C0FB8">
        <w:rPr>
          <w:sz w:val="28"/>
          <w:szCs w:val="28"/>
          <w:lang w:val="en-US"/>
        </w:rPr>
        <w:t>names,</w:t>
      </w:r>
      <w:r>
        <w:rPr>
          <w:sz w:val="28"/>
          <w:szCs w:val="28"/>
          <w:lang w:val="en-US"/>
        </w:rPr>
        <w:t xml:space="preserve"> so </w:t>
      </w:r>
      <w:del w:id="170" w:author="Zheng Marissa" w:date="2020-02-20T10:58:00Z">
        <w:r w:rsidDel="000A6E08">
          <w:rPr>
            <w:sz w:val="28"/>
            <w:szCs w:val="28"/>
            <w:lang w:val="en-US"/>
          </w:rPr>
          <w:delText xml:space="preserve">it </w:delText>
        </w:r>
      </w:del>
      <w:ins w:id="171" w:author="Zheng Marissa" w:date="2020-02-20T10:58:00Z">
        <w:r w:rsidR="000A6E08">
          <w:rPr>
            <w:sz w:val="28"/>
            <w:szCs w:val="28"/>
            <w:lang w:val="en-US"/>
          </w:rPr>
          <w:t>they</w:t>
        </w:r>
        <w:r w:rsidR="000A6E08">
          <w:rPr>
            <w:sz w:val="28"/>
            <w:szCs w:val="28"/>
            <w:lang w:val="en-US"/>
          </w:rPr>
          <w:t xml:space="preserve"> </w:t>
        </w:r>
      </w:ins>
      <w:r>
        <w:rPr>
          <w:sz w:val="28"/>
          <w:szCs w:val="28"/>
          <w:lang w:val="en-US"/>
        </w:rPr>
        <w:t xml:space="preserve">didn’t get mixed up. </w:t>
      </w:r>
    </w:p>
    <w:p w14:paraId="357895DB" w14:textId="51C67222" w:rsidR="002569E1" w:rsidRDefault="00544D51" w:rsidP="00E35D25">
      <w:pPr>
        <w:autoSpaceDE w:val="0"/>
        <w:autoSpaceDN w:val="0"/>
        <w:adjustRightInd w:val="0"/>
        <w:spacing w:after="120"/>
        <w:ind w:firstLine="284"/>
        <w:jc w:val="both"/>
        <w:rPr>
          <w:sz w:val="28"/>
          <w:szCs w:val="28"/>
          <w:lang w:val="en-US"/>
        </w:rPr>
      </w:pPr>
      <w:r>
        <w:rPr>
          <w:sz w:val="28"/>
          <w:szCs w:val="28"/>
          <w:lang w:val="en-US"/>
        </w:rPr>
        <w:t xml:space="preserve">The class </w:t>
      </w:r>
      <w:r w:rsidR="002569E1">
        <w:rPr>
          <w:sz w:val="28"/>
          <w:szCs w:val="28"/>
          <w:lang w:val="en-US"/>
        </w:rPr>
        <w:t>was</w:t>
      </w:r>
      <w:r>
        <w:rPr>
          <w:sz w:val="28"/>
          <w:szCs w:val="28"/>
          <w:lang w:val="en-US"/>
        </w:rPr>
        <w:t xml:space="preserve"> uncontrollable. Jacob was on the floor clutching his stomach in laughter. </w:t>
      </w:r>
      <w:r w:rsidR="002569E1">
        <w:rPr>
          <w:sz w:val="28"/>
          <w:szCs w:val="28"/>
          <w:lang w:val="en-US"/>
        </w:rPr>
        <w:t xml:space="preserve">Some of the girls were covering their eyes, while others were covering their mouths, all screaming with laughter. Most of the students were in tears, having laughed so hard. </w:t>
      </w:r>
    </w:p>
    <w:p w14:paraId="451570DF" w14:textId="3F092A18" w:rsidR="002569E1" w:rsidRDefault="002569E1" w:rsidP="00E35D25">
      <w:pPr>
        <w:autoSpaceDE w:val="0"/>
        <w:autoSpaceDN w:val="0"/>
        <w:adjustRightInd w:val="0"/>
        <w:spacing w:after="120"/>
        <w:ind w:firstLine="284"/>
        <w:jc w:val="both"/>
        <w:rPr>
          <w:sz w:val="28"/>
          <w:szCs w:val="28"/>
          <w:lang w:val="en-US"/>
        </w:rPr>
      </w:pPr>
      <w:r>
        <w:rPr>
          <w:sz w:val="28"/>
          <w:szCs w:val="28"/>
          <w:lang w:val="en-US"/>
        </w:rPr>
        <w:t xml:space="preserve">Mrs. Smith had </w:t>
      </w:r>
      <w:r w:rsidR="00D94F49">
        <w:rPr>
          <w:sz w:val="28"/>
          <w:szCs w:val="28"/>
          <w:lang w:val="en-US"/>
        </w:rPr>
        <w:t>run</w:t>
      </w:r>
      <w:r>
        <w:rPr>
          <w:sz w:val="28"/>
          <w:szCs w:val="28"/>
          <w:lang w:val="en-US"/>
        </w:rPr>
        <w:t xml:space="preserve"> up to cover them up with the</w:t>
      </w:r>
      <w:r w:rsidR="00D94F49">
        <w:rPr>
          <w:sz w:val="28"/>
          <w:szCs w:val="28"/>
          <w:lang w:val="en-US"/>
        </w:rPr>
        <w:t>ir</w:t>
      </w:r>
      <w:r>
        <w:rPr>
          <w:sz w:val="28"/>
          <w:szCs w:val="28"/>
          <w:lang w:val="en-US"/>
        </w:rPr>
        <w:t xml:space="preserve"> capes, but Tom was still dancing, wiggling his bottom. She hurried them into the storeroom as they collected their clothes along the way from the cheering crowd. </w:t>
      </w:r>
    </w:p>
    <w:p w14:paraId="6074136F" w14:textId="47BC498E" w:rsidR="002569E1" w:rsidRDefault="002569E1" w:rsidP="00E35D25">
      <w:pPr>
        <w:autoSpaceDE w:val="0"/>
        <w:autoSpaceDN w:val="0"/>
        <w:adjustRightInd w:val="0"/>
        <w:spacing w:after="120"/>
        <w:ind w:firstLine="284"/>
        <w:jc w:val="both"/>
        <w:rPr>
          <w:sz w:val="28"/>
          <w:szCs w:val="28"/>
          <w:lang w:val="en-US"/>
        </w:rPr>
      </w:pPr>
      <w:r>
        <w:rPr>
          <w:sz w:val="28"/>
          <w:szCs w:val="28"/>
          <w:lang w:val="en-US"/>
        </w:rPr>
        <w:t xml:space="preserve">Even Mrs. Smith had to hide behind a cabinet shaking with laughter at their hilarious performance. She will lecture them later, but for now, she could not keep a straight face.  </w:t>
      </w:r>
    </w:p>
    <w:p w14:paraId="3D328DE3" w14:textId="6F8CAB4B" w:rsidR="00E67473" w:rsidRDefault="002569E1" w:rsidP="00A66B87">
      <w:pPr>
        <w:autoSpaceDE w:val="0"/>
        <w:autoSpaceDN w:val="0"/>
        <w:adjustRightInd w:val="0"/>
        <w:spacing w:after="120"/>
        <w:ind w:firstLine="284"/>
        <w:jc w:val="both"/>
        <w:rPr>
          <w:sz w:val="28"/>
          <w:szCs w:val="28"/>
          <w:lang w:val="en-US"/>
        </w:rPr>
      </w:pPr>
      <w:r>
        <w:rPr>
          <w:sz w:val="28"/>
          <w:szCs w:val="28"/>
          <w:lang w:val="en-US"/>
        </w:rPr>
        <w:t xml:space="preserve">It was hands-down, the best performance of the day.   </w:t>
      </w:r>
    </w:p>
    <w:p w14:paraId="73BFE0D0" w14:textId="77777777" w:rsidR="00E35D25" w:rsidRDefault="00E35D25" w:rsidP="00E35D25">
      <w:pPr>
        <w:autoSpaceDE w:val="0"/>
        <w:autoSpaceDN w:val="0"/>
        <w:adjustRightInd w:val="0"/>
        <w:spacing w:after="120"/>
        <w:ind w:firstLine="284"/>
        <w:jc w:val="both"/>
        <w:rPr>
          <w:sz w:val="28"/>
          <w:szCs w:val="28"/>
          <w:lang w:val="en-US"/>
        </w:rPr>
      </w:pPr>
    </w:p>
    <w:p w14:paraId="443B2749" w14:textId="141757C0" w:rsidR="00145CBD" w:rsidRDefault="00145CBD" w:rsidP="00EC5CDD">
      <w:pPr>
        <w:autoSpaceDE w:val="0"/>
        <w:autoSpaceDN w:val="0"/>
        <w:adjustRightInd w:val="0"/>
        <w:spacing w:after="120"/>
        <w:jc w:val="both"/>
        <w:rPr>
          <w:rFonts w:ascii="Times New Roman" w:eastAsia="SimSun" w:hAnsi="Times New Roman" w:cs="Times New Roman"/>
          <w:color w:val="000000"/>
          <w:sz w:val="28"/>
          <w:szCs w:val="28"/>
          <w:lang w:val="en-US" w:eastAsia="en-US"/>
        </w:rPr>
      </w:pPr>
      <w:r>
        <w:rPr>
          <w:rFonts w:ascii="Times New Roman" w:eastAsia="SimSun" w:hAnsi="Times New Roman" w:cs="Times New Roman"/>
          <w:color w:val="000000"/>
          <w:sz w:val="28"/>
          <w:szCs w:val="28"/>
          <w:lang w:val="en-US" w:eastAsia="en-US"/>
        </w:rPr>
        <w:br w:type="page"/>
      </w:r>
    </w:p>
    <w:p w14:paraId="1D468AAC" w14:textId="28A762AB" w:rsidR="002C415C" w:rsidRPr="00AD13D6" w:rsidRDefault="002C415C" w:rsidP="002C415C">
      <w:pPr>
        <w:spacing w:after="120"/>
        <w:rPr>
          <w:b/>
          <w:bCs/>
          <w:sz w:val="32"/>
          <w:szCs w:val="32"/>
        </w:rPr>
      </w:pPr>
      <w:r w:rsidRPr="00AD13D6">
        <w:rPr>
          <w:rFonts w:hint="eastAsia"/>
          <w:b/>
          <w:bCs/>
          <w:sz w:val="32"/>
          <w:szCs w:val="32"/>
        </w:rPr>
        <w:lastRenderedPageBreak/>
        <w:t>C</w:t>
      </w:r>
      <w:r w:rsidRPr="00AD13D6">
        <w:rPr>
          <w:b/>
          <w:bCs/>
          <w:sz w:val="32"/>
          <w:szCs w:val="32"/>
        </w:rPr>
        <w:t>omprehension Questions</w:t>
      </w:r>
    </w:p>
    <w:p w14:paraId="3B3E6CC9" w14:textId="7D87DBD8" w:rsidR="008B3C91" w:rsidRPr="00E007D1" w:rsidRDefault="00737245" w:rsidP="00E007D1">
      <w:pPr>
        <w:pStyle w:val="ListParagraph"/>
        <w:numPr>
          <w:ilvl w:val="0"/>
          <w:numId w:val="38"/>
        </w:numPr>
        <w:spacing w:after="160" w:line="259" w:lineRule="auto"/>
        <w:contextualSpacing/>
        <w:rPr>
          <w:sz w:val="28"/>
          <w:szCs w:val="28"/>
        </w:rPr>
      </w:pPr>
      <w:r>
        <w:rPr>
          <w:sz w:val="28"/>
          <w:szCs w:val="28"/>
          <w:lang w:val="en-US"/>
        </w:rPr>
        <w:t xml:space="preserve">How were the students </w:t>
      </w:r>
      <w:del w:id="172" w:author="Zheng Marissa" w:date="2020-02-20T10:59:00Z">
        <w:r w:rsidDel="000A6E08">
          <w:rPr>
            <w:sz w:val="28"/>
            <w:szCs w:val="28"/>
            <w:lang w:val="en-US"/>
          </w:rPr>
          <w:delText>of</w:delText>
        </w:r>
        <w:r w:rsidR="006D491A" w:rsidDel="000A6E08">
          <w:rPr>
            <w:sz w:val="28"/>
            <w:szCs w:val="28"/>
            <w:lang w:val="en-US"/>
          </w:rPr>
          <w:delText xml:space="preserve"> </w:delText>
        </w:r>
      </w:del>
      <w:ins w:id="173" w:author="Zheng Marissa" w:date="2020-02-20T10:59:00Z">
        <w:r w:rsidR="000A6E08">
          <w:rPr>
            <w:sz w:val="28"/>
            <w:szCs w:val="28"/>
            <w:lang w:val="en-US"/>
          </w:rPr>
          <w:t>in</w:t>
        </w:r>
        <w:r w:rsidR="000A6E08">
          <w:rPr>
            <w:sz w:val="28"/>
            <w:szCs w:val="28"/>
            <w:lang w:val="en-US"/>
          </w:rPr>
          <w:t xml:space="preserve"> </w:t>
        </w:r>
      </w:ins>
      <w:r w:rsidR="006D491A">
        <w:rPr>
          <w:sz w:val="28"/>
          <w:szCs w:val="28"/>
          <w:lang w:val="en-US"/>
        </w:rPr>
        <w:t xml:space="preserve">Mrs. Smith’s art class supposed to </w:t>
      </w:r>
      <w:r>
        <w:rPr>
          <w:sz w:val="28"/>
          <w:szCs w:val="28"/>
          <w:lang w:val="en-US"/>
        </w:rPr>
        <w:t>prepare</w:t>
      </w:r>
      <w:r w:rsidR="006D491A">
        <w:rPr>
          <w:sz w:val="28"/>
          <w:szCs w:val="28"/>
          <w:lang w:val="en-US"/>
        </w:rPr>
        <w:t xml:space="preserve"> their art project</w:t>
      </w:r>
      <w:r>
        <w:rPr>
          <w:sz w:val="28"/>
          <w:szCs w:val="28"/>
          <w:lang w:val="en-US"/>
        </w:rPr>
        <w:t xml:space="preserve"> about complementary colors</w:t>
      </w:r>
      <w:r w:rsidR="000556EF">
        <w:rPr>
          <w:sz w:val="28"/>
          <w:szCs w:val="28"/>
          <w:lang w:val="en-US"/>
        </w:rPr>
        <w:t>?</w:t>
      </w:r>
      <w:r w:rsidR="008B3C91" w:rsidRPr="00E007D1">
        <w:rPr>
          <w:sz w:val="28"/>
          <w:szCs w:val="28"/>
        </w:rPr>
        <w:t xml:space="preserve"> </w:t>
      </w:r>
    </w:p>
    <w:p w14:paraId="64E0245F" w14:textId="7274D6ED" w:rsidR="008B3C91" w:rsidRPr="00864856" w:rsidRDefault="00737245" w:rsidP="008B3C91">
      <w:pPr>
        <w:pStyle w:val="ListParagraph"/>
        <w:numPr>
          <w:ilvl w:val="0"/>
          <w:numId w:val="38"/>
        </w:numPr>
        <w:spacing w:after="160" w:line="259" w:lineRule="auto"/>
        <w:contextualSpacing/>
        <w:rPr>
          <w:sz w:val="28"/>
          <w:szCs w:val="28"/>
        </w:rPr>
      </w:pPr>
      <w:r>
        <w:rPr>
          <w:sz w:val="28"/>
          <w:szCs w:val="28"/>
          <w:lang w:val="en-US"/>
        </w:rPr>
        <w:t>What did it mean for Mrs. Smith to</w:t>
      </w:r>
      <w:r w:rsidRPr="00737245">
        <w:rPr>
          <w:sz w:val="28"/>
          <w:szCs w:val="28"/>
          <w:lang w:val="en-US"/>
        </w:rPr>
        <w:t xml:space="preserve"> be</w:t>
      </w:r>
      <w:r w:rsidRPr="00737245">
        <w:rPr>
          <w:i/>
          <w:iCs/>
          <w:sz w:val="28"/>
          <w:szCs w:val="28"/>
          <w:lang w:val="en-US"/>
        </w:rPr>
        <w:t xml:space="preserve"> over the moon</w:t>
      </w:r>
      <w:r w:rsidR="008B3C91" w:rsidRPr="008B3C91">
        <w:rPr>
          <w:sz w:val="28"/>
          <w:szCs w:val="28"/>
          <w:lang w:val="en-US"/>
        </w:rPr>
        <w:t>?</w:t>
      </w:r>
    </w:p>
    <w:p w14:paraId="05E04A0D" w14:textId="5FB8C6BA" w:rsidR="008B3C91" w:rsidRPr="00864856" w:rsidRDefault="00737245" w:rsidP="008B3C91">
      <w:pPr>
        <w:pStyle w:val="ListParagraph"/>
        <w:numPr>
          <w:ilvl w:val="1"/>
          <w:numId w:val="38"/>
        </w:numPr>
        <w:spacing w:after="160" w:line="259" w:lineRule="auto"/>
        <w:contextualSpacing/>
        <w:rPr>
          <w:sz w:val="28"/>
          <w:szCs w:val="28"/>
        </w:rPr>
      </w:pPr>
      <w:r>
        <w:rPr>
          <w:sz w:val="28"/>
          <w:szCs w:val="28"/>
          <w:lang w:val="en-US"/>
        </w:rPr>
        <w:t xml:space="preserve">She jumped over a </w:t>
      </w:r>
      <w:r w:rsidR="00BA1A04">
        <w:rPr>
          <w:sz w:val="28"/>
          <w:szCs w:val="28"/>
          <w:lang w:val="en-US"/>
        </w:rPr>
        <w:t xml:space="preserve">plastic </w:t>
      </w:r>
      <w:r>
        <w:rPr>
          <w:sz w:val="28"/>
          <w:szCs w:val="28"/>
          <w:lang w:val="en-US"/>
        </w:rPr>
        <w:t>moon in the classroom</w:t>
      </w:r>
    </w:p>
    <w:p w14:paraId="088579AB" w14:textId="21823172" w:rsidR="008B3C91" w:rsidRPr="00864856" w:rsidRDefault="00737245" w:rsidP="008B3C91">
      <w:pPr>
        <w:pStyle w:val="ListParagraph"/>
        <w:numPr>
          <w:ilvl w:val="1"/>
          <w:numId w:val="38"/>
        </w:numPr>
        <w:spacing w:after="160" w:line="259" w:lineRule="auto"/>
        <w:contextualSpacing/>
        <w:rPr>
          <w:sz w:val="28"/>
          <w:szCs w:val="28"/>
        </w:rPr>
      </w:pPr>
      <w:r>
        <w:rPr>
          <w:sz w:val="28"/>
          <w:szCs w:val="28"/>
          <w:lang w:val="en-US"/>
        </w:rPr>
        <w:t xml:space="preserve">Her face turned white because she was frightened. </w:t>
      </w:r>
    </w:p>
    <w:p w14:paraId="1C94370C" w14:textId="2E18A860" w:rsidR="00831006" w:rsidRPr="00831006" w:rsidRDefault="00737245" w:rsidP="008B3C91">
      <w:pPr>
        <w:pStyle w:val="ListParagraph"/>
        <w:numPr>
          <w:ilvl w:val="1"/>
          <w:numId w:val="38"/>
        </w:numPr>
        <w:spacing w:after="160" w:line="259" w:lineRule="auto"/>
        <w:contextualSpacing/>
        <w:rPr>
          <w:sz w:val="28"/>
          <w:szCs w:val="28"/>
        </w:rPr>
      </w:pPr>
      <w:r>
        <w:rPr>
          <w:sz w:val="28"/>
          <w:szCs w:val="28"/>
          <w:lang w:val="en-US"/>
        </w:rPr>
        <w:t>She was extremely happy</w:t>
      </w:r>
    </w:p>
    <w:p w14:paraId="4EBB32D7" w14:textId="16F284C8" w:rsidR="00831006" w:rsidRPr="00E007D1" w:rsidRDefault="0017446E" w:rsidP="00E007D1">
      <w:pPr>
        <w:pStyle w:val="ListParagraph"/>
        <w:numPr>
          <w:ilvl w:val="1"/>
          <w:numId w:val="38"/>
        </w:numPr>
        <w:spacing w:after="160" w:line="259" w:lineRule="auto"/>
        <w:contextualSpacing/>
        <w:rPr>
          <w:sz w:val="28"/>
          <w:szCs w:val="28"/>
        </w:rPr>
      </w:pPr>
      <w:r>
        <w:rPr>
          <w:sz w:val="28"/>
          <w:szCs w:val="28"/>
          <w:lang w:val="en-US"/>
        </w:rPr>
        <w:t>She wasn’t paying attention and her mind was somewhere else</w:t>
      </w:r>
    </w:p>
    <w:p w14:paraId="3121CFC0" w14:textId="586E0FE5" w:rsidR="008B3C91" w:rsidRPr="00831006" w:rsidRDefault="00F23548" w:rsidP="00831006">
      <w:pPr>
        <w:pStyle w:val="ListParagraph"/>
        <w:numPr>
          <w:ilvl w:val="0"/>
          <w:numId w:val="38"/>
        </w:numPr>
        <w:spacing w:after="160" w:line="259" w:lineRule="auto"/>
        <w:contextualSpacing/>
        <w:rPr>
          <w:sz w:val="28"/>
          <w:szCs w:val="28"/>
        </w:rPr>
      </w:pPr>
      <w:r>
        <w:rPr>
          <w:sz w:val="28"/>
          <w:szCs w:val="28"/>
          <w:lang w:val="en-US"/>
        </w:rPr>
        <w:t>Color-blind people can only see in black and white</w:t>
      </w:r>
      <w:r w:rsidR="008B3C91" w:rsidRPr="00831006">
        <w:rPr>
          <w:sz w:val="28"/>
          <w:szCs w:val="28"/>
        </w:rPr>
        <w:t>.</w:t>
      </w:r>
      <w:r w:rsidR="008B3C91" w:rsidRPr="00831006">
        <w:rPr>
          <w:sz w:val="28"/>
          <w:szCs w:val="28"/>
        </w:rPr>
        <w:tab/>
      </w:r>
    </w:p>
    <w:p w14:paraId="792BCC71" w14:textId="77777777" w:rsidR="008B3C91" w:rsidRPr="00864856" w:rsidRDefault="008B3C91" w:rsidP="008B3C91">
      <w:pPr>
        <w:pStyle w:val="ListParagraph"/>
        <w:numPr>
          <w:ilvl w:val="1"/>
          <w:numId w:val="38"/>
        </w:numPr>
        <w:spacing w:after="160" w:line="259" w:lineRule="auto"/>
        <w:contextualSpacing/>
        <w:rPr>
          <w:sz w:val="28"/>
          <w:szCs w:val="28"/>
        </w:rPr>
      </w:pPr>
      <w:r w:rsidRPr="00864856">
        <w:rPr>
          <w:sz w:val="28"/>
          <w:szCs w:val="28"/>
        </w:rPr>
        <w:t>True</w:t>
      </w:r>
      <w:r w:rsidRPr="00864856">
        <w:rPr>
          <w:sz w:val="28"/>
          <w:szCs w:val="28"/>
        </w:rPr>
        <w:tab/>
      </w:r>
    </w:p>
    <w:p w14:paraId="12D17567" w14:textId="003EED59" w:rsidR="008B3C91" w:rsidRPr="00E007D1" w:rsidRDefault="008B3C91" w:rsidP="00E007D1">
      <w:pPr>
        <w:pStyle w:val="ListParagraph"/>
        <w:numPr>
          <w:ilvl w:val="1"/>
          <w:numId w:val="38"/>
        </w:numPr>
        <w:spacing w:after="160" w:line="259" w:lineRule="auto"/>
        <w:contextualSpacing/>
        <w:rPr>
          <w:sz w:val="28"/>
          <w:szCs w:val="28"/>
        </w:rPr>
      </w:pPr>
      <w:r w:rsidRPr="00864856">
        <w:rPr>
          <w:sz w:val="28"/>
          <w:szCs w:val="28"/>
        </w:rPr>
        <w:t>False</w:t>
      </w:r>
    </w:p>
    <w:p w14:paraId="18943DAF" w14:textId="6009D5C5" w:rsidR="008B3C91" w:rsidRPr="00864856" w:rsidRDefault="002A36D8" w:rsidP="008B3C91">
      <w:pPr>
        <w:pStyle w:val="ListParagraph"/>
        <w:numPr>
          <w:ilvl w:val="0"/>
          <w:numId w:val="38"/>
        </w:numPr>
        <w:spacing w:after="160" w:line="259" w:lineRule="auto"/>
        <w:contextualSpacing/>
        <w:rPr>
          <w:sz w:val="28"/>
          <w:szCs w:val="28"/>
        </w:rPr>
      </w:pPr>
      <w:r>
        <w:rPr>
          <w:sz w:val="28"/>
          <w:szCs w:val="28"/>
          <w:lang w:val="en-US"/>
        </w:rPr>
        <w:t xml:space="preserve">Which </w:t>
      </w:r>
      <w:r w:rsidR="0017446E">
        <w:rPr>
          <w:sz w:val="28"/>
          <w:szCs w:val="28"/>
          <w:lang w:val="en-US"/>
        </w:rPr>
        <w:t xml:space="preserve">of the following </w:t>
      </w:r>
      <w:del w:id="174" w:author="Zheng Marissa" w:date="2020-02-20T11:00:00Z">
        <w:r w:rsidR="0017446E" w:rsidDel="000A6E08">
          <w:rPr>
            <w:sz w:val="28"/>
            <w:szCs w:val="28"/>
            <w:lang w:val="en-US"/>
          </w:rPr>
          <w:delText xml:space="preserve">choices </w:delText>
        </w:r>
      </w:del>
      <w:r w:rsidR="0017446E">
        <w:rPr>
          <w:sz w:val="28"/>
          <w:szCs w:val="28"/>
          <w:lang w:val="en-US"/>
        </w:rPr>
        <w:t>are</w:t>
      </w:r>
      <w:r>
        <w:rPr>
          <w:sz w:val="28"/>
          <w:szCs w:val="28"/>
          <w:lang w:val="en-US"/>
        </w:rPr>
        <w:t xml:space="preserve"> complementary colors</w:t>
      </w:r>
      <w:r w:rsidR="008B3C91" w:rsidRPr="00864856">
        <w:rPr>
          <w:sz w:val="28"/>
          <w:szCs w:val="28"/>
        </w:rPr>
        <w:t>?</w:t>
      </w:r>
    </w:p>
    <w:p w14:paraId="0A0F29D6" w14:textId="5CB22462" w:rsidR="008B3C91" w:rsidRPr="00864856" w:rsidRDefault="002A36D8" w:rsidP="008B3C91">
      <w:pPr>
        <w:pStyle w:val="ListParagraph"/>
        <w:numPr>
          <w:ilvl w:val="1"/>
          <w:numId w:val="38"/>
        </w:numPr>
        <w:spacing w:after="160" w:line="259" w:lineRule="auto"/>
        <w:contextualSpacing/>
        <w:rPr>
          <w:sz w:val="28"/>
          <w:szCs w:val="28"/>
        </w:rPr>
      </w:pPr>
      <w:r>
        <w:rPr>
          <w:sz w:val="28"/>
          <w:szCs w:val="28"/>
          <w:lang w:val="en-US"/>
        </w:rPr>
        <w:t>Yellow and Blue</w:t>
      </w:r>
    </w:p>
    <w:p w14:paraId="02C4A042" w14:textId="6C621506" w:rsidR="008B3C91" w:rsidRPr="00864856" w:rsidRDefault="002A36D8" w:rsidP="008B3C91">
      <w:pPr>
        <w:pStyle w:val="ListParagraph"/>
        <w:numPr>
          <w:ilvl w:val="1"/>
          <w:numId w:val="38"/>
        </w:numPr>
        <w:spacing w:after="160" w:line="259" w:lineRule="auto"/>
        <w:contextualSpacing/>
        <w:rPr>
          <w:sz w:val="28"/>
          <w:szCs w:val="28"/>
        </w:rPr>
      </w:pPr>
      <w:r>
        <w:rPr>
          <w:sz w:val="28"/>
          <w:szCs w:val="28"/>
          <w:lang w:val="en-US"/>
        </w:rPr>
        <w:t>Orange and Purple</w:t>
      </w:r>
    </w:p>
    <w:p w14:paraId="4C44A937" w14:textId="656CC642" w:rsidR="008B3C91" w:rsidRPr="00864856" w:rsidRDefault="002A36D8" w:rsidP="008B3C91">
      <w:pPr>
        <w:pStyle w:val="ListParagraph"/>
        <w:numPr>
          <w:ilvl w:val="1"/>
          <w:numId w:val="38"/>
        </w:numPr>
        <w:spacing w:after="160" w:line="259" w:lineRule="auto"/>
        <w:contextualSpacing/>
        <w:rPr>
          <w:sz w:val="28"/>
          <w:szCs w:val="28"/>
        </w:rPr>
      </w:pPr>
      <w:r>
        <w:rPr>
          <w:sz w:val="28"/>
          <w:szCs w:val="28"/>
          <w:lang w:val="en-US"/>
        </w:rPr>
        <w:t>Green and Red</w:t>
      </w:r>
    </w:p>
    <w:p w14:paraId="011C8764" w14:textId="6CA64ED5" w:rsidR="008B3C91" w:rsidRPr="00864856" w:rsidRDefault="002A36D8" w:rsidP="008B3C91">
      <w:pPr>
        <w:pStyle w:val="ListParagraph"/>
        <w:numPr>
          <w:ilvl w:val="1"/>
          <w:numId w:val="38"/>
        </w:numPr>
        <w:spacing w:after="160" w:line="259" w:lineRule="auto"/>
        <w:contextualSpacing/>
        <w:rPr>
          <w:sz w:val="28"/>
          <w:szCs w:val="28"/>
        </w:rPr>
      </w:pPr>
      <w:r>
        <w:rPr>
          <w:sz w:val="28"/>
          <w:szCs w:val="28"/>
          <w:lang w:val="en-US"/>
        </w:rPr>
        <w:t>Yellow and Red</w:t>
      </w:r>
    </w:p>
    <w:p w14:paraId="50C36144" w14:textId="24C80377" w:rsidR="008A1404" w:rsidRPr="00E007D1" w:rsidRDefault="002A36D8" w:rsidP="00E007D1">
      <w:pPr>
        <w:pStyle w:val="ListParagraph"/>
        <w:numPr>
          <w:ilvl w:val="1"/>
          <w:numId w:val="38"/>
        </w:numPr>
        <w:spacing w:after="160" w:line="259" w:lineRule="auto"/>
        <w:contextualSpacing/>
        <w:rPr>
          <w:sz w:val="28"/>
          <w:szCs w:val="28"/>
        </w:rPr>
      </w:pPr>
      <w:r>
        <w:rPr>
          <w:sz w:val="28"/>
          <w:szCs w:val="28"/>
          <w:lang w:val="en-US"/>
        </w:rPr>
        <w:t>Blue and Red</w:t>
      </w:r>
    </w:p>
    <w:p w14:paraId="048FF61F" w14:textId="745AD17C" w:rsidR="00E007D1" w:rsidRPr="00864856" w:rsidRDefault="00E007D1" w:rsidP="00E007D1">
      <w:pPr>
        <w:pStyle w:val="ListParagraph"/>
        <w:numPr>
          <w:ilvl w:val="0"/>
          <w:numId w:val="38"/>
        </w:numPr>
        <w:spacing w:after="160" w:line="259" w:lineRule="auto"/>
        <w:contextualSpacing/>
        <w:rPr>
          <w:sz w:val="28"/>
          <w:szCs w:val="28"/>
        </w:rPr>
      </w:pPr>
      <w:r>
        <w:rPr>
          <w:sz w:val="28"/>
          <w:szCs w:val="28"/>
          <w:lang w:val="en-US"/>
        </w:rPr>
        <w:t xml:space="preserve">Double-dipping is a good practice of lowering an object into liquid thoroughly, making sure that it completely </w:t>
      </w:r>
      <w:del w:id="175" w:author="Zheng Marissa" w:date="2020-02-20T11:00:00Z">
        <w:r w:rsidDel="000A6E08">
          <w:rPr>
            <w:sz w:val="28"/>
            <w:szCs w:val="28"/>
            <w:lang w:val="en-US"/>
          </w:rPr>
          <w:delText xml:space="preserve">covers or </w:delText>
        </w:r>
      </w:del>
      <w:r>
        <w:rPr>
          <w:sz w:val="28"/>
          <w:szCs w:val="28"/>
          <w:lang w:val="en-US"/>
        </w:rPr>
        <w:t>soaks it in</w:t>
      </w:r>
      <w:r w:rsidRPr="00864856">
        <w:rPr>
          <w:sz w:val="28"/>
          <w:szCs w:val="28"/>
        </w:rPr>
        <w:t>.</w:t>
      </w:r>
      <w:r w:rsidRPr="00864856">
        <w:rPr>
          <w:sz w:val="28"/>
          <w:szCs w:val="28"/>
        </w:rPr>
        <w:tab/>
      </w:r>
    </w:p>
    <w:p w14:paraId="21E1BFCE" w14:textId="77777777" w:rsidR="00E007D1" w:rsidRPr="00864856" w:rsidRDefault="00E007D1" w:rsidP="00E007D1">
      <w:pPr>
        <w:pStyle w:val="ListParagraph"/>
        <w:numPr>
          <w:ilvl w:val="1"/>
          <w:numId w:val="38"/>
        </w:numPr>
        <w:spacing w:after="160" w:line="259" w:lineRule="auto"/>
        <w:contextualSpacing/>
        <w:rPr>
          <w:sz w:val="28"/>
          <w:szCs w:val="28"/>
        </w:rPr>
      </w:pPr>
      <w:r w:rsidRPr="00864856">
        <w:rPr>
          <w:sz w:val="28"/>
          <w:szCs w:val="28"/>
        </w:rPr>
        <w:t>True</w:t>
      </w:r>
      <w:r w:rsidRPr="00864856">
        <w:rPr>
          <w:sz w:val="28"/>
          <w:szCs w:val="28"/>
        </w:rPr>
        <w:tab/>
      </w:r>
    </w:p>
    <w:p w14:paraId="2839C147" w14:textId="7402E857" w:rsidR="00E007D1" w:rsidRPr="00E007D1" w:rsidRDefault="00E007D1" w:rsidP="00E007D1">
      <w:pPr>
        <w:pStyle w:val="ListParagraph"/>
        <w:numPr>
          <w:ilvl w:val="1"/>
          <w:numId w:val="38"/>
        </w:numPr>
        <w:spacing w:after="160" w:line="259" w:lineRule="auto"/>
        <w:contextualSpacing/>
        <w:rPr>
          <w:sz w:val="28"/>
          <w:szCs w:val="28"/>
        </w:rPr>
      </w:pPr>
      <w:r w:rsidRPr="00864856">
        <w:rPr>
          <w:sz w:val="28"/>
          <w:szCs w:val="28"/>
        </w:rPr>
        <w:t>False</w:t>
      </w:r>
    </w:p>
    <w:p w14:paraId="4C910832" w14:textId="49107811" w:rsidR="008A1404" w:rsidRPr="008A1404" w:rsidRDefault="008A1404" w:rsidP="008A1404">
      <w:pPr>
        <w:pStyle w:val="ListParagraph"/>
        <w:numPr>
          <w:ilvl w:val="0"/>
          <w:numId w:val="38"/>
        </w:numPr>
        <w:spacing w:after="160" w:line="259" w:lineRule="auto"/>
        <w:contextualSpacing/>
        <w:rPr>
          <w:sz w:val="28"/>
          <w:szCs w:val="28"/>
        </w:rPr>
      </w:pPr>
      <w:del w:id="176" w:author="Zheng Marissa" w:date="2020-02-20T11:01:00Z">
        <w:r w:rsidRPr="008A1404" w:rsidDel="000A6E08">
          <w:rPr>
            <w:sz w:val="28"/>
            <w:szCs w:val="28"/>
          </w:rPr>
          <w:lastRenderedPageBreak/>
          <w:delText>What happened first, second, third, and last</w:delText>
        </w:r>
      </w:del>
      <w:ins w:id="177" w:author="Zheng Marissa" w:date="2020-02-20T11:01:00Z">
        <w:r w:rsidR="000A6E08" w:rsidRPr="000A6E08">
          <w:rPr>
            <w:sz w:val="28"/>
            <w:szCs w:val="28"/>
            <w:lang w:val="en-US"/>
            <w:rPrChange w:id="178" w:author="Zheng Marissa" w:date="2020-02-20T11:01:00Z">
              <w:rPr>
                <w:sz w:val="28"/>
                <w:szCs w:val="28"/>
                <w:lang w:val="fr-FR"/>
              </w:rPr>
            </w:rPrChange>
          </w:rPr>
          <w:t>In what order do the</w:t>
        </w:r>
        <w:r w:rsidR="000A6E08">
          <w:rPr>
            <w:sz w:val="28"/>
            <w:szCs w:val="28"/>
            <w:lang w:val="en-US"/>
          </w:rPr>
          <w:t>se events occur</w:t>
        </w:r>
      </w:ins>
      <w:r w:rsidRPr="008A1404">
        <w:rPr>
          <w:sz w:val="28"/>
          <w:szCs w:val="28"/>
        </w:rPr>
        <w:t xml:space="preserve">? Draw a line from each event to </w:t>
      </w:r>
      <w:ins w:id="179" w:author="Zheng Marissa" w:date="2020-02-20T11:02:00Z">
        <w:r w:rsidR="000A6E08" w:rsidRPr="000A6E08">
          <w:rPr>
            <w:sz w:val="28"/>
            <w:szCs w:val="28"/>
            <w:lang w:val="en-US"/>
            <w:rPrChange w:id="180" w:author="Zheng Marissa" w:date="2020-02-20T11:02:00Z">
              <w:rPr>
                <w:sz w:val="28"/>
                <w:szCs w:val="28"/>
                <w:lang w:val="fr-FR"/>
              </w:rPr>
            </w:rPrChange>
          </w:rPr>
          <w:t xml:space="preserve">its position </w:t>
        </w:r>
      </w:ins>
      <w:del w:id="181" w:author="Zheng Marissa" w:date="2020-02-20T11:03:00Z">
        <w:r w:rsidRPr="008A1404" w:rsidDel="000A6E08">
          <w:rPr>
            <w:sz w:val="28"/>
            <w:szCs w:val="28"/>
          </w:rPr>
          <w:delText xml:space="preserve">the correct number to put the events in the order in which they happened </w:delText>
        </w:r>
      </w:del>
      <w:r w:rsidRPr="008A1404">
        <w:rPr>
          <w:sz w:val="28"/>
          <w:szCs w:val="28"/>
        </w:rPr>
        <w:t>in the story.</w:t>
      </w:r>
    </w:p>
    <w:p w14:paraId="72F43D74" w14:textId="6DF44774" w:rsidR="008A1404" w:rsidRPr="00864856" w:rsidRDefault="008A1404" w:rsidP="008A1404">
      <w:pPr>
        <w:pStyle w:val="ListParagraph"/>
        <w:numPr>
          <w:ilvl w:val="1"/>
          <w:numId w:val="38"/>
        </w:numPr>
        <w:spacing w:after="160" w:line="259" w:lineRule="auto"/>
        <w:contextualSpacing/>
        <w:rPr>
          <w:sz w:val="28"/>
          <w:szCs w:val="28"/>
        </w:rPr>
      </w:pPr>
      <w:r>
        <w:rPr>
          <w:sz w:val="28"/>
          <w:szCs w:val="28"/>
          <w:lang w:val="en-US"/>
        </w:rPr>
        <w:t xml:space="preserve">The class </w:t>
      </w:r>
      <w:del w:id="182" w:author="Zheng Marissa" w:date="2020-02-20T11:03:00Z">
        <w:r w:rsidDel="000A6E08">
          <w:rPr>
            <w:sz w:val="28"/>
            <w:szCs w:val="28"/>
            <w:lang w:val="en-US"/>
          </w:rPr>
          <w:delText xml:space="preserve">found </w:delText>
        </w:r>
      </w:del>
      <w:ins w:id="183" w:author="Zheng Marissa" w:date="2020-02-20T11:03:00Z">
        <w:r w:rsidR="000A6E08">
          <w:rPr>
            <w:sz w:val="28"/>
            <w:szCs w:val="28"/>
            <w:lang w:val="en-US"/>
          </w:rPr>
          <w:t>finds</w:t>
        </w:r>
        <w:r w:rsidR="000A6E08">
          <w:rPr>
            <w:sz w:val="28"/>
            <w:szCs w:val="28"/>
            <w:lang w:val="en-US"/>
          </w:rPr>
          <w:t xml:space="preserve"> </w:t>
        </w:r>
      </w:ins>
      <w:r>
        <w:rPr>
          <w:sz w:val="28"/>
          <w:szCs w:val="28"/>
          <w:lang w:val="en-US"/>
        </w:rPr>
        <w:t>out that Michael is colorblind</w:t>
      </w:r>
      <w:r w:rsidRPr="00864856">
        <w:rPr>
          <w:sz w:val="28"/>
          <w:szCs w:val="28"/>
        </w:rPr>
        <w:t>.</w:t>
      </w:r>
      <w:r w:rsidRPr="00864856">
        <w:rPr>
          <w:sz w:val="28"/>
          <w:szCs w:val="28"/>
        </w:rPr>
        <w:tab/>
      </w:r>
      <w:r w:rsidRPr="00864856">
        <w:rPr>
          <w:sz w:val="28"/>
          <w:szCs w:val="28"/>
        </w:rPr>
        <w:tab/>
      </w:r>
      <w:r w:rsidRPr="00864856">
        <w:rPr>
          <w:sz w:val="28"/>
          <w:szCs w:val="28"/>
        </w:rPr>
        <w:tab/>
        <w:t>1.</w:t>
      </w:r>
    </w:p>
    <w:p w14:paraId="1EE67C6F" w14:textId="4A2675C1" w:rsidR="008A1404" w:rsidRPr="00864856" w:rsidRDefault="008A1404" w:rsidP="008A1404">
      <w:pPr>
        <w:pStyle w:val="ListParagraph"/>
        <w:numPr>
          <w:ilvl w:val="1"/>
          <w:numId w:val="38"/>
        </w:numPr>
        <w:spacing w:after="160" w:line="259" w:lineRule="auto"/>
        <w:contextualSpacing/>
        <w:rPr>
          <w:sz w:val="28"/>
          <w:szCs w:val="28"/>
        </w:rPr>
      </w:pPr>
      <w:r>
        <w:rPr>
          <w:sz w:val="28"/>
          <w:szCs w:val="28"/>
          <w:lang w:val="en-US"/>
        </w:rPr>
        <w:t xml:space="preserve">Jacob </w:t>
      </w:r>
      <w:del w:id="184" w:author="Zheng Marissa" w:date="2020-02-20T11:03:00Z">
        <w:r w:rsidDel="000A6E08">
          <w:rPr>
            <w:sz w:val="28"/>
            <w:szCs w:val="28"/>
            <w:lang w:val="en-US"/>
          </w:rPr>
          <w:delText xml:space="preserve">sang </w:delText>
        </w:r>
      </w:del>
      <w:ins w:id="185" w:author="Zheng Marissa" w:date="2020-02-20T11:03:00Z">
        <w:r w:rsidR="000A6E08">
          <w:rPr>
            <w:sz w:val="28"/>
            <w:szCs w:val="28"/>
            <w:lang w:val="en-US"/>
          </w:rPr>
          <w:t>sings</w:t>
        </w:r>
        <w:r w:rsidR="000A6E08">
          <w:rPr>
            <w:sz w:val="28"/>
            <w:szCs w:val="28"/>
            <w:lang w:val="en-US"/>
          </w:rPr>
          <w:t xml:space="preserve"> </w:t>
        </w:r>
      </w:ins>
      <w:r>
        <w:rPr>
          <w:sz w:val="28"/>
          <w:szCs w:val="28"/>
          <w:lang w:val="en-US"/>
        </w:rPr>
        <w:t>a song about complementary colors.</w:t>
      </w:r>
      <w:r w:rsidRPr="00864856">
        <w:rPr>
          <w:sz w:val="28"/>
          <w:szCs w:val="28"/>
        </w:rPr>
        <w:tab/>
      </w:r>
      <w:r w:rsidRPr="00864856">
        <w:rPr>
          <w:sz w:val="28"/>
          <w:szCs w:val="28"/>
        </w:rPr>
        <w:tab/>
      </w:r>
      <w:r w:rsidRPr="00864856">
        <w:rPr>
          <w:sz w:val="28"/>
          <w:szCs w:val="28"/>
        </w:rPr>
        <w:tab/>
        <w:t>2.</w:t>
      </w:r>
    </w:p>
    <w:p w14:paraId="0B407A61" w14:textId="40804647" w:rsidR="008A1404" w:rsidRPr="00864856" w:rsidRDefault="0017446E" w:rsidP="008A1404">
      <w:pPr>
        <w:pStyle w:val="ListParagraph"/>
        <w:numPr>
          <w:ilvl w:val="1"/>
          <w:numId w:val="38"/>
        </w:numPr>
        <w:spacing w:after="160" w:line="259" w:lineRule="auto"/>
        <w:contextualSpacing/>
        <w:rPr>
          <w:sz w:val="28"/>
          <w:szCs w:val="28"/>
        </w:rPr>
      </w:pPr>
      <w:r>
        <w:rPr>
          <w:sz w:val="28"/>
          <w:szCs w:val="28"/>
          <w:lang w:val="en-US"/>
        </w:rPr>
        <w:t>Mrs. Smith recite</w:t>
      </w:r>
      <w:ins w:id="186" w:author="Zheng Marissa" w:date="2020-02-20T11:03:00Z">
        <w:r w:rsidR="000A6E08">
          <w:rPr>
            <w:sz w:val="28"/>
            <w:szCs w:val="28"/>
            <w:lang w:val="en-US"/>
          </w:rPr>
          <w:t>s</w:t>
        </w:r>
      </w:ins>
      <w:del w:id="187" w:author="Zheng Marissa" w:date="2020-02-20T11:03:00Z">
        <w:r w:rsidDel="000A6E08">
          <w:rPr>
            <w:sz w:val="28"/>
            <w:szCs w:val="28"/>
            <w:lang w:val="en-US"/>
          </w:rPr>
          <w:delText>d</w:delText>
        </w:r>
      </w:del>
      <w:r>
        <w:rPr>
          <w:sz w:val="28"/>
          <w:szCs w:val="28"/>
          <w:lang w:val="en-US"/>
        </w:rPr>
        <w:t xml:space="preserve"> a poem about loneliness. </w:t>
      </w:r>
      <w:r w:rsidR="008A1404" w:rsidRPr="00864856">
        <w:rPr>
          <w:sz w:val="28"/>
          <w:szCs w:val="28"/>
        </w:rPr>
        <w:tab/>
      </w:r>
      <w:r w:rsidR="008A1404" w:rsidRPr="00864856">
        <w:rPr>
          <w:sz w:val="28"/>
          <w:szCs w:val="28"/>
        </w:rPr>
        <w:tab/>
      </w:r>
      <w:r w:rsidR="008A1404" w:rsidRPr="00864856">
        <w:rPr>
          <w:sz w:val="28"/>
          <w:szCs w:val="28"/>
        </w:rPr>
        <w:tab/>
        <w:t>3.</w:t>
      </w:r>
    </w:p>
    <w:p w14:paraId="76C05BF7" w14:textId="518CF144" w:rsidR="008A1404" w:rsidRPr="00E007D1" w:rsidRDefault="0017446E" w:rsidP="00E007D1">
      <w:pPr>
        <w:pStyle w:val="ListParagraph"/>
        <w:numPr>
          <w:ilvl w:val="1"/>
          <w:numId w:val="38"/>
        </w:numPr>
        <w:spacing w:after="160" w:line="259" w:lineRule="auto"/>
        <w:contextualSpacing/>
        <w:rPr>
          <w:sz w:val="28"/>
          <w:szCs w:val="28"/>
        </w:rPr>
      </w:pPr>
      <w:r>
        <w:rPr>
          <w:sz w:val="28"/>
          <w:szCs w:val="28"/>
          <w:lang w:val="en-US"/>
        </w:rPr>
        <w:t>The students work</w:t>
      </w:r>
      <w:del w:id="188" w:author="Zheng Marissa" w:date="2020-02-20T11:03:00Z">
        <w:r w:rsidDel="000A6E08">
          <w:rPr>
            <w:sz w:val="28"/>
            <w:szCs w:val="28"/>
            <w:lang w:val="en-US"/>
          </w:rPr>
          <w:delText>ed</w:delText>
        </w:r>
      </w:del>
      <w:r>
        <w:rPr>
          <w:sz w:val="28"/>
          <w:szCs w:val="28"/>
          <w:lang w:val="en-US"/>
        </w:rPr>
        <w:t xml:space="preserve"> on their color projects.</w:t>
      </w:r>
      <w:r>
        <w:rPr>
          <w:sz w:val="28"/>
          <w:szCs w:val="28"/>
          <w:lang w:val="en-US"/>
        </w:rPr>
        <w:tab/>
      </w:r>
      <w:r w:rsidR="008A1404" w:rsidRPr="00864856">
        <w:rPr>
          <w:sz w:val="28"/>
          <w:szCs w:val="28"/>
        </w:rPr>
        <w:tab/>
      </w:r>
      <w:r w:rsidR="008A1404" w:rsidRPr="00864856">
        <w:rPr>
          <w:sz w:val="28"/>
          <w:szCs w:val="28"/>
        </w:rPr>
        <w:tab/>
        <w:t>4.</w:t>
      </w:r>
    </w:p>
    <w:p w14:paraId="0BFC0501" w14:textId="072BBC57" w:rsidR="008A1404" w:rsidRPr="00864856" w:rsidRDefault="00E501C1" w:rsidP="008A1404">
      <w:pPr>
        <w:pStyle w:val="ListParagraph"/>
        <w:numPr>
          <w:ilvl w:val="0"/>
          <w:numId w:val="38"/>
        </w:numPr>
        <w:spacing w:after="160" w:line="259" w:lineRule="auto"/>
        <w:contextualSpacing/>
        <w:rPr>
          <w:sz w:val="28"/>
          <w:szCs w:val="28"/>
        </w:rPr>
      </w:pPr>
      <w:r>
        <w:rPr>
          <w:sz w:val="28"/>
          <w:szCs w:val="28"/>
          <w:lang w:val="en-US"/>
        </w:rPr>
        <w:t>What are some advantages of working in teams</w:t>
      </w:r>
      <w:r w:rsidR="008A1404" w:rsidRPr="00864856">
        <w:rPr>
          <w:sz w:val="28"/>
          <w:szCs w:val="28"/>
        </w:rPr>
        <w:t>?</w:t>
      </w:r>
    </w:p>
    <w:p w14:paraId="5E58AC09" w14:textId="781325B4" w:rsidR="008A1404" w:rsidRPr="00864856" w:rsidRDefault="00E501C1" w:rsidP="008A1404">
      <w:pPr>
        <w:pStyle w:val="ListParagraph"/>
        <w:numPr>
          <w:ilvl w:val="1"/>
          <w:numId w:val="38"/>
        </w:numPr>
        <w:spacing w:after="160" w:line="259" w:lineRule="auto"/>
        <w:contextualSpacing/>
        <w:rPr>
          <w:sz w:val="28"/>
          <w:szCs w:val="28"/>
        </w:rPr>
      </w:pPr>
      <w:r>
        <w:rPr>
          <w:sz w:val="28"/>
          <w:szCs w:val="28"/>
          <w:lang w:val="en-US"/>
        </w:rPr>
        <w:t xml:space="preserve">There </w:t>
      </w:r>
      <w:del w:id="189" w:author="Zheng Marissa" w:date="2020-02-20T11:04:00Z">
        <w:r w:rsidDel="000A6E08">
          <w:rPr>
            <w:sz w:val="28"/>
            <w:szCs w:val="28"/>
            <w:lang w:val="en-US"/>
          </w:rPr>
          <w:delText xml:space="preserve">would </w:delText>
        </w:r>
      </w:del>
      <w:ins w:id="190" w:author="Zheng Marissa" w:date="2020-02-20T11:04:00Z">
        <w:r w:rsidR="000A6E08">
          <w:rPr>
            <w:sz w:val="28"/>
            <w:szCs w:val="28"/>
            <w:lang w:val="en-US"/>
          </w:rPr>
          <w:t>is</w:t>
        </w:r>
        <w:r w:rsidR="000A6E08">
          <w:rPr>
            <w:sz w:val="28"/>
            <w:szCs w:val="28"/>
            <w:lang w:val="en-US"/>
          </w:rPr>
          <w:t xml:space="preserve"> </w:t>
        </w:r>
      </w:ins>
      <w:del w:id="191" w:author="Zheng Marissa" w:date="2020-02-20T11:04:00Z">
        <w:r w:rsidDel="000A6E08">
          <w:rPr>
            <w:sz w:val="28"/>
            <w:szCs w:val="28"/>
            <w:lang w:val="en-US"/>
          </w:rPr>
          <w:delText xml:space="preserve">be </w:delText>
        </w:r>
      </w:del>
      <w:r>
        <w:rPr>
          <w:sz w:val="28"/>
          <w:szCs w:val="28"/>
          <w:lang w:val="en-US"/>
        </w:rPr>
        <w:t>more variety in skills and ideas</w:t>
      </w:r>
    </w:p>
    <w:p w14:paraId="0ACCC9B6" w14:textId="622C0938" w:rsidR="008A1404" w:rsidRPr="00864856" w:rsidRDefault="00E501C1" w:rsidP="008A1404">
      <w:pPr>
        <w:pStyle w:val="ListParagraph"/>
        <w:numPr>
          <w:ilvl w:val="1"/>
          <w:numId w:val="38"/>
        </w:numPr>
        <w:spacing w:after="160" w:line="259" w:lineRule="auto"/>
        <w:contextualSpacing/>
        <w:rPr>
          <w:sz w:val="28"/>
          <w:szCs w:val="28"/>
        </w:rPr>
      </w:pPr>
      <w:r>
        <w:rPr>
          <w:sz w:val="28"/>
          <w:szCs w:val="28"/>
          <w:lang w:val="en-US"/>
        </w:rPr>
        <w:t xml:space="preserve">Working alone </w:t>
      </w:r>
      <w:del w:id="192" w:author="Zheng Marissa" w:date="2020-02-20T11:04:00Z">
        <w:r w:rsidDel="000A6E08">
          <w:rPr>
            <w:sz w:val="28"/>
            <w:szCs w:val="28"/>
            <w:lang w:val="en-US"/>
          </w:rPr>
          <w:delText xml:space="preserve">could </w:delText>
        </w:r>
      </w:del>
      <w:ins w:id="193" w:author="Zheng Marissa" w:date="2020-02-20T11:04:00Z">
        <w:r w:rsidR="000A6E08">
          <w:rPr>
            <w:sz w:val="28"/>
            <w:szCs w:val="28"/>
            <w:lang w:val="en-US"/>
          </w:rPr>
          <w:t>can</w:t>
        </w:r>
        <w:r w:rsidR="000A6E08">
          <w:rPr>
            <w:sz w:val="28"/>
            <w:szCs w:val="28"/>
            <w:lang w:val="en-US"/>
          </w:rPr>
          <w:t xml:space="preserve"> </w:t>
        </w:r>
      </w:ins>
      <w:r>
        <w:rPr>
          <w:sz w:val="28"/>
          <w:szCs w:val="28"/>
          <w:lang w:val="en-US"/>
        </w:rPr>
        <w:t>sometimes be lonely</w:t>
      </w:r>
    </w:p>
    <w:p w14:paraId="6D6308EE" w14:textId="36015780" w:rsidR="008A1404" w:rsidRPr="00864856" w:rsidRDefault="00E501C1" w:rsidP="008A1404">
      <w:pPr>
        <w:pStyle w:val="ListParagraph"/>
        <w:numPr>
          <w:ilvl w:val="1"/>
          <w:numId w:val="38"/>
        </w:numPr>
        <w:spacing w:after="160" w:line="259" w:lineRule="auto"/>
        <w:contextualSpacing/>
        <w:rPr>
          <w:sz w:val="28"/>
          <w:szCs w:val="28"/>
        </w:rPr>
      </w:pPr>
      <w:r>
        <w:rPr>
          <w:sz w:val="28"/>
          <w:szCs w:val="28"/>
          <w:lang w:val="en-US"/>
        </w:rPr>
        <w:t xml:space="preserve">The work </w:t>
      </w:r>
      <w:del w:id="194" w:author="Zheng Marissa" w:date="2020-02-20T11:04:00Z">
        <w:r w:rsidDel="000A6E08">
          <w:rPr>
            <w:sz w:val="28"/>
            <w:szCs w:val="28"/>
            <w:lang w:val="en-US"/>
          </w:rPr>
          <w:delText xml:space="preserve">could </w:delText>
        </w:r>
      </w:del>
      <w:ins w:id="195" w:author="Zheng Marissa" w:date="2020-02-20T11:04:00Z">
        <w:r w:rsidR="000A6E08">
          <w:rPr>
            <w:sz w:val="28"/>
            <w:szCs w:val="28"/>
            <w:lang w:val="en-US"/>
          </w:rPr>
          <w:t>can</w:t>
        </w:r>
        <w:r w:rsidR="000A6E08">
          <w:rPr>
            <w:sz w:val="28"/>
            <w:szCs w:val="28"/>
            <w:lang w:val="en-US"/>
          </w:rPr>
          <w:t xml:space="preserve"> </w:t>
        </w:r>
      </w:ins>
      <w:r>
        <w:rPr>
          <w:sz w:val="28"/>
          <w:szCs w:val="28"/>
          <w:lang w:val="en-US"/>
        </w:rPr>
        <w:t xml:space="preserve">be split up so everyone </w:t>
      </w:r>
      <w:del w:id="196" w:author="Zheng Marissa" w:date="2020-02-20T11:04:00Z">
        <w:r w:rsidDel="000A6E08">
          <w:rPr>
            <w:sz w:val="28"/>
            <w:szCs w:val="28"/>
            <w:lang w:val="en-US"/>
          </w:rPr>
          <w:delText xml:space="preserve">could </w:delText>
        </w:r>
      </w:del>
      <w:ins w:id="197" w:author="Zheng Marissa" w:date="2020-02-20T11:04:00Z">
        <w:r w:rsidR="000A6E08">
          <w:rPr>
            <w:sz w:val="28"/>
            <w:szCs w:val="28"/>
            <w:lang w:val="en-US"/>
          </w:rPr>
          <w:t>can</w:t>
        </w:r>
        <w:r w:rsidR="000A6E08">
          <w:rPr>
            <w:sz w:val="28"/>
            <w:szCs w:val="28"/>
            <w:lang w:val="en-US"/>
          </w:rPr>
          <w:t xml:space="preserve"> </w:t>
        </w:r>
      </w:ins>
      <w:r>
        <w:rPr>
          <w:sz w:val="28"/>
          <w:szCs w:val="28"/>
          <w:lang w:val="en-US"/>
        </w:rPr>
        <w:t>do less</w:t>
      </w:r>
    </w:p>
    <w:p w14:paraId="0B5A8D0C" w14:textId="0BD1BEE1" w:rsidR="008A1404" w:rsidRDefault="00E501C1" w:rsidP="008A1404">
      <w:pPr>
        <w:pStyle w:val="ListParagraph"/>
        <w:numPr>
          <w:ilvl w:val="1"/>
          <w:numId w:val="38"/>
        </w:numPr>
        <w:spacing w:after="160" w:line="259" w:lineRule="auto"/>
        <w:contextualSpacing/>
        <w:rPr>
          <w:sz w:val="28"/>
          <w:szCs w:val="28"/>
        </w:rPr>
      </w:pPr>
      <w:r>
        <w:rPr>
          <w:sz w:val="28"/>
          <w:szCs w:val="28"/>
          <w:lang w:val="en-US"/>
        </w:rPr>
        <w:t xml:space="preserve">You </w:t>
      </w:r>
      <w:del w:id="198" w:author="Zheng Marissa" w:date="2020-02-20T11:04:00Z">
        <w:r w:rsidDel="000A6E08">
          <w:rPr>
            <w:sz w:val="28"/>
            <w:szCs w:val="28"/>
            <w:lang w:val="en-US"/>
          </w:rPr>
          <w:delText xml:space="preserve">could </w:delText>
        </w:r>
      </w:del>
      <w:ins w:id="199" w:author="Zheng Marissa" w:date="2020-02-20T11:04:00Z">
        <w:r w:rsidR="000A6E08">
          <w:rPr>
            <w:sz w:val="28"/>
            <w:szCs w:val="28"/>
            <w:lang w:val="en-US"/>
          </w:rPr>
          <w:t>can</w:t>
        </w:r>
        <w:r w:rsidR="000A6E08">
          <w:rPr>
            <w:sz w:val="28"/>
            <w:szCs w:val="28"/>
            <w:lang w:val="en-US"/>
          </w:rPr>
          <w:t xml:space="preserve"> </w:t>
        </w:r>
      </w:ins>
      <w:r>
        <w:rPr>
          <w:sz w:val="28"/>
          <w:szCs w:val="28"/>
          <w:lang w:val="en-US"/>
        </w:rPr>
        <w:t>improve skills to work better with others</w:t>
      </w:r>
    </w:p>
    <w:p w14:paraId="350C818D" w14:textId="7A74B161" w:rsidR="00E501C1" w:rsidRPr="00E007D1" w:rsidRDefault="00E501C1" w:rsidP="00E501C1">
      <w:pPr>
        <w:pStyle w:val="ListParagraph"/>
        <w:numPr>
          <w:ilvl w:val="1"/>
          <w:numId w:val="38"/>
        </w:numPr>
        <w:spacing w:after="160" w:line="259" w:lineRule="auto"/>
        <w:contextualSpacing/>
        <w:rPr>
          <w:sz w:val="28"/>
          <w:szCs w:val="28"/>
        </w:rPr>
      </w:pPr>
      <w:r>
        <w:rPr>
          <w:sz w:val="28"/>
          <w:szCs w:val="28"/>
          <w:lang w:val="en-US"/>
        </w:rPr>
        <w:t>All of the above</w:t>
      </w:r>
    </w:p>
    <w:p w14:paraId="50786F1C" w14:textId="53FE3D6F" w:rsidR="00D94F49" w:rsidRDefault="008155E6" w:rsidP="00D94F49">
      <w:pPr>
        <w:pStyle w:val="ListParagraph"/>
        <w:numPr>
          <w:ilvl w:val="0"/>
          <w:numId w:val="38"/>
        </w:numPr>
        <w:spacing w:after="160" w:line="259" w:lineRule="auto"/>
        <w:contextualSpacing/>
        <w:rPr>
          <w:sz w:val="28"/>
          <w:szCs w:val="28"/>
        </w:rPr>
      </w:pPr>
      <w:r>
        <w:rPr>
          <w:sz w:val="28"/>
          <w:szCs w:val="28"/>
          <w:lang w:val="en-US"/>
        </w:rPr>
        <w:t xml:space="preserve">How would you describe </w:t>
      </w:r>
      <w:r w:rsidR="00BA1A04">
        <w:rPr>
          <w:sz w:val="28"/>
          <w:szCs w:val="28"/>
          <w:lang w:val="en-US"/>
        </w:rPr>
        <w:t xml:space="preserve">the technique </w:t>
      </w:r>
      <w:r w:rsidR="00511645">
        <w:rPr>
          <w:sz w:val="28"/>
          <w:szCs w:val="28"/>
          <w:lang w:val="en-US"/>
        </w:rPr>
        <w:t>for</w:t>
      </w:r>
      <w:r w:rsidR="00BA1A04">
        <w:rPr>
          <w:sz w:val="28"/>
          <w:szCs w:val="28"/>
          <w:lang w:val="en-US"/>
        </w:rPr>
        <w:t xml:space="preserve"> mak</w:t>
      </w:r>
      <w:r w:rsidR="00511645">
        <w:rPr>
          <w:sz w:val="28"/>
          <w:szCs w:val="28"/>
          <w:lang w:val="en-US"/>
        </w:rPr>
        <w:t>ing</w:t>
      </w:r>
      <w:r>
        <w:rPr>
          <w:sz w:val="28"/>
          <w:szCs w:val="28"/>
          <w:lang w:val="en-US"/>
        </w:rPr>
        <w:t xml:space="preserve"> stop-motion</w:t>
      </w:r>
      <w:ins w:id="200" w:author="Zheng Marissa" w:date="2020-02-20T11:04:00Z">
        <w:r w:rsidR="000A6E08">
          <w:rPr>
            <w:sz w:val="28"/>
            <w:szCs w:val="28"/>
            <w:lang w:val="en-US"/>
          </w:rPr>
          <w:t xml:space="preserve"> animation</w:t>
        </w:r>
      </w:ins>
      <w:r w:rsidR="008A1404" w:rsidRPr="00864856">
        <w:rPr>
          <w:sz w:val="28"/>
          <w:szCs w:val="28"/>
        </w:rPr>
        <w:t>?</w:t>
      </w:r>
    </w:p>
    <w:p w14:paraId="64714644" w14:textId="298A81A6" w:rsidR="00D94F49" w:rsidRDefault="00D94F49" w:rsidP="00D94F49">
      <w:pPr>
        <w:pStyle w:val="ListParagraph"/>
        <w:numPr>
          <w:ilvl w:val="0"/>
          <w:numId w:val="38"/>
        </w:numPr>
        <w:spacing w:after="160" w:line="259" w:lineRule="auto"/>
        <w:contextualSpacing/>
        <w:rPr>
          <w:sz w:val="28"/>
          <w:szCs w:val="28"/>
        </w:rPr>
      </w:pPr>
      <w:r>
        <w:rPr>
          <w:sz w:val="28"/>
          <w:szCs w:val="28"/>
          <w:lang w:val="en-US"/>
        </w:rPr>
        <w:t xml:space="preserve">What does it mean to </w:t>
      </w:r>
      <w:r w:rsidRPr="00D94F49">
        <w:rPr>
          <w:i/>
          <w:iCs/>
          <w:sz w:val="28"/>
          <w:szCs w:val="28"/>
          <w:lang w:val="en-US"/>
        </w:rPr>
        <w:t>keep a straight face</w:t>
      </w:r>
      <w:r>
        <w:rPr>
          <w:sz w:val="28"/>
          <w:szCs w:val="28"/>
          <w:lang w:val="en-US"/>
        </w:rPr>
        <w:t>?</w:t>
      </w:r>
    </w:p>
    <w:p w14:paraId="3A5FAC1B" w14:textId="1CC1C392" w:rsidR="00BA1A04" w:rsidRPr="00D94F49" w:rsidRDefault="00BA1A04" w:rsidP="00D94F49">
      <w:pPr>
        <w:pStyle w:val="ListParagraph"/>
        <w:spacing w:after="160" w:line="259" w:lineRule="auto"/>
        <w:contextualSpacing/>
        <w:rPr>
          <w:sz w:val="28"/>
          <w:szCs w:val="28"/>
        </w:rPr>
      </w:pPr>
      <w:r w:rsidRPr="00D94F49">
        <w:rPr>
          <w:sz w:val="28"/>
          <w:szCs w:val="28"/>
        </w:rPr>
        <w:br w:type="page"/>
      </w:r>
    </w:p>
    <w:p w14:paraId="3854EA15" w14:textId="77777777" w:rsidR="00BA1A04" w:rsidRPr="00D94F49" w:rsidRDefault="00BA1A04" w:rsidP="00BA1A04">
      <w:pPr>
        <w:spacing w:after="120"/>
        <w:rPr>
          <w:sz w:val="28"/>
          <w:szCs w:val="28"/>
        </w:rPr>
      </w:pPr>
      <w:r w:rsidRPr="00D94F49">
        <w:rPr>
          <w:sz w:val="28"/>
          <w:szCs w:val="28"/>
        </w:rPr>
        <w:lastRenderedPageBreak/>
        <w:t>Answer Key</w:t>
      </w:r>
    </w:p>
    <w:p w14:paraId="2CA5055E" w14:textId="2282D47A" w:rsidR="00BA1A04" w:rsidRPr="00D94F49" w:rsidRDefault="00BA1A04" w:rsidP="00BA1A04">
      <w:pPr>
        <w:pStyle w:val="ListParagraph"/>
        <w:numPr>
          <w:ilvl w:val="0"/>
          <w:numId w:val="39"/>
        </w:numPr>
        <w:spacing w:after="120"/>
        <w:rPr>
          <w:sz w:val="28"/>
          <w:szCs w:val="28"/>
          <w:lang w:val="en-US"/>
        </w:rPr>
      </w:pPr>
      <w:r w:rsidRPr="00D94F49">
        <w:rPr>
          <w:sz w:val="28"/>
          <w:szCs w:val="28"/>
          <w:lang w:val="en-US"/>
        </w:rPr>
        <w:t>They needed to be creative, exciting and show colors not just talk</w:t>
      </w:r>
      <w:del w:id="201" w:author="Zheng Marissa" w:date="2020-02-20T11:07:00Z">
        <w:r w:rsidRPr="00D94F49" w:rsidDel="000A6E08">
          <w:rPr>
            <w:sz w:val="28"/>
            <w:szCs w:val="28"/>
            <w:lang w:val="en-US"/>
          </w:rPr>
          <w:delText>ing</w:delText>
        </w:r>
      </w:del>
      <w:r w:rsidRPr="00D94F49">
        <w:rPr>
          <w:sz w:val="28"/>
          <w:szCs w:val="28"/>
          <w:lang w:val="en-US"/>
        </w:rPr>
        <w:t xml:space="preserve"> about them. She wanted them to think outside the box. They could do anything from singing to dancing, </w:t>
      </w:r>
      <w:del w:id="202" w:author="Zheng Marissa" w:date="2020-02-20T11:07:00Z">
        <w:r w:rsidRPr="00D94F49" w:rsidDel="000A6E08">
          <w:rPr>
            <w:sz w:val="28"/>
            <w:szCs w:val="28"/>
            <w:lang w:val="en-US"/>
          </w:rPr>
          <w:delText xml:space="preserve">to </w:delText>
        </w:r>
      </w:del>
      <w:ins w:id="203" w:author="Zheng Marissa" w:date="2020-02-20T11:07:00Z">
        <w:r w:rsidR="000A6E08">
          <w:rPr>
            <w:sz w:val="28"/>
            <w:szCs w:val="28"/>
            <w:lang w:val="en-US"/>
          </w:rPr>
          <w:t>and</w:t>
        </w:r>
        <w:r w:rsidR="000A6E08" w:rsidRPr="00D94F49">
          <w:rPr>
            <w:sz w:val="28"/>
            <w:szCs w:val="28"/>
            <w:lang w:val="en-US"/>
          </w:rPr>
          <w:t xml:space="preserve"> </w:t>
        </w:r>
      </w:ins>
      <w:r w:rsidRPr="00D94F49">
        <w:rPr>
          <w:sz w:val="28"/>
          <w:szCs w:val="28"/>
          <w:lang w:val="en-US"/>
        </w:rPr>
        <w:t xml:space="preserve">creating an art piece. </w:t>
      </w:r>
    </w:p>
    <w:p w14:paraId="51CBA38A" w14:textId="77777777" w:rsidR="00BA1A04" w:rsidRPr="00D94F49" w:rsidRDefault="00BA1A04" w:rsidP="00BA1A04">
      <w:pPr>
        <w:spacing w:after="120"/>
        <w:ind w:firstLine="284"/>
        <w:rPr>
          <w:sz w:val="28"/>
          <w:szCs w:val="28"/>
          <w:lang w:val="en-US"/>
        </w:rPr>
      </w:pPr>
      <w:r w:rsidRPr="00D94F49">
        <w:rPr>
          <w:sz w:val="28"/>
          <w:szCs w:val="28"/>
        </w:rPr>
        <w:t>2.</w:t>
      </w:r>
      <w:r w:rsidRPr="00D94F49">
        <w:rPr>
          <w:sz w:val="28"/>
          <w:szCs w:val="28"/>
          <w:lang w:val="en-US"/>
        </w:rPr>
        <w:t xml:space="preserve"> </w:t>
      </w:r>
      <w:r w:rsidRPr="00D94F49">
        <w:rPr>
          <w:sz w:val="28"/>
          <w:szCs w:val="28"/>
        </w:rPr>
        <w:t xml:space="preserve"> </w:t>
      </w:r>
      <w:r w:rsidRPr="00D94F49">
        <w:rPr>
          <w:sz w:val="28"/>
          <w:szCs w:val="28"/>
          <w:lang w:val="en-US"/>
        </w:rPr>
        <w:t>C</w:t>
      </w:r>
    </w:p>
    <w:p w14:paraId="0C4DCE69" w14:textId="77777777" w:rsidR="00BA1A04" w:rsidRPr="00D94F49" w:rsidRDefault="00BA1A04" w:rsidP="00BA1A04">
      <w:pPr>
        <w:spacing w:after="120"/>
        <w:ind w:firstLine="284"/>
        <w:rPr>
          <w:sz w:val="28"/>
          <w:szCs w:val="28"/>
          <w:lang w:val="en-US"/>
        </w:rPr>
      </w:pPr>
      <w:r w:rsidRPr="00D94F49">
        <w:rPr>
          <w:sz w:val="28"/>
          <w:szCs w:val="28"/>
        </w:rPr>
        <w:t>3.</w:t>
      </w:r>
      <w:r w:rsidRPr="00D94F49">
        <w:rPr>
          <w:sz w:val="28"/>
          <w:szCs w:val="28"/>
          <w:lang w:val="en-US"/>
        </w:rPr>
        <w:t xml:space="preserve"> </w:t>
      </w:r>
      <w:r w:rsidRPr="00D94F49">
        <w:rPr>
          <w:sz w:val="28"/>
          <w:szCs w:val="28"/>
        </w:rPr>
        <w:t xml:space="preserve"> </w:t>
      </w:r>
      <w:r w:rsidRPr="00D94F49">
        <w:rPr>
          <w:sz w:val="28"/>
          <w:szCs w:val="28"/>
          <w:lang w:val="en-US"/>
        </w:rPr>
        <w:t>B</w:t>
      </w:r>
    </w:p>
    <w:p w14:paraId="1FF44D7D" w14:textId="3EFC2A95" w:rsidR="00BA1A04" w:rsidRPr="00D94F49" w:rsidRDefault="00BA1A04" w:rsidP="00BA1A04">
      <w:pPr>
        <w:spacing w:after="120"/>
        <w:ind w:firstLine="284"/>
        <w:rPr>
          <w:sz w:val="28"/>
          <w:szCs w:val="28"/>
          <w:lang w:val="en-US"/>
        </w:rPr>
      </w:pPr>
      <w:r w:rsidRPr="00D94F49">
        <w:rPr>
          <w:sz w:val="28"/>
          <w:szCs w:val="28"/>
        </w:rPr>
        <w:t xml:space="preserve">4. </w:t>
      </w:r>
      <w:r w:rsidRPr="00D94F49">
        <w:rPr>
          <w:sz w:val="28"/>
          <w:szCs w:val="28"/>
          <w:lang w:val="en-US"/>
        </w:rPr>
        <w:t xml:space="preserve"> C</w:t>
      </w:r>
    </w:p>
    <w:p w14:paraId="623FA725" w14:textId="16B8FE86" w:rsidR="00E007D1" w:rsidRPr="00D94F49" w:rsidRDefault="00E007D1" w:rsidP="00E007D1">
      <w:pPr>
        <w:spacing w:after="120"/>
        <w:ind w:firstLine="284"/>
        <w:rPr>
          <w:sz w:val="28"/>
          <w:szCs w:val="28"/>
          <w:lang w:val="en-US"/>
        </w:rPr>
      </w:pPr>
      <w:r w:rsidRPr="00D94F49">
        <w:rPr>
          <w:sz w:val="28"/>
          <w:szCs w:val="28"/>
          <w:lang w:val="en-US"/>
        </w:rPr>
        <w:t>5.</w:t>
      </w:r>
      <w:r w:rsidRPr="00D94F49">
        <w:rPr>
          <w:sz w:val="28"/>
          <w:szCs w:val="28"/>
          <w:lang w:val="en-US"/>
        </w:rPr>
        <w:tab/>
        <w:t>B</w:t>
      </w:r>
    </w:p>
    <w:p w14:paraId="0B88083D" w14:textId="3A8F8884" w:rsidR="00BA1A04" w:rsidRPr="00D94F49" w:rsidRDefault="00E007D1" w:rsidP="00E007D1">
      <w:pPr>
        <w:spacing w:after="120"/>
        <w:ind w:firstLine="284"/>
        <w:rPr>
          <w:sz w:val="28"/>
          <w:szCs w:val="28"/>
          <w:lang w:val="en-US"/>
        </w:rPr>
      </w:pPr>
      <w:r w:rsidRPr="00D94F49">
        <w:rPr>
          <w:sz w:val="28"/>
          <w:szCs w:val="28"/>
          <w:lang w:val="en-US"/>
        </w:rPr>
        <w:t>6</w:t>
      </w:r>
      <w:r w:rsidR="00BA1A04" w:rsidRPr="00D94F49">
        <w:rPr>
          <w:sz w:val="28"/>
          <w:szCs w:val="28"/>
          <w:lang w:val="en-US"/>
        </w:rPr>
        <w:t xml:space="preserve">. </w:t>
      </w:r>
      <w:r w:rsidR="00BA1A04" w:rsidRPr="00D94F49">
        <w:rPr>
          <w:sz w:val="28"/>
          <w:szCs w:val="28"/>
          <w:lang w:val="en-US"/>
        </w:rPr>
        <w:tab/>
        <w:t>A</w:t>
      </w:r>
      <w:r w:rsidR="00D94F49">
        <w:rPr>
          <w:sz w:val="28"/>
          <w:szCs w:val="28"/>
          <w:lang w:val="en-US"/>
        </w:rPr>
        <w:t>/C/D/B</w:t>
      </w:r>
    </w:p>
    <w:p w14:paraId="7CB0B524" w14:textId="76331CA4" w:rsidR="00BA1A04" w:rsidRPr="00D94F49" w:rsidRDefault="00BA1A04" w:rsidP="00BA1A04">
      <w:pPr>
        <w:spacing w:after="120"/>
        <w:ind w:firstLine="284"/>
        <w:rPr>
          <w:sz w:val="28"/>
          <w:szCs w:val="28"/>
          <w:lang w:val="en-US"/>
        </w:rPr>
      </w:pPr>
      <w:r w:rsidRPr="00D94F49">
        <w:rPr>
          <w:sz w:val="28"/>
          <w:szCs w:val="28"/>
          <w:lang w:val="en-US"/>
        </w:rPr>
        <w:t>7.</w:t>
      </w:r>
      <w:r w:rsidR="00E501C1" w:rsidRPr="00D94F49">
        <w:rPr>
          <w:sz w:val="28"/>
          <w:szCs w:val="28"/>
          <w:lang w:val="en-US"/>
        </w:rPr>
        <w:tab/>
        <w:t>E</w:t>
      </w:r>
    </w:p>
    <w:p w14:paraId="3805826B" w14:textId="4ADA34E7" w:rsidR="00D94F49" w:rsidRDefault="00BA1A04" w:rsidP="008C0FB8">
      <w:pPr>
        <w:spacing w:after="120"/>
        <w:ind w:firstLine="284"/>
        <w:rPr>
          <w:sz w:val="28"/>
          <w:szCs w:val="28"/>
          <w:lang w:val="en-US"/>
        </w:rPr>
      </w:pPr>
      <w:r w:rsidRPr="00D94F49">
        <w:rPr>
          <w:sz w:val="28"/>
          <w:szCs w:val="28"/>
          <w:lang w:val="en-US"/>
        </w:rPr>
        <w:t>8.</w:t>
      </w:r>
      <w:r w:rsidRPr="00D94F49">
        <w:rPr>
          <w:sz w:val="28"/>
          <w:szCs w:val="28"/>
          <w:lang w:val="en-US"/>
        </w:rPr>
        <w:tab/>
      </w:r>
      <w:r w:rsidR="00511645" w:rsidRPr="00D94F49">
        <w:rPr>
          <w:sz w:val="28"/>
          <w:szCs w:val="28"/>
          <w:lang w:val="en-US"/>
        </w:rPr>
        <w:t>Stop</w:t>
      </w:r>
      <w:ins w:id="204" w:author="Zheng Marissa" w:date="2020-02-20T11:08:00Z">
        <w:r w:rsidR="000A6E08">
          <w:rPr>
            <w:sz w:val="28"/>
            <w:szCs w:val="28"/>
            <w:lang w:val="en-US"/>
          </w:rPr>
          <w:t>-</w:t>
        </w:r>
      </w:ins>
      <w:del w:id="205" w:author="Zheng Marissa" w:date="2020-02-20T11:08:00Z">
        <w:r w:rsidR="00511645" w:rsidRPr="00D94F49" w:rsidDel="000A6E08">
          <w:rPr>
            <w:sz w:val="28"/>
            <w:szCs w:val="28"/>
            <w:lang w:val="en-US"/>
          </w:rPr>
          <w:delText xml:space="preserve"> </w:delText>
        </w:r>
      </w:del>
      <w:r w:rsidR="00511645" w:rsidRPr="00D94F49">
        <w:rPr>
          <w:sz w:val="28"/>
          <w:szCs w:val="28"/>
          <w:lang w:val="en-US"/>
        </w:rPr>
        <w:t xml:space="preserve">motion </w:t>
      </w:r>
      <w:ins w:id="206" w:author="Zheng Marissa" w:date="2020-02-20T11:08:00Z">
        <w:r w:rsidR="000A6E08">
          <w:rPr>
            <w:sz w:val="28"/>
            <w:szCs w:val="28"/>
            <w:lang w:val="en-US"/>
          </w:rPr>
          <w:t>animati</w:t>
        </w:r>
      </w:ins>
      <w:ins w:id="207" w:author="Zheng Marissa" w:date="2020-02-20T11:09:00Z">
        <w:r w:rsidR="000A6E08">
          <w:rPr>
            <w:sz w:val="28"/>
            <w:szCs w:val="28"/>
            <w:lang w:val="en-US"/>
          </w:rPr>
          <w:t xml:space="preserve">on </w:t>
        </w:r>
      </w:ins>
      <w:del w:id="208" w:author="Zheng Marissa" w:date="2020-02-20T11:09:00Z">
        <w:r w:rsidR="00511645" w:rsidRPr="00D94F49" w:rsidDel="000A6E08">
          <w:rPr>
            <w:sz w:val="28"/>
            <w:szCs w:val="28"/>
            <w:lang w:val="en-US"/>
          </w:rPr>
          <w:delText xml:space="preserve">could </w:delText>
        </w:r>
      </w:del>
      <w:ins w:id="209" w:author="Zheng Marissa" w:date="2020-02-20T11:09:00Z">
        <w:r w:rsidR="000A6E08">
          <w:rPr>
            <w:sz w:val="28"/>
            <w:szCs w:val="28"/>
            <w:lang w:val="en-US"/>
          </w:rPr>
          <w:t>is made by</w:t>
        </w:r>
      </w:ins>
      <w:ins w:id="210" w:author="Zheng Marissa" w:date="2020-02-20T11:11:00Z">
        <w:r w:rsidR="000A6E08">
          <w:rPr>
            <w:sz w:val="28"/>
            <w:szCs w:val="28"/>
            <w:lang w:val="en-US"/>
          </w:rPr>
          <w:t xml:space="preserve"> photographing </w:t>
        </w:r>
      </w:ins>
      <w:ins w:id="211" w:author="Zheng Marissa" w:date="2020-02-20T11:10:00Z">
        <w:r w:rsidR="000A6E08">
          <w:rPr>
            <w:sz w:val="28"/>
            <w:szCs w:val="28"/>
            <w:lang w:val="en-US"/>
          </w:rPr>
          <w:t xml:space="preserve">an object </w:t>
        </w:r>
      </w:ins>
      <w:ins w:id="212" w:author="Zheng Marissa" w:date="2020-02-20T11:11:00Z">
        <w:r w:rsidR="000A6E08">
          <w:rPr>
            <w:sz w:val="28"/>
            <w:szCs w:val="28"/>
            <w:lang w:val="en-US"/>
          </w:rPr>
          <w:t xml:space="preserve">and moving it </w:t>
        </w:r>
      </w:ins>
      <w:ins w:id="213" w:author="Zheng Marissa" w:date="2020-02-20T11:10:00Z">
        <w:r w:rsidR="000A6E08">
          <w:rPr>
            <w:sz w:val="28"/>
            <w:szCs w:val="28"/>
            <w:lang w:val="en-US"/>
          </w:rPr>
          <w:t>slightly between</w:t>
        </w:r>
      </w:ins>
      <w:ins w:id="214" w:author="Zheng Marissa" w:date="2020-02-20T11:11:00Z">
        <w:r w:rsidR="000A6E08">
          <w:rPr>
            <w:sz w:val="28"/>
            <w:szCs w:val="28"/>
            <w:lang w:val="en-US"/>
          </w:rPr>
          <w:t xml:space="preserve"> each frame so that it appears to be in motion </w:t>
        </w:r>
      </w:ins>
      <w:del w:id="215" w:author="Zheng Marissa" w:date="2020-02-20T11:12:00Z">
        <w:r w:rsidR="00511645" w:rsidRPr="00D94F49" w:rsidDel="000A6E08">
          <w:rPr>
            <w:sz w:val="28"/>
            <w:szCs w:val="28"/>
            <w:lang w:val="en-US"/>
          </w:rPr>
          <w:delText>be made through taking photos of or drawing something each</w:delText>
        </w:r>
        <w:r w:rsidR="008C0FB8" w:rsidRPr="00D94F49" w:rsidDel="000A6E08">
          <w:rPr>
            <w:sz w:val="28"/>
            <w:szCs w:val="28"/>
            <w:lang w:val="en-US"/>
          </w:rPr>
          <w:delText xml:space="preserve"> piece by piece, each</w:delText>
        </w:r>
        <w:r w:rsidR="00511645" w:rsidRPr="00D94F49" w:rsidDel="000A6E08">
          <w:rPr>
            <w:sz w:val="28"/>
            <w:szCs w:val="28"/>
            <w:lang w:val="en-US"/>
          </w:rPr>
          <w:delText xml:space="preserve"> time it moves somewhere or does something. All these still-images are then put together to create</w:delText>
        </w:r>
        <w:r w:rsidR="008C0FB8" w:rsidRPr="00D94F49" w:rsidDel="000A6E08">
          <w:rPr>
            <w:sz w:val="28"/>
            <w:szCs w:val="28"/>
            <w:lang w:val="en-US"/>
          </w:rPr>
          <w:delText xml:space="preserve"> a short ‘movie.’</w:delText>
        </w:r>
      </w:del>
      <w:ins w:id="216" w:author="Zheng Marissa" w:date="2020-02-20T11:12:00Z">
        <w:r w:rsidR="000A6E08">
          <w:rPr>
            <w:sz w:val="28"/>
            <w:szCs w:val="28"/>
            <w:lang w:val="en-US"/>
          </w:rPr>
          <w:t>when the frames are played back together.</w:t>
        </w:r>
      </w:ins>
    </w:p>
    <w:p w14:paraId="517CA1DD" w14:textId="54B8CBDB" w:rsidR="008C0FB8" w:rsidRPr="00D94F49" w:rsidRDefault="00D94F49" w:rsidP="008C0FB8">
      <w:pPr>
        <w:spacing w:after="120"/>
        <w:ind w:firstLine="284"/>
        <w:rPr>
          <w:sz w:val="28"/>
          <w:szCs w:val="28"/>
          <w:lang w:val="en-US"/>
        </w:rPr>
      </w:pPr>
      <w:r>
        <w:rPr>
          <w:sz w:val="28"/>
          <w:szCs w:val="28"/>
          <w:lang w:val="en-US"/>
        </w:rPr>
        <w:t xml:space="preserve"> 9.</w:t>
      </w:r>
      <w:r>
        <w:rPr>
          <w:sz w:val="28"/>
          <w:szCs w:val="28"/>
          <w:lang w:val="en-US"/>
        </w:rPr>
        <w:tab/>
        <w:t xml:space="preserve">To not show any emotions on your face. That would include, no frowning, no smiling, and no </w:t>
      </w:r>
      <w:del w:id="217" w:author="Zheng Marissa" w:date="2020-02-20T11:14:00Z">
        <w:r w:rsidDel="000A6E08">
          <w:rPr>
            <w:sz w:val="28"/>
            <w:szCs w:val="28"/>
            <w:lang w:val="en-US"/>
          </w:rPr>
          <w:delText xml:space="preserve">moving of your </w:delText>
        </w:r>
      </w:del>
      <w:r>
        <w:rPr>
          <w:sz w:val="28"/>
          <w:szCs w:val="28"/>
          <w:lang w:val="en-US"/>
        </w:rPr>
        <w:t>eyebrow</w:t>
      </w:r>
      <w:del w:id="218" w:author="Zheng Marissa" w:date="2020-02-20T11:14:00Z">
        <w:r w:rsidDel="000A6E08">
          <w:rPr>
            <w:sz w:val="28"/>
            <w:szCs w:val="28"/>
            <w:lang w:val="en-US"/>
          </w:rPr>
          <w:delText>s</w:delText>
        </w:r>
      </w:del>
      <w:ins w:id="219" w:author="Zheng Marissa" w:date="2020-02-20T11:14:00Z">
        <w:r w:rsidR="000A6E08">
          <w:rPr>
            <w:sz w:val="28"/>
            <w:szCs w:val="28"/>
            <w:lang w:val="en-US"/>
          </w:rPr>
          <w:t xml:space="preserve"> movement</w:t>
        </w:r>
      </w:ins>
      <w:r>
        <w:rPr>
          <w:sz w:val="28"/>
          <w:szCs w:val="28"/>
          <w:lang w:val="en-US"/>
        </w:rPr>
        <w:t>.</w:t>
      </w:r>
      <w:r w:rsidR="008C0FB8" w:rsidRPr="00D94F49">
        <w:rPr>
          <w:noProof/>
          <w:sz w:val="28"/>
          <w:szCs w:val="28"/>
        </w:rPr>
        <w:br w:type="page"/>
      </w:r>
    </w:p>
    <w:p w14:paraId="3D61368E" w14:textId="61B0AA28" w:rsidR="00BA1A04" w:rsidRPr="00D94F49" w:rsidRDefault="00BA1A04" w:rsidP="00BA1A04">
      <w:pPr>
        <w:rPr>
          <w:noProof/>
          <w:sz w:val="28"/>
          <w:szCs w:val="28"/>
        </w:rPr>
      </w:pPr>
      <w:r w:rsidRPr="00D94F49">
        <w:rPr>
          <w:noProof/>
          <w:sz w:val="28"/>
          <w:szCs w:val="28"/>
        </w:rPr>
        <w:lastRenderedPageBreak/>
        <w:t xml:space="preserve">Word count:  </w:t>
      </w:r>
    </w:p>
    <w:p w14:paraId="5576BC6D" w14:textId="77777777" w:rsidR="00BA1A04" w:rsidRPr="00D94F49" w:rsidRDefault="00BA1A04" w:rsidP="00BA1A04">
      <w:pPr>
        <w:rPr>
          <w:noProof/>
          <w:sz w:val="28"/>
          <w:szCs w:val="28"/>
        </w:rPr>
      </w:pPr>
    </w:p>
    <w:p w14:paraId="47278F71" w14:textId="77777777" w:rsidR="00BA1A04" w:rsidRPr="00D94F49" w:rsidRDefault="00BA1A04" w:rsidP="00BA1A04">
      <w:pPr>
        <w:rPr>
          <w:noProof/>
          <w:sz w:val="28"/>
          <w:szCs w:val="28"/>
        </w:rPr>
      </w:pPr>
    </w:p>
    <w:p w14:paraId="53B6C6D4" w14:textId="77777777" w:rsidR="00BA1A04" w:rsidRPr="00D94F49" w:rsidRDefault="00BA1A04" w:rsidP="00BA1A04">
      <w:pPr>
        <w:jc w:val="center"/>
        <w:rPr>
          <w:sz w:val="28"/>
          <w:szCs w:val="28"/>
        </w:rPr>
      </w:pPr>
      <w:r w:rsidRPr="00D94F49">
        <w:rPr>
          <w:rFonts w:hint="eastAsia"/>
          <w:sz w:val="28"/>
          <w:szCs w:val="28"/>
        </w:rPr>
        <w:t>Proofreading Checklist</w:t>
      </w:r>
    </w:p>
    <w:tbl>
      <w:tblPr>
        <w:tblStyle w:val="TableGrid"/>
        <w:tblW w:w="8290" w:type="dxa"/>
        <w:jc w:val="center"/>
        <w:tblLayout w:type="fixed"/>
        <w:tblLook w:val="04A0" w:firstRow="1" w:lastRow="0" w:firstColumn="1" w:lastColumn="0" w:noHBand="0" w:noVBand="1"/>
      </w:tblPr>
      <w:tblGrid>
        <w:gridCol w:w="3114"/>
        <w:gridCol w:w="5176"/>
      </w:tblGrid>
      <w:tr w:rsidR="00BA1A04" w:rsidRPr="00D94F49" w14:paraId="29FAC4A9" w14:textId="77777777" w:rsidTr="0043098C">
        <w:trPr>
          <w:jc w:val="center"/>
        </w:trPr>
        <w:tc>
          <w:tcPr>
            <w:tcW w:w="3114" w:type="dxa"/>
          </w:tcPr>
          <w:p w14:paraId="25F6989F" w14:textId="77777777" w:rsidR="00BA1A04" w:rsidRPr="00D94F49" w:rsidRDefault="00BA1A04" w:rsidP="0043098C">
            <w:pPr>
              <w:rPr>
                <w:sz w:val="28"/>
                <w:szCs w:val="28"/>
              </w:rPr>
            </w:pPr>
            <w:r w:rsidRPr="00D94F49">
              <w:rPr>
                <w:rFonts w:hint="eastAsia"/>
                <w:sz w:val="28"/>
                <w:szCs w:val="28"/>
              </w:rPr>
              <w:t xml:space="preserve">First </w:t>
            </w:r>
            <w:r w:rsidRPr="00D94F49">
              <w:rPr>
                <w:sz w:val="28"/>
                <w:szCs w:val="28"/>
              </w:rPr>
              <w:t>P</w:t>
            </w:r>
            <w:r w:rsidRPr="00D94F49">
              <w:rPr>
                <w:rFonts w:hint="eastAsia"/>
                <w:sz w:val="28"/>
                <w:szCs w:val="28"/>
              </w:rPr>
              <w:t>roofreader</w:t>
            </w:r>
          </w:p>
        </w:tc>
        <w:tc>
          <w:tcPr>
            <w:tcW w:w="5176" w:type="dxa"/>
          </w:tcPr>
          <w:p w14:paraId="0049CAEE" w14:textId="6EDD6903" w:rsidR="00BA1A04" w:rsidRPr="000A6E08" w:rsidRDefault="000A6E08" w:rsidP="0043098C">
            <w:pPr>
              <w:rPr>
                <w:sz w:val="28"/>
                <w:szCs w:val="28"/>
                <w:lang w:val="fr-FR"/>
                <w:rPrChange w:id="220" w:author="Zheng Marissa" w:date="2020-02-20T11:06:00Z">
                  <w:rPr>
                    <w:sz w:val="28"/>
                    <w:szCs w:val="28"/>
                  </w:rPr>
                </w:rPrChange>
              </w:rPr>
            </w:pPr>
            <w:ins w:id="221" w:author="Zheng Marissa" w:date="2020-02-20T11:06:00Z">
              <w:r>
                <w:rPr>
                  <w:sz w:val="28"/>
                  <w:szCs w:val="28"/>
                  <w:lang w:val="fr-FR"/>
                </w:rPr>
                <w:t>Marissa Zheng</w:t>
              </w:r>
            </w:ins>
          </w:p>
        </w:tc>
      </w:tr>
      <w:tr w:rsidR="00BA1A04" w:rsidRPr="00D94F49" w14:paraId="52C61F3B" w14:textId="77777777" w:rsidTr="0043098C">
        <w:trPr>
          <w:jc w:val="center"/>
        </w:trPr>
        <w:tc>
          <w:tcPr>
            <w:tcW w:w="3114" w:type="dxa"/>
          </w:tcPr>
          <w:p w14:paraId="145743B7" w14:textId="77777777" w:rsidR="00BA1A04" w:rsidRPr="00D94F49" w:rsidRDefault="00BA1A04" w:rsidP="0043098C">
            <w:pPr>
              <w:rPr>
                <w:sz w:val="28"/>
                <w:szCs w:val="28"/>
              </w:rPr>
            </w:pPr>
            <w:r w:rsidRPr="00D94F49">
              <w:rPr>
                <w:rFonts w:hint="eastAsia"/>
                <w:sz w:val="28"/>
                <w:szCs w:val="28"/>
              </w:rPr>
              <w:t xml:space="preserve">Second </w:t>
            </w:r>
            <w:r w:rsidRPr="00D94F49">
              <w:rPr>
                <w:sz w:val="28"/>
                <w:szCs w:val="28"/>
              </w:rPr>
              <w:t>P</w:t>
            </w:r>
            <w:r w:rsidRPr="00D94F49">
              <w:rPr>
                <w:rFonts w:hint="eastAsia"/>
                <w:sz w:val="28"/>
                <w:szCs w:val="28"/>
              </w:rPr>
              <w:t>roofreader</w:t>
            </w:r>
          </w:p>
        </w:tc>
        <w:tc>
          <w:tcPr>
            <w:tcW w:w="5176" w:type="dxa"/>
          </w:tcPr>
          <w:p w14:paraId="72CD8DCE" w14:textId="77777777" w:rsidR="00BA1A04" w:rsidRPr="00D94F49" w:rsidRDefault="00BA1A04" w:rsidP="0043098C">
            <w:pPr>
              <w:rPr>
                <w:sz w:val="28"/>
                <w:szCs w:val="28"/>
              </w:rPr>
            </w:pPr>
          </w:p>
        </w:tc>
      </w:tr>
      <w:tr w:rsidR="00BA1A04" w:rsidRPr="00D94F49" w14:paraId="29F60127" w14:textId="77777777" w:rsidTr="0043098C">
        <w:trPr>
          <w:jc w:val="center"/>
        </w:trPr>
        <w:tc>
          <w:tcPr>
            <w:tcW w:w="3114" w:type="dxa"/>
          </w:tcPr>
          <w:p w14:paraId="15A8FCF8" w14:textId="77777777" w:rsidR="00BA1A04" w:rsidRPr="00D94F49" w:rsidRDefault="00BA1A04" w:rsidP="0043098C">
            <w:pPr>
              <w:rPr>
                <w:sz w:val="28"/>
                <w:szCs w:val="28"/>
              </w:rPr>
            </w:pPr>
            <w:r w:rsidRPr="00D94F49">
              <w:rPr>
                <w:rFonts w:hint="eastAsia"/>
                <w:sz w:val="28"/>
                <w:szCs w:val="28"/>
              </w:rPr>
              <w:t xml:space="preserve">Third </w:t>
            </w:r>
            <w:r w:rsidRPr="00D94F49">
              <w:rPr>
                <w:sz w:val="28"/>
                <w:szCs w:val="28"/>
              </w:rPr>
              <w:t>P</w:t>
            </w:r>
            <w:r w:rsidRPr="00D94F49">
              <w:rPr>
                <w:rFonts w:hint="eastAsia"/>
                <w:sz w:val="28"/>
                <w:szCs w:val="28"/>
              </w:rPr>
              <w:t>roofreader</w:t>
            </w:r>
          </w:p>
        </w:tc>
        <w:tc>
          <w:tcPr>
            <w:tcW w:w="5176" w:type="dxa"/>
          </w:tcPr>
          <w:p w14:paraId="0EFD641A" w14:textId="77777777" w:rsidR="00BA1A04" w:rsidRPr="00D94F49" w:rsidRDefault="00BA1A04" w:rsidP="0043098C">
            <w:pPr>
              <w:rPr>
                <w:sz w:val="28"/>
                <w:szCs w:val="28"/>
              </w:rPr>
            </w:pPr>
          </w:p>
        </w:tc>
      </w:tr>
      <w:tr w:rsidR="00BA1A04" w:rsidRPr="00D94F49" w14:paraId="1A13D2F6" w14:textId="77777777" w:rsidTr="0043098C">
        <w:trPr>
          <w:jc w:val="center"/>
        </w:trPr>
        <w:tc>
          <w:tcPr>
            <w:tcW w:w="3114" w:type="dxa"/>
          </w:tcPr>
          <w:p w14:paraId="5D97087D" w14:textId="77777777" w:rsidR="00BA1A04" w:rsidRPr="00D94F49" w:rsidRDefault="00BA1A04" w:rsidP="0043098C">
            <w:pPr>
              <w:rPr>
                <w:sz w:val="28"/>
                <w:szCs w:val="28"/>
              </w:rPr>
            </w:pPr>
            <w:r w:rsidRPr="00D94F49">
              <w:rPr>
                <w:rFonts w:hint="eastAsia"/>
                <w:sz w:val="28"/>
                <w:szCs w:val="28"/>
              </w:rPr>
              <w:t xml:space="preserve">Fourth </w:t>
            </w:r>
            <w:r w:rsidRPr="00D94F49">
              <w:rPr>
                <w:sz w:val="28"/>
                <w:szCs w:val="28"/>
              </w:rPr>
              <w:t>P</w:t>
            </w:r>
            <w:r w:rsidRPr="00D94F49">
              <w:rPr>
                <w:rFonts w:hint="eastAsia"/>
                <w:sz w:val="28"/>
                <w:szCs w:val="28"/>
              </w:rPr>
              <w:t>roofreader</w:t>
            </w:r>
          </w:p>
        </w:tc>
        <w:tc>
          <w:tcPr>
            <w:tcW w:w="5176" w:type="dxa"/>
          </w:tcPr>
          <w:p w14:paraId="062D7CA7" w14:textId="77777777" w:rsidR="00BA1A04" w:rsidRPr="00D94F49" w:rsidRDefault="00BA1A04" w:rsidP="0043098C">
            <w:pPr>
              <w:rPr>
                <w:sz w:val="28"/>
                <w:szCs w:val="28"/>
              </w:rPr>
            </w:pPr>
          </w:p>
        </w:tc>
      </w:tr>
    </w:tbl>
    <w:p w14:paraId="0590D501" w14:textId="77777777" w:rsidR="00BA1A04" w:rsidRPr="00D94F49" w:rsidRDefault="00BA1A04" w:rsidP="00BA1A04">
      <w:pPr>
        <w:rPr>
          <w:sz w:val="28"/>
          <w:szCs w:val="28"/>
        </w:rPr>
      </w:pPr>
    </w:p>
    <w:p w14:paraId="0289AD27" w14:textId="31944A02" w:rsidR="00ED6C6C" w:rsidRPr="00BA1A04" w:rsidRDefault="00ED6C6C" w:rsidP="00BA1A04">
      <w:pPr>
        <w:spacing w:after="160" w:line="259" w:lineRule="auto"/>
        <w:contextualSpacing/>
        <w:rPr>
          <w:sz w:val="28"/>
          <w:szCs w:val="28"/>
        </w:rPr>
      </w:pPr>
    </w:p>
    <w:sectPr w:rsidR="00ED6C6C" w:rsidRPr="00BA1A04" w:rsidSect="002942E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11C7A" w14:textId="77777777" w:rsidR="00FB26DD" w:rsidRDefault="00FB26DD">
      <w:r>
        <w:separator/>
      </w:r>
    </w:p>
  </w:endnote>
  <w:endnote w:type="continuationSeparator" w:id="0">
    <w:p w14:paraId="18768BFB" w14:textId="77777777" w:rsidR="00FB26DD" w:rsidRDefault="00FB2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w:panose1 w:val="00000000000000000000"/>
    <w:charset w:val="4D"/>
    <w:family w:val="auto"/>
    <w:pitch w:val="variable"/>
    <w:sig w:usb0="A00002FF" w:usb1="7800205A" w:usb2="146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KKPhoneticNew">
    <w:altName w:val="Times New Roman"/>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Œ¢»Ì—Å_/">
    <w:altName w:val="Cambria"/>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EAD65" w14:textId="77777777" w:rsidR="00E67473" w:rsidRDefault="00E67473" w:rsidP="007275C3">
    <w:pPr>
      <w:pStyle w:val="Footer"/>
      <w:framePr w:wrap="none" w:vAnchor="text" w:hAnchor="margin" w:xAlign="center" w:y="1"/>
      <w:rPr>
        <w:rStyle w:val="PageNumber"/>
        <w:sz w:val="24"/>
        <w:szCs w:val="24"/>
      </w:rPr>
    </w:pPr>
    <w:r>
      <w:rPr>
        <w:rStyle w:val="PageNumber"/>
      </w:rPr>
      <w:fldChar w:fldCharType="begin"/>
    </w:r>
    <w:r>
      <w:rPr>
        <w:rStyle w:val="PageNumber"/>
      </w:rPr>
      <w:instrText xml:space="preserve">PAGE  </w:instrText>
    </w:r>
    <w:r>
      <w:rPr>
        <w:rStyle w:val="PageNumber"/>
      </w:rPr>
      <w:fldChar w:fldCharType="end"/>
    </w:r>
  </w:p>
  <w:p w14:paraId="337EF5E7" w14:textId="77777777" w:rsidR="00E67473" w:rsidRDefault="00E67473" w:rsidP="00C5744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5054183"/>
      <w:docPartObj>
        <w:docPartGallery w:val="Page Numbers (Bottom of Page)"/>
        <w:docPartUnique/>
      </w:docPartObj>
    </w:sdtPr>
    <w:sdtContent>
      <w:p w14:paraId="7578D41A" w14:textId="1D3A0938" w:rsidR="00E67473" w:rsidRDefault="00E67473" w:rsidP="007275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D55827A" w14:textId="77777777" w:rsidR="00E67473" w:rsidRDefault="00E67473" w:rsidP="00D732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286CA" w14:textId="77777777" w:rsidR="00FB26DD" w:rsidRDefault="00FB26DD">
      <w:r>
        <w:separator/>
      </w:r>
    </w:p>
  </w:footnote>
  <w:footnote w:type="continuationSeparator" w:id="0">
    <w:p w14:paraId="78F559FA" w14:textId="77777777" w:rsidR="00FB26DD" w:rsidRDefault="00FB2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F6A64" w14:textId="0CB74331" w:rsidR="00E67473" w:rsidRPr="007F35A4" w:rsidRDefault="00E67473" w:rsidP="007F35A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4E7F50"/>
    <w:multiLevelType w:val="hybridMultilevel"/>
    <w:tmpl w:val="CFE4E85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474342"/>
    <w:multiLevelType w:val="hybridMultilevel"/>
    <w:tmpl w:val="1B4A24CA"/>
    <w:lvl w:ilvl="0" w:tplc="00000001">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047EF9"/>
    <w:multiLevelType w:val="hybridMultilevel"/>
    <w:tmpl w:val="F2765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A83534"/>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CF7041E"/>
    <w:multiLevelType w:val="hybridMultilevel"/>
    <w:tmpl w:val="5B88E4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F130989"/>
    <w:multiLevelType w:val="hybridMultilevel"/>
    <w:tmpl w:val="056449CA"/>
    <w:lvl w:ilvl="0" w:tplc="5928ABD2">
      <w:start w:val="1"/>
      <w:numFmt w:val="decimal"/>
      <w:lvlText w:val="%1"/>
      <w:lvlJc w:val="left"/>
      <w:pPr>
        <w:tabs>
          <w:tab w:val="num" w:pos="1080"/>
        </w:tabs>
        <w:ind w:left="1080" w:hanging="720"/>
      </w:pPr>
      <w:rPr>
        <w:rFonts w:cs="Times New Roman" w:hint="eastAsia"/>
        <w:b/>
        <w:i w:val="0"/>
      </w:rPr>
    </w:lvl>
    <w:lvl w:ilvl="1" w:tplc="04090019">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7" w15:restartNumberingAfterBreak="0">
    <w:nsid w:val="10C86C97"/>
    <w:multiLevelType w:val="hybridMultilevel"/>
    <w:tmpl w:val="75361494"/>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15:restartNumberingAfterBreak="0">
    <w:nsid w:val="118F5AF8"/>
    <w:multiLevelType w:val="hybridMultilevel"/>
    <w:tmpl w:val="95382EFA"/>
    <w:lvl w:ilvl="0" w:tplc="0660EC36">
      <w:start w:val="1"/>
      <w:numFmt w:val="bullet"/>
      <w:lvlText w:val="-"/>
      <w:lvlJc w:val="left"/>
      <w:pPr>
        <w:tabs>
          <w:tab w:val="num" w:pos="1080"/>
        </w:tabs>
        <w:ind w:left="1080" w:hanging="360"/>
      </w:pPr>
      <w:rPr>
        <w:rFonts w:ascii="Palatino" w:eastAsia="PMingLiU" w:hAnsi="Palatino"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B3D39C0"/>
    <w:multiLevelType w:val="hybridMultilevel"/>
    <w:tmpl w:val="18586762"/>
    <w:lvl w:ilvl="0" w:tplc="04090013">
      <w:start w:val="1"/>
      <w:numFmt w:val="upperRoman"/>
      <w:lvlText w:val="%1."/>
      <w:lvlJc w:val="righ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15:restartNumberingAfterBreak="0">
    <w:nsid w:val="1CDB218F"/>
    <w:multiLevelType w:val="hybridMultilevel"/>
    <w:tmpl w:val="65B69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5D5776"/>
    <w:multiLevelType w:val="hybridMultilevel"/>
    <w:tmpl w:val="31EE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39C4AD3"/>
    <w:multiLevelType w:val="hybridMultilevel"/>
    <w:tmpl w:val="2A008CDE"/>
    <w:lvl w:ilvl="0" w:tplc="1009000F">
      <w:start w:val="1"/>
      <w:numFmt w:val="decimal"/>
      <w:lvlText w:val="%1."/>
      <w:lvlJc w:val="left"/>
      <w:pPr>
        <w:ind w:left="1004" w:hanging="360"/>
      </w:pPr>
      <w:rPr>
        <w:rFont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256A0EBA"/>
    <w:multiLevelType w:val="hybridMultilevel"/>
    <w:tmpl w:val="6DA61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0D6D97"/>
    <w:multiLevelType w:val="hybridMultilevel"/>
    <w:tmpl w:val="223A71A4"/>
    <w:lvl w:ilvl="0" w:tplc="04090001">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15" w15:restartNumberingAfterBreak="0">
    <w:nsid w:val="2A7215D0"/>
    <w:multiLevelType w:val="hybridMultilevel"/>
    <w:tmpl w:val="AC5CF77E"/>
    <w:lvl w:ilvl="0" w:tplc="4620B6CE">
      <w:start w:val="1"/>
      <w:numFmt w:val="decimal"/>
      <w:lvlText w:val="%1"/>
      <w:lvlJc w:val="left"/>
      <w:pPr>
        <w:tabs>
          <w:tab w:val="num" w:pos="420"/>
        </w:tabs>
        <w:ind w:left="420" w:hanging="42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08B1199"/>
    <w:multiLevelType w:val="hybridMultilevel"/>
    <w:tmpl w:val="8B780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C1999"/>
    <w:multiLevelType w:val="hybridMultilevel"/>
    <w:tmpl w:val="349CA782"/>
    <w:lvl w:ilvl="0" w:tplc="30160BF0">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321100C1"/>
    <w:multiLevelType w:val="hybridMultilevel"/>
    <w:tmpl w:val="34E82FB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9DB36C3"/>
    <w:multiLevelType w:val="hybridMultilevel"/>
    <w:tmpl w:val="75AE167E"/>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0C0054"/>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3F5F52AA"/>
    <w:multiLevelType w:val="hybridMultilevel"/>
    <w:tmpl w:val="ACF834F6"/>
    <w:lvl w:ilvl="0" w:tplc="0409000F">
      <w:start w:val="1"/>
      <w:numFmt w:val="decimal"/>
      <w:lvlText w:val="%1."/>
      <w:lvlJc w:val="left"/>
      <w:pPr>
        <w:ind w:left="780" w:hanging="4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C62E12"/>
    <w:multiLevelType w:val="hybridMultilevel"/>
    <w:tmpl w:val="592A0EA0"/>
    <w:lvl w:ilvl="0" w:tplc="7D6CFE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44430C"/>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4E456F92"/>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571A5137"/>
    <w:multiLevelType w:val="hybridMultilevel"/>
    <w:tmpl w:val="B2D4FEBE"/>
    <w:lvl w:ilvl="0" w:tplc="3C363EA6">
      <w:start w:val="1"/>
      <w:numFmt w:val="bullet"/>
      <w:lvlText w:val="-"/>
      <w:lvlJc w:val="left"/>
      <w:pPr>
        <w:tabs>
          <w:tab w:val="num" w:pos="1080"/>
        </w:tabs>
        <w:ind w:left="1080" w:hanging="360"/>
      </w:pPr>
      <w:rPr>
        <w:rFonts w:ascii="Palatino" w:eastAsia="PMingLiU" w:hAnsi="Palatino"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7F64DCA"/>
    <w:multiLevelType w:val="hybridMultilevel"/>
    <w:tmpl w:val="E8D863BE"/>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650359"/>
    <w:multiLevelType w:val="hybridMultilevel"/>
    <w:tmpl w:val="2494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7D3D42"/>
    <w:multiLevelType w:val="hybridMultilevel"/>
    <w:tmpl w:val="B268CF38"/>
    <w:lvl w:ilvl="0" w:tplc="1AD4929A">
      <w:start w:val="1"/>
      <w:numFmt w:val="decimal"/>
      <w:lvlText w:val="%1."/>
      <w:lvlJc w:val="left"/>
      <w:pPr>
        <w:ind w:left="804" w:hanging="5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5DB824E8"/>
    <w:multiLevelType w:val="hybridMultilevel"/>
    <w:tmpl w:val="CE40F6BE"/>
    <w:lvl w:ilvl="0" w:tplc="10090015">
      <w:start w:val="1"/>
      <w:numFmt w:val="upperLetter"/>
      <w:lvlText w:val="%1."/>
      <w:lvlJc w:val="left"/>
      <w:pPr>
        <w:ind w:left="720" w:hanging="360"/>
      </w:pPr>
    </w:lvl>
    <w:lvl w:ilvl="1" w:tplc="7F6CF424">
      <w:start w:val="1"/>
      <w:numFmt w:val="lowerLetter"/>
      <w:lvlText w:val="%2."/>
      <w:lvlJc w:val="left"/>
      <w:pPr>
        <w:ind w:left="1440" w:hanging="360"/>
      </w:pPr>
    </w:lvl>
    <w:lvl w:ilvl="2" w:tplc="C91603D8">
      <w:start w:val="1"/>
      <w:numFmt w:val="lowerRoman"/>
      <w:lvlText w:val="%3."/>
      <w:lvlJc w:val="right"/>
      <w:pPr>
        <w:ind w:left="2160" w:hanging="180"/>
      </w:pPr>
    </w:lvl>
    <w:lvl w:ilvl="3" w:tplc="E7FAFC78">
      <w:start w:val="1"/>
      <w:numFmt w:val="decimal"/>
      <w:lvlText w:val="%4."/>
      <w:lvlJc w:val="left"/>
      <w:pPr>
        <w:ind w:left="2880" w:hanging="360"/>
      </w:pPr>
    </w:lvl>
    <w:lvl w:ilvl="4" w:tplc="23BE80C6">
      <w:start w:val="1"/>
      <w:numFmt w:val="lowerLetter"/>
      <w:lvlText w:val="%5."/>
      <w:lvlJc w:val="left"/>
      <w:pPr>
        <w:ind w:left="3600" w:hanging="360"/>
      </w:pPr>
    </w:lvl>
    <w:lvl w:ilvl="5" w:tplc="A0625956">
      <w:start w:val="1"/>
      <w:numFmt w:val="lowerRoman"/>
      <w:lvlText w:val="%6."/>
      <w:lvlJc w:val="right"/>
      <w:pPr>
        <w:ind w:left="4320" w:hanging="180"/>
      </w:pPr>
    </w:lvl>
    <w:lvl w:ilvl="6" w:tplc="8FEE2638">
      <w:start w:val="1"/>
      <w:numFmt w:val="decimal"/>
      <w:lvlText w:val="%7."/>
      <w:lvlJc w:val="left"/>
      <w:pPr>
        <w:ind w:left="5040" w:hanging="360"/>
      </w:pPr>
    </w:lvl>
    <w:lvl w:ilvl="7" w:tplc="81587E50">
      <w:start w:val="1"/>
      <w:numFmt w:val="lowerLetter"/>
      <w:lvlText w:val="%8."/>
      <w:lvlJc w:val="left"/>
      <w:pPr>
        <w:ind w:left="5760" w:hanging="360"/>
      </w:pPr>
    </w:lvl>
    <w:lvl w:ilvl="8" w:tplc="3ED499E8">
      <w:start w:val="1"/>
      <w:numFmt w:val="lowerRoman"/>
      <w:lvlText w:val="%9."/>
      <w:lvlJc w:val="right"/>
      <w:pPr>
        <w:ind w:left="6480" w:hanging="180"/>
      </w:pPr>
    </w:lvl>
  </w:abstractNum>
  <w:abstractNum w:abstractNumId="30" w15:restartNumberingAfterBreak="0">
    <w:nsid w:val="5E466C29"/>
    <w:multiLevelType w:val="hybridMultilevel"/>
    <w:tmpl w:val="41E41918"/>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44EDA"/>
    <w:multiLevelType w:val="hybridMultilevel"/>
    <w:tmpl w:val="5778FF2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FBC7FB8"/>
    <w:multiLevelType w:val="hybridMultilevel"/>
    <w:tmpl w:val="F3024874"/>
    <w:lvl w:ilvl="0" w:tplc="FD6262D4">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2C038C4"/>
    <w:multiLevelType w:val="hybridMultilevel"/>
    <w:tmpl w:val="75361494"/>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4" w15:restartNumberingAfterBreak="0">
    <w:nsid w:val="64F443B6"/>
    <w:multiLevelType w:val="hybridMultilevel"/>
    <w:tmpl w:val="75361494"/>
    <w:lvl w:ilvl="0" w:tplc="0409000F">
      <w:start w:val="1"/>
      <w:numFmt w:val="decimal"/>
      <w:lvlText w:val="%1."/>
      <w:lvlJc w:val="left"/>
      <w:pPr>
        <w:ind w:left="480" w:hanging="480"/>
      </w:p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5" w15:restartNumberingAfterBreak="0">
    <w:nsid w:val="65BA58F2"/>
    <w:multiLevelType w:val="hybridMultilevel"/>
    <w:tmpl w:val="EA8CB194"/>
    <w:lvl w:ilvl="0" w:tplc="B96CFB44">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420775"/>
    <w:multiLevelType w:val="hybridMultilevel"/>
    <w:tmpl w:val="862011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CF3088"/>
    <w:multiLevelType w:val="hybridMultilevel"/>
    <w:tmpl w:val="867483D2"/>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15:restartNumberingAfterBreak="0">
    <w:nsid w:val="7AC94B3D"/>
    <w:multiLevelType w:val="multilevel"/>
    <w:tmpl w:val="AB1A99BA"/>
    <w:lvl w:ilvl="0">
      <w:start w:val="1"/>
      <w:numFmt w:val="decimal"/>
      <w:lvlText w:val="%1"/>
      <w:lvlJc w:val="left"/>
      <w:pPr>
        <w:tabs>
          <w:tab w:val="num" w:pos="425"/>
        </w:tabs>
        <w:ind w:left="425" w:hanging="425"/>
      </w:pPr>
      <w:rPr>
        <w:rFonts w:hint="eastAsia"/>
      </w:rPr>
    </w:lvl>
    <w:lvl w:ilvl="1">
      <w:start w:val="1"/>
      <w:numFmt w:val="bullet"/>
      <w:lvlText w:val=""/>
      <w:lvlJc w:val="left"/>
      <w:pPr>
        <w:tabs>
          <w:tab w:val="num" w:pos="992"/>
        </w:tabs>
        <w:ind w:left="992" w:hanging="567"/>
      </w:pPr>
      <w:rPr>
        <w:rFonts w:ascii="Wingdings" w:hAnsi="Wingdings" w:hint="default"/>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29"/>
  </w:num>
  <w:num w:numId="2">
    <w:abstractNumId w:val="32"/>
  </w:num>
  <w:num w:numId="3">
    <w:abstractNumId w:val="15"/>
  </w:num>
  <w:num w:numId="4">
    <w:abstractNumId w:val="11"/>
  </w:num>
  <w:num w:numId="5">
    <w:abstractNumId w:val="5"/>
  </w:num>
  <w:num w:numId="6">
    <w:abstractNumId w:val="8"/>
  </w:num>
  <w:num w:numId="7">
    <w:abstractNumId w:val="25"/>
  </w:num>
  <w:num w:numId="8">
    <w:abstractNumId w:val="31"/>
  </w:num>
  <w:num w:numId="9">
    <w:abstractNumId w:val="6"/>
  </w:num>
  <w:num w:numId="10">
    <w:abstractNumId w:val="10"/>
  </w:num>
  <w:num w:numId="11">
    <w:abstractNumId w:val="22"/>
  </w:num>
  <w:num w:numId="12">
    <w:abstractNumId w:val="27"/>
  </w:num>
  <w:num w:numId="13">
    <w:abstractNumId w:val="14"/>
  </w:num>
  <w:num w:numId="14">
    <w:abstractNumId w:val="38"/>
  </w:num>
  <w:num w:numId="15">
    <w:abstractNumId w:val="17"/>
  </w:num>
  <w:num w:numId="16">
    <w:abstractNumId w:val="9"/>
  </w:num>
  <w:num w:numId="17">
    <w:abstractNumId w:val="4"/>
  </w:num>
  <w:num w:numId="18">
    <w:abstractNumId w:val="16"/>
  </w:num>
  <w:num w:numId="19">
    <w:abstractNumId w:val="7"/>
  </w:num>
  <w:num w:numId="20">
    <w:abstractNumId w:val="21"/>
  </w:num>
  <w:num w:numId="21">
    <w:abstractNumId w:val="33"/>
  </w:num>
  <w:num w:numId="22">
    <w:abstractNumId w:val="34"/>
  </w:num>
  <w:num w:numId="23">
    <w:abstractNumId w:val="35"/>
  </w:num>
  <w:num w:numId="24">
    <w:abstractNumId w:val="0"/>
  </w:num>
  <w:num w:numId="25">
    <w:abstractNumId w:val="23"/>
  </w:num>
  <w:num w:numId="26">
    <w:abstractNumId w:val="24"/>
  </w:num>
  <w:num w:numId="27">
    <w:abstractNumId w:val="37"/>
  </w:num>
  <w:num w:numId="28">
    <w:abstractNumId w:val="20"/>
  </w:num>
  <w:num w:numId="29">
    <w:abstractNumId w:val="13"/>
  </w:num>
  <w:num w:numId="30">
    <w:abstractNumId w:val="3"/>
  </w:num>
  <w:num w:numId="31">
    <w:abstractNumId w:val="36"/>
  </w:num>
  <w:num w:numId="32">
    <w:abstractNumId w:val="2"/>
  </w:num>
  <w:num w:numId="33">
    <w:abstractNumId w:val="1"/>
  </w:num>
  <w:num w:numId="34">
    <w:abstractNumId w:val="18"/>
  </w:num>
  <w:num w:numId="35">
    <w:abstractNumId w:val="19"/>
  </w:num>
  <w:num w:numId="36">
    <w:abstractNumId w:val="26"/>
  </w:num>
  <w:num w:numId="37">
    <w:abstractNumId w:val="12"/>
  </w:num>
  <w:num w:numId="38">
    <w:abstractNumId w:val="30"/>
  </w:num>
  <w:num w:numId="39">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eng Marissa">
    <w15:presenceInfo w15:providerId="Windows Live" w15:userId="27ececb6ae57c9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embedSystemFonts/>
  <w:bordersDoNotSurroundHeader/>
  <w:bordersDoNotSurroundFooter/>
  <w:proofState w:spelling="clean" w:grammar="clean"/>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S0NDIxMjMyMLQ0sDBU0lEKTi0uzszPAykwrQUATfK5kSwAAAA="/>
  </w:docVars>
  <w:rsids>
    <w:rsidRoot w:val="007F35A4"/>
    <w:rsid w:val="00000164"/>
    <w:rsid w:val="0000141E"/>
    <w:rsid w:val="000070C4"/>
    <w:rsid w:val="00007EF5"/>
    <w:rsid w:val="00013523"/>
    <w:rsid w:val="000145A9"/>
    <w:rsid w:val="00020954"/>
    <w:rsid w:val="00021E91"/>
    <w:rsid w:val="00031C52"/>
    <w:rsid w:val="0003353E"/>
    <w:rsid w:val="00043870"/>
    <w:rsid w:val="000556EF"/>
    <w:rsid w:val="00061DE4"/>
    <w:rsid w:val="00062437"/>
    <w:rsid w:val="000631B9"/>
    <w:rsid w:val="00065FB5"/>
    <w:rsid w:val="000661FE"/>
    <w:rsid w:val="000673AE"/>
    <w:rsid w:val="000721F2"/>
    <w:rsid w:val="00080080"/>
    <w:rsid w:val="0008182D"/>
    <w:rsid w:val="00085833"/>
    <w:rsid w:val="000860BE"/>
    <w:rsid w:val="000938B3"/>
    <w:rsid w:val="00096A99"/>
    <w:rsid w:val="000A2940"/>
    <w:rsid w:val="000A5F7F"/>
    <w:rsid w:val="000A6E08"/>
    <w:rsid w:val="000A7719"/>
    <w:rsid w:val="000B2307"/>
    <w:rsid w:val="000B2898"/>
    <w:rsid w:val="000B3C6D"/>
    <w:rsid w:val="000C02E1"/>
    <w:rsid w:val="000C099A"/>
    <w:rsid w:val="000C2464"/>
    <w:rsid w:val="000C4E06"/>
    <w:rsid w:val="000C665F"/>
    <w:rsid w:val="000D1B1E"/>
    <w:rsid w:val="000D3C49"/>
    <w:rsid w:val="000D4225"/>
    <w:rsid w:val="000D6D79"/>
    <w:rsid w:val="000D7A43"/>
    <w:rsid w:val="000E4049"/>
    <w:rsid w:val="000E687B"/>
    <w:rsid w:val="000F0B8E"/>
    <w:rsid w:val="000F11F4"/>
    <w:rsid w:val="000F3582"/>
    <w:rsid w:val="000F5C07"/>
    <w:rsid w:val="0010049B"/>
    <w:rsid w:val="00106702"/>
    <w:rsid w:val="0011426E"/>
    <w:rsid w:val="00117C9C"/>
    <w:rsid w:val="00122E47"/>
    <w:rsid w:val="00126192"/>
    <w:rsid w:val="00126E5D"/>
    <w:rsid w:val="00130A9E"/>
    <w:rsid w:val="00133221"/>
    <w:rsid w:val="00135E28"/>
    <w:rsid w:val="00140CD3"/>
    <w:rsid w:val="00141F6F"/>
    <w:rsid w:val="00145CBD"/>
    <w:rsid w:val="00152F1E"/>
    <w:rsid w:val="00160CD3"/>
    <w:rsid w:val="00174465"/>
    <w:rsid w:val="0017446E"/>
    <w:rsid w:val="0018271F"/>
    <w:rsid w:val="001877C3"/>
    <w:rsid w:val="00187AFE"/>
    <w:rsid w:val="00191091"/>
    <w:rsid w:val="00191251"/>
    <w:rsid w:val="001916D9"/>
    <w:rsid w:val="0019627B"/>
    <w:rsid w:val="00197F91"/>
    <w:rsid w:val="001A03C4"/>
    <w:rsid w:val="001A1D67"/>
    <w:rsid w:val="001A6ABB"/>
    <w:rsid w:val="001B4411"/>
    <w:rsid w:val="001B5C00"/>
    <w:rsid w:val="001D0523"/>
    <w:rsid w:val="001D221D"/>
    <w:rsid w:val="001F1999"/>
    <w:rsid w:val="001F6DB7"/>
    <w:rsid w:val="0020507A"/>
    <w:rsid w:val="00211193"/>
    <w:rsid w:val="00212FDF"/>
    <w:rsid w:val="002168A5"/>
    <w:rsid w:val="00220675"/>
    <w:rsid w:val="002220B4"/>
    <w:rsid w:val="00222708"/>
    <w:rsid w:val="00226CA3"/>
    <w:rsid w:val="00227186"/>
    <w:rsid w:val="0023272D"/>
    <w:rsid w:val="002330BB"/>
    <w:rsid w:val="00241CD2"/>
    <w:rsid w:val="002455DA"/>
    <w:rsid w:val="00250268"/>
    <w:rsid w:val="00252229"/>
    <w:rsid w:val="002569E1"/>
    <w:rsid w:val="0025733B"/>
    <w:rsid w:val="00260ADF"/>
    <w:rsid w:val="00261478"/>
    <w:rsid w:val="00267EAB"/>
    <w:rsid w:val="00272EFA"/>
    <w:rsid w:val="00284473"/>
    <w:rsid w:val="002934C5"/>
    <w:rsid w:val="002942E4"/>
    <w:rsid w:val="0029477E"/>
    <w:rsid w:val="00297527"/>
    <w:rsid w:val="002A1A80"/>
    <w:rsid w:val="002A21F3"/>
    <w:rsid w:val="002A36D8"/>
    <w:rsid w:val="002A39EE"/>
    <w:rsid w:val="002A6071"/>
    <w:rsid w:val="002A7EDE"/>
    <w:rsid w:val="002B18F1"/>
    <w:rsid w:val="002B1C7E"/>
    <w:rsid w:val="002B2097"/>
    <w:rsid w:val="002C415C"/>
    <w:rsid w:val="002C594D"/>
    <w:rsid w:val="002D0B08"/>
    <w:rsid w:val="002E01F1"/>
    <w:rsid w:val="002E238C"/>
    <w:rsid w:val="002E25DD"/>
    <w:rsid w:val="002E43F5"/>
    <w:rsid w:val="002E48A8"/>
    <w:rsid w:val="002F12FF"/>
    <w:rsid w:val="002F26A7"/>
    <w:rsid w:val="002F684F"/>
    <w:rsid w:val="00302ECC"/>
    <w:rsid w:val="0031042C"/>
    <w:rsid w:val="003112EC"/>
    <w:rsid w:val="0031316A"/>
    <w:rsid w:val="0031702D"/>
    <w:rsid w:val="00317DB5"/>
    <w:rsid w:val="003208D2"/>
    <w:rsid w:val="00321CDC"/>
    <w:rsid w:val="00323AA9"/>
    <w:rsid w:val="00323B9D"/>
    <w:rsid w:val="00336D74"/>
    <w:rsid w:val="003376EA"/>
    <w:rsid w:val="00346455"/>
    <w:rsid w:val="00352E89"/>
    <w:rsid w:val="003531DD"/>
    <w:rsid w:val="00361CFC"/>
    <w:rsid w:val="00362211"/>
    <w:rsid w:val="00364776"/>
    <w:rsid w:val="003676AF"/>
    <w:rsid w:val="00367D03"/>
    <w:rsid w:val="00371D49"/>
    <w:rsid w:val="003735D4"/>
    <w:rsid w:val="0037629D"/>
    <w:rsid w:val="003765BB"/>
    <w:rsid w:val="003819C2"/>
    <w:rsid w:val="00386124"/>
    <w:rsid w:val="00386DA1"/>
    <w:rsid w:val="0038797F"/>
    <w:rsid w:val="00391357"/>
    <w:rsid w:val="00396A84"/>
    <w:rsid w:val="00397C8E"/>
    <w:rsid w:val="003A0369"/>
    <w:rsid w:val="003A1666"/>
    <w:rsid w:val="003A5A62"/>
    <w:rsid w:val="003A64FC"/>
    <w:rsid w:val="003A6CB3"/>
    <w:rsid w:val="003B0E26"/>
    <w:rsid w:val="003B7520"/>
    <w:rsid w:val="003C2DA1"/>
    <w:rsid w:val="003C40D8"/>
    <w:rsid w:val="003C44C5"/>
    <w:rsid w:val="003C638D"/>
    <w:rsid w:val="003D0FDE"/>
    <w:rsid w:val="003D6608"/>
    <w:rsid w:val="003E4010"/>
    <w:rsid w:val="003E6794"/>
    <w:rsid w:val="003E7CC9"/>
    <w:rsid w:val="003F304B"/>
    <w:rsid w:val="003F6176"/>
    <w:rsid w:val="003F76FC"/>
    <w:rsid w:val="0040125E"/>
    <w:rsid w:val="00401E2F"/>
    <w:rsid w:val="00405E6E"/>
    <w:rsid w:val="00410CD8"/>
    <w:rsid w:val="004135FE"/>
    <w:rsid w:val="00417D8E"/>
    <w:rsid w:val="004212FF"/>
    <w:rsid w:val="004232A0"/>
    <w:rsid w:val="00430474"/>
    <w:rsid w:val="0043098C"/>
    <w:rsid w:val="00435E09"/>
    <w:rsid w:val="00442971"/>
    <w:rsid w:val="004432EC"/>
    <w:rsid w:val="00445A4E"/>
    <w:rsid w:val="00453648"/>
    <w:rsid w:val="00456ECB"/>
    <w:rsid w:val="0046176C"/>
    <w:rsid w:val="00461A77"/>
    <w:rsid w:val="00462B0B"/>
    <w:rsid w:val="00465756"/>
    <w:rsid w:val="00471084"/>
    <w:rsid w:val="00477232"/>
    <w:rsid w:val="00486845"/>
    <w:rsid w:val="00487970"/>
    <w:rsid w:val="00490655"/>
    <w:rsid w:val="00493C85"/>
    <w:rsid w:val="004950CB"/>
    <w:rsid w:val="004A4240"/>
    <w:rsid w:val="004A54EF"/>
    <w:rsid w:val="004A68C0"/>
    <w:rsid w:val="004B03B3"/>
    <w:rsid w:val="004B2B72"/>
    <w:rsid w:val="004B5043"/>
    <w:rsid w:val="004C3380"/>
    <w:rsid w:val="004C6021"/>
    <w:rsid w:val="004D1B0D"/>
    <w:rsid w:val="004D44AD"/>
    <w:rsid w:val="004D481D"/>
    <w:rsid w:val="004D5C17"/>
    <w:rsid w:val="004D5FEC"/>
    <w:rsid w:val="004E4960"/>
    <w:rsid w:val="004F3409"/>
    <w:rsid w:val="004F757C"/>
    <w:rsid w:val="00511645"/>
    <w:rsid w:val="00512E82"/>
    <w:rsid w:val="005133E1"/>
    <w:rsid w:val="00516FDD"/>
    <w:rsid w:val="0051705C"/>
    <w:rsid w:val="00521696"/>
    <w:rsid w:val="00522FD3"/>
    <w:rsid w:val="005237F5"/>
    <w:rsid w:val="005255FB"/>
    <w:rsid w:val="00530D91"/>
    <w:rsid w:val="00532619"/>
    <w:rsid w:val="005416A1"/>
    <w:rsid w:val="00543E7F"/>
    <w:rsid w:val="005449CF"/>
    <w:rsid w:val="00544D51"/>
    <w:rsid w:val="00547D03"/>
    <w:rsid w:val="00564F28"/>
    <w:rsid w:val="00565550"/>
    <w:rsid w:val="005668E6"/>
    <w:rsid w:val="00567B15"/>
    <w:rsid w:val="005700F3"/>
    <w:rsid w:val="00572C87"/>
    <w:rsid w:val="005749B4"/>
    <w:rsid w:val="00575608"/>
    <w:rsid w:val="00581F76"/>
    <w:rsid w:val="005B29AE"/>
    <w:rsid w:val="005C03C0"/>
    <w:rsid w:val="005C04A6"/>
    <w:rsid w:val="005C701C"/>
    <w:rsid w:val="005E2A04"/>
    <w:rsid w:val="005E6436"/>
    <w:rsid w:val="005F3BE8"/>
    <w:rsid w:val="00602FF9"/>
    <w:rsid w:val="00604205"/>
    <w:rsid w:val="0060665C"/>
    <w:rsid w:val="00624EDB"/>
    <w:rsid w:val="00626C18"/>
    <w:rsid w:val="006340F8"/>
    <w:rsid w:val="00636EE6"/>
    <w:rsid w:val="006457EA"/>
    <w:rsid w:val="00647CEE"/>
    <w:rsid w:val="00647E2E"/>
    <w:rsid w:val="00652975"/>
    <w:rsid w:val="00654294"/>
    <w:rsid w:val="0065710A"/>
    <w:rsid w:val="0066053B"/>
    <w:rsid w:val="00661688"/>
    <w:rsid w:val="00661856"/>
    <w:rsid w:val="00670905"/>
    <w:rsid w:val="0067261A"/>
    <w:rsid w:val="00682ED2"/>
    <w:rsid w:val="0069391C"/>
    <w:rsid w:val="00693FB0"/>
    <w:rsid w:val="006A4BDD"/>
    <w:rsid w:val="006A57FD"/>
    <w:rsid w:val="006B0185"/>
    <w:rsid w:val="006B05B3"/>
    <w:rsid w:val="006B3768"/>
    <w:rsid w:val="006B5511"/>
    <w:rsid w:val="006B5F39"/>
    <w:rsid w:val="006C3363"/>
    <w:rsid w:val="006C6948"/>
    <w:rsid w:val="006D03B4"/>
    <w:rsid w:val="006D19D8"/>
    <w:rsid w:val="006D316C"/>
    <w:rsid w:val="006D491A"/>
    <w:rsid w:val="006D56CF"/>
    <w:rsid w:val="006D6065"/>
    <w:rsid w:val="006D7139"/>
    <w:rsid w:val="006E10B4"/>
    <w:rsid w:val="006E1571"/>
    <w:rsid w:val="006E2FFE"/>
    <w:rsid w:val="006E6F18"/>
    <w:rsid w:val="006E757A"/>
    <w:rsid w:val="006F4FB5"/>
    <w:rsid w:val="006F766C"/>
    <w:rsid w:val="007001A7"/>
    <w:rsid w:val="0070279A"/>
    <w:rsid w:val="007058C8"/>
    <w:rsid w:val="0070659D"/>
    <w:rsid w:val="00706D9B"/>
    <w:rsid w:val="0071524E"/>
    <w:rsid w:val="00717476"/>
    <w:rsid w:val="00717B3E"/>
    <w:rsid w:val="007257A7"/>
    <w:rsid w:val="007275C3"/>
    <w:rsid w:val="00730594"/>
    <w:rsid w:val="00735941"/>
    <w:rsid w:val="00737245"/>
    <w:rsid w:val="00745876"/>
    <w:rsid w:val="00745D3D"/>
    <w:rsid w:val="00746E86"/>
    <w:rsid w:val="00751A3E"/>
    <w:rsid w:val="00751B86"/>
    <w:rsid w:val="007560FC"/>
    <w:rsid w:val="00761128"/>
    <w:rsid w:val="007616C1"/>
    <w:rsid w:val="00762536"/>
    <w:rsid w:val="007658B9"/>
    <w:rsid w:val="00765EA4"/>
    <w:rsid w:val="00767E7D"/>
    <w:rsid w:val="00770990"/>
    <w:rsid w:val="00770B92"/>
    <w:rsid w:val="00773E1F"/>
    <w:rsid w:val="007820AA"/>
    <w:rsid w:val="007876D2"/>
    <w:rsid w:val="00795F33"/>
    <w:rsid w:val="007A02AB"/>
    <w:rsid w:val="007A2C43"/>
    <w:rsid w:val="007B18D5"/>
    <w:rsid w:val="007B2443"/>
    <w:rsid w:val="007B329C"/>
    <w:rsid w:val="007D01F8"/>
    <w:rsid w:val="007F2042"/>
    <w:rsid w:val="007F35A4"/>
    <w:rsid w:val="007F6A77"/>
    <w:rsid w:val="00803449"/>
    <w:rsid w:val="00803F6B"/>
    <w:rsid w:val="0080606E"/>
    <w:rsid w:val="0081508B"/>
    <w:rsid w:val="008155E6"/>
    <w:rsid w:val="00816298"/>
    <w:rsid w:val="008177FE"/>
    <w:rsid w:val="00824419"/>
    <w:rsid w:val="00824B51"/>
    <w:rsid w:val="00827E75"/>
    <w:rsid w:val="00830B5F"/>
    <w:rsid w:val="00831006"/>
    <w:rsid w:val="0083243B"/>
    <w:rsid w:val="0083274C"/>
    <w:rsid w:val="00833CC6"/>
    <w:rsid w:val="008472B1"/>
    <w:rsid w:val="008515BB"/>
    <w:rsid w:val="00856841"/>
    <w:rsid w:val="008624BC"/>
    <w:rsid w:val="00863B71"/>
    <w:rsid w:val="00866736"/>
    <w:rsid w:val="00874CA9"/>
    <w:rsid w:val="00880F98"/>
    <w:rsid w:val="00881360"/>
    <w:rsid w:val="0088199C"/>
    <w:rsid w:val="0088765D"/>
    <w:rsid w:val="0089141C"/>
    <w:rsid w:val="0089170A"/>
    <w:rsid w:val="00893A49"/>
    <w:rsid w:val="008955F1"/>
    <w:rsid w:val="00896E28"/>
    <w:rsid w:val="00897BCA"/>
    <w:rsid w:val="008A1404"/>
    <w:rsid w:val="008A4E8E"/>
    <w:rsid w:val="008B09C2"/>
    <w:rsid w:val="008B2EEA"/>
    <w:rsid w:val="008B3C91"/>
    <w:rsid w:val="008B7F49"/>
    <w:rsid w:val="008C0FB8"/>
    <w:rsid w:val="008C58D6"/>
    <w:rsid w:val="008D06C6"/>
    <w:rsid w:val="008E5A59"/>
    <w:rsid w:val="008F27EB"/>
    <w:rsid w:val="008F5EB5"/>
    <w:rsid w:val="008F6607"/>
    <w:rsid w:val="00900069"/>
    <w:rsid w:val="0090045E"/>
    <w:rsid w:val="009063D9"/>
    <w:rsid w:val="009073CC"/>
    <w:rsid w:val="009107DD"/>
    <w:rsid w:val="0091243F"/>
    <w:rsid w:val="00912DAC"/>
    <w:rsid w:val="00915996"/>
    <w:rsid w:val="009203A7"/>
    <w:rsid w:val="00924679"/>
    <w:rsid w:val="00924ECB"/>
    <w:rsid w:val="00926A39"/>
    <w:rsid w:val="00933BAD"/>
    <w:rsid w:val="00935531"/>
    <w:rsid w:val="00936D24"/>
    <w:rsid w:val="00936DB4"/>
    <w:rsid w:val="009541D8"/>
    <w:rsid w:val="0095457C"/>
    <w:rsid w:val="00955B38"/>
    <w:rsid w:val="0095661B"/>
    <w:rsid w:val="009677E5"/>
    <w:rsid w:val="0097098C"/>
    <w:rsid w:val="009744CE"/>
    <w:rsid w:val="009768F9"/>
    <w:rsid w:val="00980B3B"/>
    <w:rsid w:val="0098321B"/>
    <w:rsid w:val="009843CC"/>
    <w:rsid w:val="00987B18"/>
    <w:rsid w:val="00994528"/>
    <w:rsid w:val="00995421"/>
    <w:rsid w:val="009A4176"/>
    <w:rsid w:val="009A60C8"/>
    <w:rsid w:val="009A7B8B"/>
    <w:rsid w:val="009B78CF"/>
    <w:rsid w:val="009C0387"/>
    <w:rsid w:val="009C582D"/>
    <w:rsid w:val="009C6208"/>
    <w:rsid w:val="009C62B5"/>
    <w:rsid w:val="009C714A"/>
    <w:rsid w:val="009D35D3"/>
    <w:rsid w:val="009E7C5A"/>
    <w:rsid w:val="009F1FEB"/>
    <w:rsid w:val="009F5276"/>
    <w:rsid w:val="00A03A7A"/>
    <w:rsid w:val="00A05F2A"/>
    <w:rsid w:val="00A110D9"/>
    <w:rsid w:val="00A116F3"/>
    <w:rsid w:val="00A12324"/>
    <w:rsid w:val="00A364F4"/>
    <w:rsid w:val="00A42E60"/>
    <w:rsid w:val="00A439E8"/>
    <w:rsid w:val="00A443EE"/>
    <w:rsid w:val="00A4733D"/>
    <w:rsid w:val="00A503D9"/>
    <w:rsid w:val="00A627B9"/>
    <w:rsid w:val="00A65494"/>
    <w:rsid w:val="00A66B87"/>
    <w:rsid w:val="00A734B9"/>
    <w:rsid w:val="00A806E5"/>
    <w:rsid w:val="00A92071"/>
    <w:rsid w:val="00A97858"/>
    <w:rsid w:val="00A97B4D"/>
    <w:rsid w:val="00AB0176"/>
    <w:rsid w:val="00AB321C"/>
    <w:rsid w:val="00AB3F93"/>
    <w:rsid w:val="00AB5740"/>
    <w:rsid w:val="00AD13D6"/>
    <w:rsid w:val="00AD5855"/>
    <w:rsid w:val="00AE45A0"/>
    <w:rsid w:val="00AF0CE8"/>
    <w:rsid w:val="00AF7D5B"/>
    <w:rsid w:val="00AF7E2B"/>
    <w:rsid w:val="00AF7E98"/>
    <w:rsid w:val="00AF7EB7"/>
    <w:rsid w:val="00B01556"/>
    <w:rsid w:val="00B073B4"/>
    <w:rsid w:val="00B1076C"/>
    <w:rsid w:val="00B147D3"/>
    <w:rsid w:val="00B20D56"/>
    <w:rsid w:val="00B220C2"/>
    <w:rsid w:val="00B22FE6"/>
    <w:rsid w:val="00B23C1F"/>
    <w:rsid w:val="00B31667"/>
    <w:rsid w:val="00B34B7F"/>
    <w:rsid w:val="00B366D1"/>
    <w:rsid w:val="00B41044"/>
    <w:rsid w:val="00B41677"/>
    <w:rsid w:val="00B41CFD"/>
    <w:rsid w:val="00B42F87"/>
    <w:rsid w:val="00B4442E"/>
    <w:rsid w:val="00B46327"/>
    <w:rsid w:val="00B4721B"/>
    <w:rsid w:val="00B53448"/>
    <w:rsid w:val="00B535E6"/>
    <w:rsid w:val="00B60DAE"/>
    <w:rsid w:val="00B62321"/>
    <w:rsid w:val="00B62EE0"/>
    <w:rsid w:val="00B642C6"/>
    <w:rsid w:val="00B65E24"/>
    <w:rsid w:val="00B82590"/>
    <w:rsid w:val="00B84E6B"/>
    <w:rsid w:val="00B85097"/>
    <w:rsid w:val="00B8766C"/>
    <w:rsid w:val="00B87FF6"/>
    <w:rsid w:val="00B9548C"/>
    <w:rsid w:val="00B9691D"/>
    <w:rsid w:val="00BA1A04"/>
    <w:rsid w:val="00BA6A41"/>
    <w:rsid w:val="00BA6CFA"/>
    <w:rsid w:val="00BB3DE0"/>
    <w:rsid w:val="00BB5919"/>
    <w:rsid w:val="00BD3DF8"/>
    <w:rsid w:val="00BE3DB6"/>
    <w:rsid w:val="00BE4BD8"/>
    <w:rsid w:val="00BE4FC5"/>
    <w:rsid w:val="00BE6E4E"/>
    <w:rsid w:val="00BF0F2C"/>
    <w:rsid w:val="00BF336B"/>
    <w:rsid w:val="00BF4DD4"/>
    <w:rsid w:val="00BF58F8"/>
    <w:rsid w:val="00BF6C54"/>
    <w:rsid w:val="00BF6C5C"/>
    <w:rsid w:val="00C00D18"/>
    <w:rsid w:val="00C0256A"/>
    <w:rsid w:val="00C06AAA"/>
    <w:rsid w:val="00C11D85"/>
    <w:rsid w:val="00C14295"/>
    <w:rsid w:val="00C22282"/>
    <w:rsid w:val="00C247E3"/>
    <w:rsid w:val="00C253BB"/>
    <w:rsid w:val="00C26296"/>
    <w:rsid w:val="00C27266"/>
    <w:rsid w:val="00C27C9B"/>
    <w:rsid w:val="00C27D22"/>
    <w:rsid w:val="00C371D3"/>
    <w:rsid w:val="00C427FC"/>
    <w:rsid w:val="00C42F57"/>
    <w:rsid w:val="00C5135A"/>
    <w:rsid w:val="00C51954"/>
    <w:rsid w:val="00C51E3F"/>
    <w:rsid w:val="00C52FAB"/>
    <w:rsid w:val="00C562D0"/>
    <w:rsid w:val="00C567F5"/>
    <w:rsid w:val="00C57448"/>
    <w:rsid w:val="00C63299"/>
    <w:rsid w:val="00C67DCA"/>
    <w:rsid w:val="00C73885"/>
    <w:rsid w:val="00C82486"/>
    <w:rsid w:val="00C82BE2"/>
    <w:rsid w:val="00C840E9"/>
    <w:rsid w:val="00C8485C"/>
    <w:rsid w:val="00C877B9"/>
    <w:rsid w:val="00CA44EC"/>
    <w:rsid w:val="00CA46C8"/>
    <w:rsid w:val="00CA4727"/>
    <w:rsid w:val="00CB11ED"/>
    <w:rsid w:val="00CD2BEC"/>
    <w:rsid w:val="00CD3839"/>
    <w:rsid w:val="00CD429B"/>
    <w:rsid w:val="00CD69D3"/>
    <w:rsid w:val="00CE5263"/>
    <w:rsid w:val="00CF3E64"/>
    <w:rsid w:val="00CF6E3D"/>
    <w:rsid w:val="00CF7E62"/>
    <w:rsid w:val="00D05071"/>
    <w:rsid w:val="00D126BA"/>
    <w:rsid w:val="00D214DC"/>
    <w:rsid w:val="00D23C45"/>
    <w:rsid w:val="00D23E28"/>
    <w:rsid w:val="00D25B0F"/>
    <w:rsid w:val="00D30DEB"/>
    <w:rsid w:val="00D313E8"/>
    <w:rsid w:val="00D340C5"/>
    <w:rsid w:val="00D44D1A"/>
    <w:rsid w:val="00D44E03"/>
    <w:rsid w:val="00D46A65"/>
    <w:rsid w:val="00D53E0C"/>
    <w:rsid w:val="00D57EC8"/>
    <w:rsid w:val="00D62BCF"/>
    <w:rsid w:val="00D64DCA"/>
    <w:rsid w:val="00D67A25"/>
    <w:rsid w:val="00D70C53"/>
    <w:rsid w:val="00D70F5F"/>
    <w:rsid w:val="00D72422"/>
    <w:rsid w:val="00D73271"/>
    <w:rsid w:val="00D77A67"/>
    <w:rsid w:val="00D93F83"/>
    <w:rsid w:val="00D94F49"/>
    <w:rsid w:val="00DA22FE"/>
    <w:rsid w:val="00DA7A6C"/>
    <w:rsid w:val="00DB0F2F"/>
    <w:rsid w:val="00DC3939"/>
    <w:rsid w:val="00DC7E96"/>
    <w:rsid w:val="00DD06C7"/>
    <w:rsid w:val="00DE7233"/>
    <w:rsid w:val="00DF1A62"/>
    <w:rsid w:val="00E007D1"/>
    <w:rsid w:val="00E1147B"/>
    <w:rsid w:val="00E14BA8"/>
    <w:rsid w:val="00E16004"/>
    <w:rsid w:val="00E16F53"/>
    <w:rsid w:val="00E21484"/>
    <w:rsid w:val="00E21F22"/>
    <w:rsid w:val="00E26576"/>
    <w:rsid w:val="00E303E0"/>
    <w:rsid w:val="00E30C49"/>
    <w:rsid w:val="00E35D25"/>
    <w:rsid w:val="00E42355"/>
    <w:rsid w:val="00E4509A"/>
    <w:rsid w:val="00E45E96"/>
    <w:rsid w:val="00E470A1"/>
    <w:rsid w:val="00E501C1"/>
    <w:rsid w:val="00E6044F"/>
    <w:rsid w:val="00E617D1"/>
    <w:rsid w:val="00E6250D"/>
    <w:rsid w:val="00E63844"/>
    <w:rsid w:val="00E643C3"/>
    <w:rsid w:val="00E64953"/>
    <w:rsid w:val="00E67473"/>
    <w:rsid w:val="00E71D20"/>
    <w:rsid w:val="00E72850"/>
    <w:rsid w:val="00E74688"/>
    <w:rsid w:val="00E82B4F"/>
    <w:rsid w:val="00E83809"/>
    <w:rsid w:val="00E84F08"/>
    <w:rsid w:val="00E974EA"/>
    <w:rsid w:val="00EA01F6"/>
    <w:rsid w:val="00EA2606"/>
    <w:rsid w:val="00EA4FF0"/>
    <w:rsid w:val="00EB2E88"/>
    <w:rsid w:val="00EB3B15"/>
    <w:rsid w:val="00EC4629"/>
    <w:rsid w:val="00EC5C6F"/>
    <w:rsid w:val="00EC5CDD"/>
    <w:rsid w:val="00ED336C"/>
    <w:rsid w:val="00ED6C6C"/>
    <w:rsid w:val="00EE08D1"/>
    <w:rsid w:val="00EE3A8A"/>
    <w:rsid w:val="00EE5ED3"/>
    <w:rsid w:val="00EE7746"/>
    <w:rsid w:val="00EF1276"/>
    <w:rsid w:val="00EF56B7"/>
    <w:rsid w:val="00F16047"/>
    <w:rsid w:val="00F203B7"/>
    <w:rsid w:val="00F20C1F"/>
    <w:rsid w:val="00F23548"/>
    <w:rsid w:val="00F25398"/>
    <w:rsid w:val="00F27760"/>
    <w:rsid w:val="00F307A5"/>
    <w:rsid w:val="00F312FB"/>
    <w:rsid w:val="00F330FE"/>
    <w:rsid w:val="00F33FD1"/>
    <w:rsid w:val="00F46522"/>
    <w:rsid w:val="00F46E63"/>
    <w:rsid w:val="00F518C5"/>
    <w:rsid w:val="00F523E1"/>
    <w:rsid w:val="00F52C74"/>
    <w:rsid w:val="00F53707"/>
    <w:rsid w:val="00F56189"/>
    <w:rsid w:val="00F57E66"/>
    <w:rsid w:val="00F62448"/>
    <w:rsid w:val="00F6282E"/>
    <w:rsid w:val="00F70730"/>
    <w:rsid w:val="00F7514B"/>
    <w:rsid w:val="00F80844"/>
    <w:rsid w:val="00F8203B"/>
    <w:rsid w:val="00F838E7"/>
    <w:rsid w:val="00F84EBC"/>
    <w:rsid w:val="00F86AB6"/>
    <w:rsid w:val="00F97B26"/>
    <w:rsid w:val="00FA5889"/>
    <w:rsid w:val="00FB26DD"/>
    <w:rsid w:val="00FB4764"/>
    <w:rsid w:val="00FB5A66"/>
    <w:rsid w:val="00FB6BEE"/>
    <w:rsid w:val="00FB6E89"/>
    <w:rsid w:val="00FC2C28"/>
    <w:rsid w:val="00FC641B"/>
    <w:rsid w:val="00FD0024"/>
    <w:rsid w:val="00FD1A5F"/>
    <w:rsid w:val="00FD3B72"/>
    <w:rsid w:val="00FD4C99"/>
    <w:rsid w:val="00FE2925"/>
    <w:rsid w:val="00FE4C72"/>
    <w:rsid w:val="00FF1846"/>
    <w:rsid w:val="00FF3190"/>
    <w:rsid w:val="00FF5A7C"/>
    <w:rsid w:val="3933A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4360A541"/>
  <w15:docId w15:val="{06A2C349-29CE-C946-BD21-F87F7209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3582"/>
    <w:rPr>
      <w:rFonts w:asciiTheme="minorHAnsi" w:eastAsiaTheme="minorEastAsia" w:hAnsiTheme="minorHAnsi" w:cstheme="minorBidi"/>
      <w:sz w:val="24"/>
      <w:szCs w:val="24"/>
      <w:lang w:val="en-CN" w:eastAsia="zh-CN"/>
    </w:rPr>
  </w:style>
  <w:style w:type="paragraph" w:styleId="Heading1">
    <w:name w:val="heading 1"/>
    <w:basedOn w:val="Normal"/>
    <w:next w:val="Normal"/>
    <w:link w:val="Heading1Char"/>
    <w:uiPriority w:val="9"/>
    <w:qFormat/>
    <w:rsid w:val="00FB6E8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B6E89"/>
    <w:pPr>
      <w:keepNext/>
      <w:outlineLvl w:val="1"/>
    </w:pPr>
    <w:rPr>
      <w:rFonts w:ascii="Times New Roman" w:eastAsia="Times New Roman" w:hAnsi="Times New Roman"/>
      <w:color w:val="0000FF"/>
      <w:sz w:val="32"/>
    </w:rPr>
  </w:style>
  <w:style w:type="paragraph" w:styleId="Heading4">
    <w:name w:val="heading 4"/>
    <w:basedOn w:val="Normal"/>
    <w:next w:val="Normal"/>
    <w:link w:val="Heading4Char"/>
    <w:qFormat/>
    <w:rsid w:val="00FB6E89"/>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FB6E89"/>
    <w:pPr>
      <w:spacing w:before="240" w:after="60"/>
      <w:outlineLvl w:val="4"/>
    </w:pPr>
    <w:rPr>
      <w:b/>
      <w:bCs/>
      <w:i/>
      <w:iCs/>
      <w:sz w:val="26"/>
      <w:szCs w:val="26"/>
    </w:rPr>
  </w:style>
  <w:style w:type="paragraph" w:styleId="Heading6">
    <w:name w:val="heading 6"/>
    <w:basedOn w:val="Normal"/>
    <w:next w:val="Normal"/>
    <w:link w:val="Heading6Char"/>
    <w:qFormat/>
    <w:rsid w:val="00FB6E89"/>
    <w:pPr>
      <w:spacing w:before="240" w:after="60"/>
      <w:outlineLvl w:val="5"/>
    </w:pPr>
    <w:rPr>
      <w:rFonts w:ascii="Times New Roman" w:hAnsi="Times New Roman"/>
      <w:b/>
      <w:bCs/>
    </w:rPr>
  </w:style>
  <w:style w:type="character" w:default="1" w:styleId="DefaultParagraphFont">
    <w:name w:val="Default Paragraph Font"/>
    <w:uiPriority w:val="1"/>
    <w:semiHidden/>
    <w:unhideWhenUsed/>
    <w:rsid w:val="000F35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3582"/>
  </w:style>
  <w:style w:type="character" w:styleId="CommentReference">
    <w:name w:val="annotation reference"/>
    <w:basedOn w:val="DefaultParagraphFont"/>
    <w:semiHidden/>
    <w:rsid w:val="00FB6E89"/>
    <w:rPr>
      <w:sz w:val="16"/>
      <w:szCs w:val="16"/>
    </w:rPr>
  </w:style>
  <w:style w:type="paragraph" w:styleId="CommentText">
    <w:name w:val="annotation text"/>
    <w:basedOn w:val="Normal"/>
    <w:link w:val="CommentTextChar"/>
    <w:semiHidden/>
    <w:rsid w:val="00FB6E89"/>
    <w:rPr>
      <w:sz w:val="20"/>
    </w:rPr>
  </w:style>
  <w:style w:type="paragraph" w:styleId="BalloonText">
    <w:name w:val="Balloon Text"/>
    <w:basedOn w:val="Normal"/>
    <w:semiHidden/>
    <w:rsid w:val="00FB6E89"/>
    <w:rPr>
      <w:rFonts w:ascii="Tahoma" w:hAnsi="Tahoma" w:cs="Tahoma"/>
      <w:sz w:val="16"/>
      <w:szCs w:val="16"/>
    </w:rPr>
  </w:style>
  <w:style w:type="paragraph" w:styleId="CommentSubject">
    <w:name w:val="annotation subject"/>
    <w:basedOn w:val="CommentText"/>
    <w:next w:val="CommentText"/>
    <w:semiHidden/>
    <w:rsid w:val="00FB6E89"/>
    <w:rPr>
      <w:b/>
      <w:bCs/>
    </w:rPr>
  </w:style>
  <w:style w:type="table" w:styleId="TableGrid">
    <w:name w:val="Table Grid"/>
    <w:basedOn w:val="TableNormal"/>
    <w:uiPriority w:val="39"/>
    <w:qFormat/>
    <w:rsid w:val="00FB6E89"/>
    <w:rPr>
      <w:rFonts w:ascii="Times" w:eastAsia="PMingLiU" w:hAnsi="Times"/>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FB6E89"/>
    <w:pPr>
      <w:tabs>
        <w:tab w:val="center" w:pos="4153"/>
        <w:tab w:val="right" w:pos="8306"/>
      </w:tabs>
      <w:snapToGrid w:val="0"/>
    </w:pPr>
    <w:rPr>
      <w:sz w:val="18"/>
      <w:szCs w:val="18"/>
    </w:rPr>
  </w:style>
  <w:style w:type="character" w:styleId="PageNumber">
    <w:name w:val="page number"/>
    <w:basedOn w:val="DefaultParagraphFont"/>
    <w:rsid w:val="00FB6E89"/>
  </w:style>
  <w:style w:type="paragraph" w:styleId="Header">
    <w:name w:val="header"/>
    <w:basedOn w:val="Normal"/>
    <w:link w:val="HeaderChar"/>
    <w:rsid w:val="00FB6E89"/>
    <w:pPr>
      <w:tabs>
        <w:tab w:val="center" w:pos="4320"/>
        <w:tab w:val="right" w:pos="8640"/>
      </w:tabs>
    </w:pPr>
  </w:style>
  <w:style w:type="character" w:customStyle="1" w:styleId="HeaderChar">
    <w:name w:val="Header Char"/>
    <w:basedOn w:val="DefaultParagraphFont"/>
    <w:link w:val="Header"/>
    <w:rsid w:val="00FB6E89"/>
    <w:rPr>
      <w:rFonts w:asciiTheme="minorHAnsi" w:eastAsiaTheme="minorHAnsi" w:hAnsiTheme="minorHAnsi" w:cstheme="minorBidi"/>
      <w:sz w:val="24"/>
      <w:szCs w:val="24"/>
      <w:lang w:val="en-GB"/>
    </w:rPr>
  </w:style>
  <w:style w:type="paragraph" w:styleId="NormalWeb">
    <w:name w:val="Normal (Web)"/>
    <w:basedOn w:val="Normal"/>
    <w:uiPriority w:val="99"/>
    <w:unhideWhenUsed/>
    <w:rsid w:val="00FB6E89"/>
    <w:pPr>
      <w:spacing w:before="100" w:beforeAutospacing="1" w:after="100" w:afterAutospacing="1"/>
    </w:pPr>
    <w:rPr>
      <w:rFonts w:ascii="SimSun" w:hAnsi="SimSun" w:cs="SimSun"/>
    </w:rPr>
  </w:style>
  <w:style w:type="character" w:customStyle="1" w:styleId="CommentTextChar">
    <w:name w:val="Comment Text Char"/>
    <w:link w:val="CommentText"/>
    <w:semiHidden/>
    <w:rsid w:val="00FB6E89"/>
    <w:rPr>
      <w:rFonts w:asciiTheme="minorHAnsi" w:eastAsiaTheme="minorHAnsi" w:hAnsiTheme="minorHAnsi" w:cstheme="minorBidi"/>
      <w:szCs w:val="24"/>
      <w:lang w:val="en-GB"/>
    </w:rPr>
  </w:style>
  <w:style w:type="character" w:customStyle="1" w:styleId="Heading1Char">
    <w:name w:val="Heading 1 Char"/>
    <w:link w:val="Heading1"/>
    <w:uiPriority w:val="9"/>
    <w:rsid w:val="00FB6E89"/>
    <w:rPr>
      <w:rFonts w:ascii="Arial" w:eastAsiaTheme="minorHAnsi" w:hAnsi="Arial" w:cs="Arial"/>
      <w:b/>
      <w:bCs/>
      <w:kern w:val="32"/>
      <w:sz w:val="32"/>
      <w:szCs w:val="32"/>
      <w:lang w:val="en-GB"/>
    </w:rPr>
  </w:style>
  <w:style w:type="character" w:customStyle="1" w:styleId="Heading2Char">
    <w:name w:val="Heading 2 Char"/>
    <w:link w:val="Heading2"/>
    <w:rsid w:val="00FB6E89"/>
    <w:rPr>
      <w:rFonts w:eastAsia="Times New Roman" w:cstheme="minorBidi"/>
      <w:color w:val="0000FF"/>
      <w:sz w:val="32"/>
      <w:szCs w:val="24"/>
      <w:lang w:val="en-GB"/>
    </w:rPr>
  </w:style>
  <w:style w:type="character" w:customStyle="1" w:styleId="Heading4Char">
    <w:name w:val="Heading 4 Char"/>
    <w:link w:val="Heading4"/>
    <w:rsid w:val="00FB6E89"/>
    <w:rPr>
      <w:rFonts w:eastAsiaTheme="minorHAnsi" w:cstheme="minorBidi"/>
      <w:b/>
      <w:bCs/>
      <w:sz w:val="28"/>
      <w:szCs w:val="28"/>
      <w:lang w:val="en-GB"/>
    </w:rPr>
  </w:style>
  <w:style w:type="character" w:customStyle="1" w:styleId="Heading5Char">
    <w:name w:val="Heading 5 Char"/>
    <w:link w:val="Heading5"/>
    <w:rsid w:val="00FB6E89"/>
    <w:rPr>
      <w:rFonts w:asciiTheme="minorHAnsi" w:eastAsiaTheme="minorHAnsi" w:hAnsiTheme="minorHAnsi" w:cstheme="minorBidi"/>
      <w:b/>
      <w:bCs/>
      <w:i/>
      <w:iCs/>
      <w:sz w:val="26"/>
      <w:szCs w:val="26"/>
      <w:lang w:val="en-GB"/>
    </w:rPr>
  </w:style>
  <w:style w:type="character" w:customStyle="1" w:styleId="Heading6Char">
    <w:name w:val="Heading 6 Char"/>
    <w:link w:val="Heading6"/>
    <w:rsid w:val="00FB6E89"/>
    <w:rPr>
      <w:rFonts w:eastAsiaTheme="minorHAnsi" w:cstheme="minorBidi"/>
      <w:b/>
      <w:bCs/>
      <w:sz w:val="22"/>
      <w:szCs w:val="22"/>
      <w:lang w:val="en-GB"/>
    </w:rPr>
  </w:style>
  <w:style w:type="character" w:customStyle="1" w:styleId="Bodytext">
    <w:name w:val="Body text 字元"/>
    <w:aliases w:val="t 字元 字元"/>
    <w:basedOn w:val="DefaultParagraphFont"/>
    <w:link w:val="BodyText1"/>
    <w:rsid w:val="00336D74"/>
    <w:rPr>
      <w:rFonts w:ascii="Palatino" w:eastAsiaTheme="minorEastAsia" w:hAnsi="Palatino" w:cstheme="minorBidi"/>
      <w:sz w:val="22"/>
      <w:szCs w:val="24"/>
      <w:lang w:eastAsia="ja-JP"/>
    </w:rPr>
  </w:style>
  <w:style w:type="paragraph" w:customStyle="1" w:styleId="BodyText1">
    <w:name w:val="Body Text1"/>
    <w:aliases w:val="t"/>
    <w:basedOn w:val="Normal"/>
    <w:link w:val="Bodytext"/>
    <w:rsid w:val="00336D74"/>
    <w:pPr>
      <w:tabs>
        <w:tab w:val="left" w:pos="284"/>
      </w:tabs>
      <w:spacing w:before="120" w:after="120"/>
    </w:pPr>
    <w:rPr>
      <w:rFonts w:ascii="Palatino" w:hAnsi="Palatino"/>
    </w:rPr>
  </w:style>
  <w:style w:type="paragraph" w:customStyle="1" w:styleId="Non-printing">
    <w:name w:val="Non-printing"/>
    <w:aliases w:val="x"/>
    <w:basedOn w:val="BodyText1"/>
    <w:link w:val="Non-printingChar"/>
    <w:rsid w:val="00FB6E89"/>
    <w:rPr>
      <w:rFonts w:ascii="Helvetica" w:hAnsi="Helvetica"/>
      <w:color w:val="FF00FF"/>
      <w:sz w:val="18"/>
    </w:rPr>
  </w:style>
  <w:style w:type="character" w:customStyle="1" w:styleId="Non-printingChar">
    <w:name w:val="Non-printing Char"/>
    <w:aliases w:val="x Char"/>
    <w:basedOn w:val="Bodytext"/>
    <w:link w:val="Non-printing"/>
    <w:rsid w:val="00FB6E89"/>
    <w:rPr>
      <w:rFonts w:ascii="Helvetica" w:eastAsia="PMingLiU" w:hAnsi="Helvetica" w:cstheme="minorBidi"/>
      <w:color w:val="FF00FF"/>
      <w:sz w:val="18"/>
      <w:szCs w:val="24"/>
      <w:lang w:eastAsia="ja-JP"/>
    </w:rPr>
  </w:style>
  <w:style w:type="paragraph" w:customStyle="1" w:styleId="Workedexample">
    <w:name w:val="Worked example"/>
    <w:aliases w:val="w"/>
    <w:basedOn w:val="BodyText1"/>
    <w:next w:val="BodyText1"/>
    <w:link w:val="WorkedexampleChar"/>
    <w:rsid w:val="00FB6E89"/>
    <w:rPr>
      <w:b/>
      <w:color w:val="0000FF"/>
    </w:rPr>
  </w:style>
  <w:style w:type="character" w:customStyle="1" w:styleId="WorkedexampleChar">
    <w:name w:val="Worked example Char"/>
    <w:aliases w:val="w Char"/>
    <w:basedOn w:val="Bodytext"/>
    <w:link w:val="Workedexample"/>
    <w:rsid w:val="00FB6E89"/>
    <w:rPr>
      <w:rFonts w:ascii="Palatino" w:eastAsia="PMingLiU" w:hAnsi="Palatino" w:cstheme="minorBidi"/>
      <w:b/>
      <w:color w:val="0000FF"/>
      <w:sz w:val="22"/>
      <w:szCs w:val="24"/>
      <w:lang w:eastAsia="ja-JP"/>
    </w:rPr>
  </w:style>
  <w:style w:type="paragraph" w:customStyle="1" w:styleId="Rubric">
    <w:name w:val="Rubric"/>
    <w:aliases w:val="r"/>
    <w:basedOn w:val="BodyText1"/>
    <w:next w:val="Normal"/>
    <w:link w:val="RubricChar"/>
    <w:rsid w:val="00FB6E89"/>
    <w:rPr>
      <w:i/>
      <w:iCs/>
      <w:color w:val="000000" w:themeColor="text1"/>
    </w:rPr>
  </w:style>
  <w:style w:type="character" w:customStyle="1" w:styleId="RubricChar">
    <w:name w:val="Rubric Char"/>
    <w:aliases w:val="r Char"/>
    <w:link w:val="Rubric"/>
    <w:rsid w:val="00FB6E89"/>
    <w:rPr>
      <w:rFonts w:ascii="Palatino" w:eastAsia="PMingLiU" w:hAnsi="Palatino"/>
      <w:i/>
      <w:iCs/>
      <w:color w:val="000000" w:themeColor="text1"/>
      <w:sz w:val="22"/>
    </w:rPr>
  </w:style>
  <w:style w:type="paragraph" w:customStyle="1" w:styleId="HeadU">
    <w:name w:val="Head U"/>
    <w:aliases w:val="u,Head Unit"/>
    <w:basedOn w:val="BodyText1"/>
    <w:next w:val="BodyText1"/>
    <w:rsid w:val="00FB6E89"/>
    <w:rPr>
      <w:rFonts w:ascii="Helvetica" w:hAnsi="Helvetica"/>
      <w:sz w:val="36"/>
    </w:rPr>
  </w:style>
  <w:style w:type="paragraph" w:customStyle="1" w:styleId="HeadA">
    <w:name w:val="Head A"/>
    <w:aliases w:val="1"/>
    <w:basedOn w:val="BodyText1"/>
    <w:next w:val="BodyText1"/>
    <w:rsid w:val="00FB6E89"/>
    <w:rPr>
      <w:rFonts w:ascii="Helvetica" w:hAnsi="Helvetica"/>
      <w:color w:val="0000FF"/>
      <w:sz w:val="32"/>
    </w:rPr>
  </w:style>
  <w:style w:type="paragraph" w:customStyle="1" w:styleId="HeadB">
    <w:name w:val="Head B"/>
    <w:aliases w:val="2"/>
    <w:basedOn w:val="BodyText1"/>
    <w:next w:val="BodyText1"/>
    <w:rsid w:val="00FB6E89"/>
    <w:rPr>
      <w:color w:val="00FF00"/>
      <w:sz w:val="28"/>
    </w:rPr>
  </w:style>
  <w:style w:type="paragraph" w:customStyle="1" w:styleId="HeadC">
    <w:name w:val="Head C"/>
    <w:aliases w:val="3"/>
    <w:basedOn w:val="BodyText1"/>
    <w:next w:val="BodyText1"/>
    <w:link w:val="HeadCChar"/>
    <w:rsid w:val="00FB6E89"/>
    <w:rPr>
      <w:rFonts w:ascii="Helvetica" w:hAnsi="Helvetica"/>
      <w:b/>
      <w:color w:val="FF0000"/>
    </w:rPr>
  </w:style>
  <w:style w:type="character" w:customStyle="1" w:styleId="HeadCChar">
    <w:name w:val="Head C Char"/>
    <w:aliases w:val="3 Char"/>
    <w:basedOn w:val="Bodytext"/>
    <w:link w:val="HeadC"/>
    <w:rsid w:val="00FB6E89"/>
    <w:rPr>
      <w:rFonts w:ascii="Helvetica" w:eastAsia="PMingLiU" w:hAnsi="Helvetica" w:cstheme="minorBidi"/>
      <w:b/>
      <w:color w:val="FF0000"/>
      <w:sz w:val="24"/>
      <w:szCs w:val="24"/>
      <w:lang w:eastAsia="ja-JP"/>
    </w:rPr>
  </w:style>
  <w:style w:type="paragraph" w:customStyle="1" w:styleId="HeadD">
    <w:name w:val="Head D"/>
    <w:aliases w:val="4,d"/>
    <w:basedOn w:val="BodyText1"/>
    <w:next w:val="BodyText1"/>
    <w:rsid w:val="00FB6E89"/>
    <w:rPr>
      <w:color w:val="00FFFF"/>
    </w:rPr>
  </w:style>
  <w:style w:type="paragraph" w:customStyle="1" w:styleId="Speechbubble">
    <w:name w:val="Speech bubble"/>
    <w:aliases w:val="s"/>
    <w:basedOn w:val="BodyText1"/>
    <w:link w:val="Speechbubble0"/>
    <w:rsid w:val="00FB6E89"/>
    <w:rPr>
      <w:rFonts w:ascii="Helvetica" w:hAnsi="Helvetica"/>
    </w:rPr>
  </w:style>
  <w:style w:type="character" w:customStyle="1" w:styleId="Speechbubble0">
    <w:name w:val="Speech bubble 字元"/>
    <w:aliases w:val="s 字元"/>
    <w:basedOn w:val="DefaultParagraphFont"/>
    <w:link w:val="Speechbubble"/>
    <w:rsid w:val="00FB6E89"/>
    <w:rPr>
      <w:rFonts w:ascii="Helvetica" w:eastAsia="PMingLiU" w:hAnsi="Helvetica"/>
      <w:sz w:val="22"/>
    </w:rPr>
  </w:style>
  <w:style w:type="paragraph" w:customStyle="1" w:styleId="IPA">
    <w:name w:val="IPA"/>
    <w:aliases w:val="i"/>
    <w:basedOn w:val="BodyText1"/>
    <w:link w:val="IPAChar"/>
    <w:rsid w:val="00FB6E89"/>
    <w:rPr>
      <w:rFonts w:ascii="TimesKKPhoneticNew" w:hAnsi="TimesKKPhoneticNew"/>
    </w:rPr>
  </w:style>
  <w:style w:type="character" w:customStyle="1" w:styleId="IPAChar">
    <w:name w:val="IPA Char"/>
    <w:aliases w:val="i Char"/>
    <w:basedOn w:val="Bodytext"/>
    <w:link w:val="IPA"/>
    <w:rsid w:val="00FB6E89"/>
    <w:rPr>
      <w:rFonts w:ascii="TimesKKPhoneticNew" w:eastAsia="PMingLiU" w:hAnsi="TimesKKPhoneticNew" w:cstheme="minorBidi"/>
      <w:sz w:val="22"/>
      <w:szCs w:val="24"/>
      <w:lang w:eastAsia="ja-JP"/>
    </w:rPr>
  </w:style>
  <w:style w:type="character" w:styleId="Hyperlink">
    <w:name w:val="Hyperlink"/>
    <w:basedOn w:val="DefaultParagraphFont"/>
    <w:uiPriority w:val="99"/>
    <w:rsid w:val="00FB6E89"/>
    <w:rPr>
      <w:color w:val="0000FF"/>
      <w:u w:val="single"/>
    </w:rPr>
  </w:style>
  <w:style w:type="paragraph" w:customStyle="1" w:styleId="Default">
    <w:name w:val="Default"/>
    <w:rsid w:val="00FB6E89"/>
    <w:pPr>
      <w:widowControl w:val="0"/>
      <w:autoSpaceDE w:val="0"/>
      <w:autoSpaceDN w:val="0"/>
      <w:adjustRightInd w:val="0"/>
    </w:pPr>
    <w:rPr>
      <w:rFonts w:eastAsia="PMingLiU"/>
      <w:color w:val="000000"/>
      <w:sz w:val="24"/>
      <w:szCs w:val="24"/>
      <w:lang w:eastAsia="zh-TW"/>
    </w:rPr>
  </w:style>
  <w:style w:type="paragraph" w:customStyle="1" w:styleId="BodyText2">
    <w:name w:val="Body Text2"/>
    <w:basedOn w:val="Normal"/>
    <w:qFormat/>
    <w:rsid w:val="00FB6E89"/>
    <w:pPr>
      <w:spacing w:before="60" w:after="40" w:line="300" w:lineRule="atLeast"/>
    </w:pPr>
  </w:style>
  <w:style w:type="paragraph" w:customStyle="1" w:styleId="HeaderA">
    <w:name w:val="Header A"/>
    <w:basedOn w:val="Normal"/>
    <w:qFormat/>
    <w:rsid w:val="00336D74"/>
    <w:rPr>
      <w:rFonts w:asciiTheme="majorHAnsi" w:hAnsiTheme="majorHAnsi"/>
      <w:color w:val="1F497D" w:themeColor="text2"/>
      <w:sz w:val="32"/>
    </w:rPr>
  </w:style>
  <w:style w:type="paragraph" w:customStyle="1" w:styleId="HeaderB">
    <w:name w:val="Header B"/>
    <w:basedOn w:val="HeaderA"/>
    <w:qFormat/>
    <w:rsid w:val="00336D74"/>
    <w:pPr>
      <w:spacing w:after="120"/>
    </w:pPr>
    <w:rPr>
      <w:color w:val="C0504D" w:themeColor="accent2"/>
      <w:sz w:val="28"/>
    </w:rPr>
  </w:style>
  <w:style w:type="paragraph" w:customStyle="1" w:styleId="BodyText3">
    <w:name w:val="Body Text3"/>
    <w:basedOn w:val="Normal"/>
    <w:qFormat/>
    <w:rsid w:val="00EF1276"/>
    <w:pPr>
      <w:spacing w:before="60" w:after="40" w:line="300" w:lineRule="atLeast"/>
    </w:pPr>
  </w:style>
  <w:style w:type="paragraph" w:customStyle="1" w:styleId="TitleFP">
    <w:name w:val="TitleFP"/>
    <w:basedOn w:val="Normal"/>
    <w:qFormat/>
    <w:rsid w:val="00770990"/>
    <w:pPr>
      <w:spacing w:before="100" w:beforeAutospacing="1" w:after="100" w:afterAutospacing="1"/>
      <w:outlineLvl w:val="0"/>
    </w:pPr>
    <w:rPr>
      <w:rFonts w:ascii="Helvetica" w:hAnsi="Helvetica"/>
      <w:b/>
      <w:color w:val="C00000"/>
      <w:sz w:val="36"/>
    </w:rPr>
  </w:style>
  <w:style w:type="paragraph" w:customStyle="1" w:styleId="Style1">
    <w:name w:val="Style1"/>
    <w:basedOn w:val="Normal"/>
    <w:qFormat/>
    <w:rsid w:val="00770990"/>
    <w:rPr>
      <w:rFonts w:ascii="Helvetica" w:hAnsi="Helvetica"/>
      <w:b/>
      <w:color w:val="FF0000"/>
      <w:sz w:val="28"/>
    </w:rPr>
  </w:style>
  <w:style w:type="paragraph" w:customStyle="1" w:styleId="Header1">
    <w:name w:val="Header1"/>
    <w:basedOn w:val="Normal"/>
    <w:qFormat/>
    <w:rsid w:val="00770990"/>
    <w:pPr>
      <w:spacing w:before="100" w:beforeAutospacing="1" w:after="100" w:afterAutospacing="1"/>
      <w:outlineLvl w:val="1"/>
    </w:pPr>
    <w:rPr>
      <w:rFonts w:ascii="Helvetica" w:hAnsi="Helvetica"/>
      <w:b/>
      <w:color w:val="FF0000"/>
      <w:sz w:val="28"/>
    </w:rPr>
  </w:style>
  <w:style w:type="paragraph" w:customStyle="1" w:styleId="BodyFP">
    <w:name w:val="BodyFP"/>
    <w:basedOn w:val="Normal"/>
    <w:qFormat/>
    <w:rsid w:val="00770990"/>
    <w:pPr>
      <w:tabs>
        <w:tab w:val="left" w:pos="425"/>
      </w:tabs>
      <w:spacing w:before="100" w:beforeAutospacing="1" w:after="100" w:afterAutospacing="1"/>
    </w:pPr>
    <w:rPr>
      <w:rFonts w:ascii="Times" w:hAnsi="Times"/>
      <w:color w:val="000000" w:themeColor="text1"/>
    </w:rPr>
  </w:style>
  <w:style w:type="paragraph" w:customStyle="1" w:styleId="footnote">
    <w:name w:val="footnote"/>
    <w:basedOn w:val="Normal"/>
    <w:qFormat/>
    <w:rsid w:val="00770990"/>
    <w:rPr>
      <w:color w:val="00B050"/>
    </w:rPr>
  </w:style>
  <w:style w:type="paragraph" w:customStyle="1" w:styleId="Skillactivityheader">
    <w:name w:val="Skill activity header"/>
    <w:basedOn w:val="Normal"/>
    <w:next w:val="Skillactivitytext"/>
    <w:qFormat/>
    <w:rsid w:val="00770990"/>
    <w:pPr>
      <w:spacing w:before="100" w:beforeAutospacing="1" w:after="100" w:afterAutospacing="1"/>
    </w:pPr>
    <w:rPr>
      <w:b/>
      <w:color w:val="5E5E5E"/>
      <w:sz w:val="28"/>
    </w:rPr>
  </w:style>
  <w:style w:type="paragraph" w:customStyle="1" w:styleId="Skillactivitytext">
    <w:name w:val="Skill activity text"/>
    <w:basedOn w:val="Normal"/>
    <w:qFormat/>
    <w:rsid w:val="00770990"/>
    <w:pPr>
      <w:spacing w:before="100" w:beforeAutospacing="1" w:after="100" w:afterAutospacing="1"/>
      <w:ind w:left="425" w:hanging="425"/>
    </w:pPr>
    <w:rPr>
      <w:rFonts w:ascii="Times" w:hAnsi="Times"/>
      <w:color w:val="942093"/>
    </w:rPr>
  </w:style>
  <w:style w:type="paragraph" w:customStyle="1" w:styleId="numberedlineindent">
    <w:name w:val="numbered line indent"/>
    <w:basedOn w:val="Normal"/>
    <w:qFormat/>
    <w:rsid w:val="00770990"/>
    <w:pPr>
      <w:ind w:left="284"/>
    </w:pPr>
    <w:rPr>
      <w:rFonts w:ascii="Times" w:hAnsi="Times"/>
    </w:rPr>
  </w:style>
  <w:style w:type="paragraph" w:customStyle="1" w:styleId="lineindent">
    <w:name w:val="line indent"/>
    <w:basedOn w:val="Normal"/>
    <w:qFormat/>
    <w:rsid w:val="00770990"/>
    <w:pPr>
      <w:ind w:left="284"/>
    </w:pPr>
    <w:rPr>
      <w:rFonts w:ascii="Times" w:hAnsi="Times"/>
    </w:rPr>
  </w:style>
  <w:style w:type="paragraph" w:customStyle="1" w:styleId="Caption1">
    <w:name w:val="Caption1"/>
    <w:basedOn w:val="Normal"/>
    <w:qFormat/>
    <w:rsid w:val="00770990"/>
    <w:pPr>
      <w:spacing w:before="100" w:beforeAutospacing="1" w:after="100" w:afterAutospacing="1"/>
    </w:pPr>
    <w:rPr>
      <w:b/>
      <w:color w:val="009193"/>
    </w:rPr>
  </w:style>
  <w:style w:type="paragraph" w:customStyle="1" w:styleId="vocabularylist">
    <w:name w:val="vocabulary list"/>
    <w:basedOn w:val="Normal"/>
    <w:qFormat/>
    <w:rsid w:val="00770990"/>
    <w:pPr>
      <w:spacing w:before="100" w:beforeAutospacing="1" w:after="100" w:afterAutospacing="1"/>
    </w:pPr>
    <w:rPr>
      <w:color w:val="244061" w:themeColor="accent1" w:themeShade="80"/>
    </w:rPr>
  </w:style>
  <w:style w:type="paragraph" w:customStyle="1" w:styleId="DLHeader">
    <w:name w:val="DLHeader"/>
    <w:basedOn w:val="Normal"/>
    <w:next w:val="BodyFP"/>
    <w:qFormat/>
    <w:rsid w:val="00770990"/>
    <w:pPr>
      <w:spacing w:before="100" w:beforeAutospacing="1" w:after="100" w:afterAutospacing="1"/>
    </w:pPr>
    <w:rPr>
      <w:b/>
      <w:color w:val="FFC000"/>
    </w:rPr>
  </w:style>
  <w:style w:type="paragraph" w:customStyle="1" w:styleId="DL">
    <w:name w:val="DL"/>
    <w:basedOn w:val="DLHeader"/>
    <w:next w:val="BodyFP"/>
    <w:qFormat/>
    <w:rsid w:val="00770990"/>
    <w:rPr>
      <w:rFonts w:ascii="Times" w:hAnsi="Times"/>
      <w:color w:val="0070C0"/>
    </w:rPr>
  </w:style>
  <w:style w:type="paragraph" w:customStyle="1" w:styleId="artwork">
    <w:name w:val="art work"/>
    <w:basedOn w:val="Normal"/>
    <w:next w:val="BodyFP"/>
    <w:qFormat/>
    <w:rsid w:val="00770990"/>
    <w:pPr>
      <w:spacing w:before="100" w:beforeAutospacing="1" w:after="100" w:afterAutospacing="1"/>
    </w:pPr>
    <w:rPr>
      <w:color w:val="FF40FF"/>
    </w:rPr>
  </w:style>
  <w:style w:type="paragraph" w:customStyle="1" w:styleId="numberedline">
    <w:name w:val="numbered line"/>
    <w:basedOn w:val="Normal"/>
    <w:qFormat/>
    <w:rsid w:val="00770990"/>
    <w:pPr>
      <w:tabs>
        <w:tab w:val="left" w:pos="425"/>
      </w:tabs>
      <w:spacing w:before="100" w:beforeAutospacing="1"/>
    </w:pPr>
  </w:style>
  <w:style w:type="paragraph" w:customStyle="1" w:styleId="BodyText4">
    <w:name w:val="Body Text4"/>
    <w:basedOn w:val="Normal"/>
    <w:qFormat/>
    <w:rsid w:val="00336D74"/>
    <w:pPr>
      <w:spacing w:before="60" w:after="40" w:line="300" w:lineRule="atLeast"/>
    </w:pPr>
  </w:style>
  <w:style w:type="paragraph" w:customStyle="1" w:styleId="bodytext0">
    <w:name w:val="bodytext"/>
    <w:basedOn w:val="Normal"/>
    <w:qFormat/>
    <w:rsid w:val="00770990"/>
    <w:pPr>
      <w:spacing w:before="120" w:after="120"/>
      <w:ind w:firstLineChars="200" w:firstLine="200"/>
    </w:pPr>
  </w:style>
  <w:style w:type="paragraph" w:customStyle="1" w:styleId="TOC">
    <w:name w:val="TOC"/>
    <w:basedOn w:val="Normal"/>
    <w:qFormat/>
    <w:rsid w:val="00770990"/>
  </w:style>
  <w:style w:type="paragraph" w:customStyle="1" w:styleId="Title1">
    <w:name w:val="Title1"/>
    <w:basedOn w:val="Normal"/>
    <w:qFormat/>
    <w:rsid w:val="00770990"/>
    <w:rPr>
      <w:rFonts w:ascii="Times" w:hAnsi="Times" w:cs="Times New Roman (Body CS)"/>
      <w:b/>
      <w:sz w:val="28"/>
    </w:rPr>
  </w:style>
  <w:style w:type="paragraph" w:styleId="ListParagraph">
    <w:name w:val="List Paragraph"/>
    <w:basedOn w:val="Normal"/>
    <w:uiPriority w:val="34"/>
    <w:qFormat/>
    <w:rsid w:val="00543E7F"/>
    <w:pPr>
      <w:ind w:left="720"/>
    </w:pPr>
  </w:style>
  <w:style w:type="paragraph" w:customStyle="1" w:styleId="1Calibri-Normal">
    <w:name w:val="1Calibri-Normal"/>
    <w:basedOn w:val="Normal"/>
    <w:qFormat/>
    <w:rsid w:val="00F330FE"/>
    <w:pPr>
      <w:spacing w:before="100" w:beforeAutospacing="1" w:after="120"/>
      <w:contextualSpacing/>
    </w:pPr>
    <w:rPr>
      <w:rFonts w:cs="Arial"/>
      <w:sz w:val="20"/>
      <w:szCs w:val="20"/>
      <w:shd w:val="clear" w:color="auto" w:fill="FFFFFF"/>
    </w:rPr>
  </w:style>
  <w:style w:type="paragraph" w:styleId="TOC2">
    <w:name w:val="toc 2"/>
    <w:basedOn w:val="Normal"/>
    <w:next w:val="Normal"/>
    <w:autoRedefine/>
    <w:uiPriority w:val="39"/>
    <w:unhideWhenUsed/>
    <w:rsid w:val="0066053B"/>
    <w:pPr>
      <w:ind w:leftChars="200" w:left="420"/>
    </w:pPr>
  </w:style>
  <w:style w:type="character" w:customStyle="1" w:styleId="A3">
    <w:name w:val="A3"/>
    <w:uiPriority w:val="99"/>
    <w:rsid w:val="00D44D1A"/>
    <w:rPr>
      <w:rFonts w:cs="Œ¢»Ì—Å_/"/>
      <w:color w:val="000000"/>
      <w:sz w:val="12"/>
      <w:szCs w:val="12"/>
    </w:rPr>
  </w:style>
  <w:style w:type="paragraph" w:customStyle="1" w:styleId="Imprintpage">
    <w:name w:val="Imprint page"/>
    <w:basedOn w:val="Normal"/>
    <w:qFormat/>
    <w:rsid w:val="00BF0F2C"/>
  </w:style>
  <w:style w:type="paragraph" w:customStyle="1" w:styleId="Copyright">
    <w:name w:val="Copyright"/>
    <w:qFormat/>
    <w:rsid w:val="00BF0F2C"/>
    <w:rPr>
      <w:rFonts w:eastAsiaTheme="minorEastAsia"/>
      <w:sz w:val="24"/>
      <w:szCs w:val="24"/>
    </w:rPr>
  </w:style>
  <w:style w:type="paragraph" w:styleId="TOCHeading">
    <w:name w:val="TOC Heading"/>
    <w:basedOn w:val="Heading1"/>
    <w:next w:val="Normal"/>
    <w:uiPriority w:val="39"/>
    <w:unhideWhenUsed/>
    <w:qFormat/>
    <w:rsid w:val="00386124"/>
    <w:pPr>
      <w:keepLines/>
      <w:spacing w:after="0"/>
      <w:outlineLvl w:val="9"/>
    </w:pPr>
    <w:rPr>
      <w:rFonts w:asciiTheme="majorHAnsi" w:eastAsiaTheme="majorEastAsia" w:hAnsiTheme="majorHAnsi" w:cstheme="majorBidi"/>
      <w:b w:val="0"/>
      <w:bCs w:val="0"/>
      <w:color w:val="365F91" w:themeColor="accent1" w:themeShade="BF"/>
      <w:kern w:val="0"/>
      <w:lang w:eastAsia="en-US"/>
    </w:rPr>
  </w:style>
  <w:style w:type="character" w:styleId="UnresolvedMention">
    <w:name w:val="Unresolved Mention"/>
    <w:basedOn w:val="DefaultParagraphFont"/>
    <w:uiPriority w:val="99"/>
    <w:semiHidden/>
    <w:unhideWhenUsed/>
    <w:rsid w:val="00761128"/>
    <w:rPr>
      <w:color w:val="605E5C"/>
      <w:shd w:val="clear" w:color="auto" w:fill="E1DFDD"/>
    </w:rPr>
  </w:style>
  <w:style w:type="character" w:styleId="FollowedHyperlink">
    <w:name w:val="FollowedHyperlink"/>
    <w:basedOn w:val="DefaultParagraphFont"/>
    <w:semiHidden/>
    <w:unhideWhenUsed/>
    <w:rsid w:val="00ED6C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27643">
      <w:bodyDiv w:val="1"/>
      <w:marLeft w:val="0"/>
      <w:marRight w:val="0"/>
      <w:marTop w:val="0"/>
      <w:marBottom w:val="0"/>
      <w:divBdr>
        <w:top w:val="none" w:sz="0" w:space="0" w:color="auto"/>
        <w:left w:val="none" w:sz="0" w:space="0" w:color="auto"/>
        <w:bottom w:val="none" w:sz="0" w:space="0" w:color="auto"/>
        <w:right w:val="none" w:sz="0" w:space="0" w:color="auto"/>
      </w:divBdr>
      <w:divsChild>
        <w:div w:id="121461593">
          <w:marLeft w:val="0"/>
          <w:marRight w:val="0"/>
          <w:marTop w:val="0"/>
          <w:marBottom w:val="0"/>
          <w:divBdr>
            <w:top w:val="none" w:sz="0" w:space="0" w:color="auto"/>
            <w:left w:val="none" w:sz="0" w:space="0" w:color="auto"/>
            <w:bottom w:val="none" w:sz="0" w:space="0" w:color="auto"/>
            <w:right w:val="none" w:sz="0" w:space="0" w:color="auto"/>
          </w:divBdr>
          <w:divsChild>
            <w:div w:id="803502979">
              <w:marLeft w:val="0"/>
              <w:marRight w:val="0"/>
              <w:marTop w:val="0"/>
              <w:marBottom w:val="0"/>
              <w:divBdr>
                <w:top w:val="none" w:sz="0" w:space="0" w:color="auto"/>
                <w:left w:val="none" w:sz="0" w:space="0" w:color="auto"/>
                <w:bottom w:val="none" w:sz="0" w:space="0" w:color="auto"/>
                <w:right w:val="none" w:sz="0" w:space="0" w:color="auto"/>
              </w:divBdr>
            </w:div>
            <w:div w:id="963342572">
              <w:marLeft w:val="0"/>
              <w:marRight w:val="0"/>
              <w:marTop w:val="0"/>
              <w:marBottom w:val="0"/>
              <w:divBdr>
                <w:top w:val="none" w:sz="0" w:space="0" w:color="auto"/>
                <w:left w:val="none" w:sz="0" w:space="0" w:color="auto"/>
                <w:bottom w:val="none" w:sz="0" w:space="0" w:color="auto"/>
                <w:right w:val="none" w:sz="0" w:space="0" w:color="auto"/>
              </w:divBdr>
            </w:div>
          </w:divsChild>
        </w:div>
        <w:div w:id="1819107423">
          <w:marLeft w:val="0"/>
          <w:marRight w:val="0"/>
          <w:marTop w:val="0"/>
          <w:marBottom w:val="0"/>
          <w:divBdr>
            <w:top w:val="none" w:sz="0" w:space="0" w:color="auto"/>
            <w:left w:val="none" w:sz="0" w:space="0" w:color="auto"/>
            <w:bottom w:val="none" w:sz="0" w:space="0" w:color="auto"/>
            <w:right w:val="none" w:sz="0" w:space="0" w:color="auto"/>
          </w:divBdr>
        </w:div>
      </w:divsChild>
    </w:div>
    <w:div w:id="203948875">
      <w:bodyDiv w:val="1"/>
      <w:marLeft w:val="0"/>
      <w:marRight w:val="0"/>
      <w:marTop w:val="0"/>
      <w:marBottom w:val="0"/>
      <w:divBdr>
        <w:top w:val="none" w:sz="0" w:space="0" w:color="auto"/>
        <w:left w:val="none" w:sz="0" w:space="0" w:color="auto"/>
        <w:bottom w:val="none" w:sz="0" w:space="0" w:color="auto"/>
        <w:right w:val="none" w:sz="0" w:space="0" w:color="auto"/>
      </w:divBdr>
    </w:div>
    <w:div w:id="284313415">
      <w:bodyDiv w:val="1"/>
      <w:marLeft w:val="0"/>
      <w:marRight w:val="0"/>
      <w:marTop w:val="0"/>
      <w:marBottom w:val="0"/>
      <w:divBdr>
        <w:top w:val="none" w:sz="0" w:space="0" w:color="auto"/>
        <w:left w:val="none" w:sz="0" w:space="0" w:color="auto"/>
        <w:bottom w:val="none" w:sz="0" w:space="0" w:color="auto"/>
        <w:right w:val="none" w:sz="0" w:space="0" w:color="auto"/>
      </w:divBdr>
      <w:divsChild>
        <w:div w:id="93746640">
          <w:marLeft w:val="0"/>
          <w:marRight w:val="0"/>
          <w:marTop w:val="0"/>
          <w:marBottom w:val="0"/>
          <w:divBdr>
            <w:top w:val="none" w:sz="0" w:space="0" w:color="auto"/>
            <w:left w:val="none" w:sz="0" w:space="0" w:color="auto"/>
            <w:bottom w:val="none" w:sz="0" w:space="0" w:color="auto"/>
            <w:right w:val="none" w:sz="0" w:space="0" w:color="auto"/>
          </w:divBdr>
        </w:div>
        <w:div w:id="868955350">
          <w:marLeft w:val="0"/>
          <w:marRight w:val="0"/>
          <w:marTop w:val="0"/>
          <w:marBottom w:val="0"/>
          <w:divBdr>
            <w:top w:val="none" w:sz="0" w:space="0" w:color="auto"/>
            <w:left w:val="none" w:sz="0" w:space="0" w:color="auto"/>
            <w:bottom w:val="none" w:sz="0" w:space="0" w:color="auto"/>
            <w:right w:val="none" w:sz="0" w:space="0" w:color="auto"/>
          </w:divBdr>
          <w:divsChild>
            <w:div w:id="1610579683">
              <w:marLeft w:val="0"/>
              <w:marRight w:val="0"/>
              <w:marTop w:val="0"/>
              <w:marBottom w:val="0"/>
              <w:divBdr>
                <w:top w:val="none" w:sz="0" w:space="0" w:color="auto"/>
                <w:left w:val="none" w:sz="0" w:space="0" w:color="auto"/>
                <w:bottom w:val="none" w:sz="0" w:space="0" w:color="auto"/>
                <w:right w:val="none" w:sz="0" w:space="0" w:color="auto"/>
              </w:divBdr>
            </w:div>
            <w:div w:id="181706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1447">
      <w:bodyDiv w:val="1"/>
      <w:marLeft w:val="0"/>
      <w:marRight w:val="0"/>
      <w:marTop w:val="0"/>
      <w:marBottom w:val="0"/>
      <w:divBdr>
        <w:top w:val="none" w:sz="0" w:space="0" w:color="auto"/>
        <w:left w:val="none" w:sz="0" w:space="0" w:color="auto"/>
        <w:bottom w:val="none" w:sz="0" w:space="0" w:color="auto"/>
        <w:right w:val="none" w:sz="0" w:space="0" w:color="auto"/>
      </w:divBdr>
    </w:div>
    <w:div w:id="1209417279">
      <w:bodyDiv w:val="1"/>
      <w:marLeft w:val="0"/>
      <w:marRight w:val="0"/>
      <w:marTop w:val="0"/>
      <w:marBottom w:val="0"/>
      <w:divBdr>
        <w:top w:val="none" w:sz="0" w:space="0" w:color="auto"/>
        <w:left w:val="none" w:sz="0" w:space="0" w:color="auto"/>
        <w:bottom w:val="none" w:sz="0" w:space="0" w:color="auto"/>
        <w:right w:val="none" w:sz="0" w:space="0" w:color="auto"/>
      </w:divBdr>
    </w:div>
    <w:div w:id="1459226516">
      <w:bodyDiv w:val="1"/>
      <w:marLeft w:val="0"/>
      <w:marRight w:val="0"/>
      <w:marTop w:val="0"/>
      <w:marBottom w:val="0"/>
      <w:divBdr>
        <w:top w:val="none" w:sz="0" w:space="0" w:color="auto"/>
        <w:left w:val="none" w:sz="0" w:space="0" w:color="auto"/>
        <w:bottom w:val="none" w:sz="0" w:space="0" w:color="auto"/>
        <w:right w:val="none" w:sz="0" w:space="0" w:color="auto"/>
      </w:divBdr>
      <w:divsChild>
        <w:div w:id="298458900">
          <w:marLeft w:val="0"/>
          <w:marRight w:val="0"/>
          <w:marTop w:val="0"/>
          <w:marBottom w:val="0"/>
          <w:divBdr>
            <w:top w:val="none" w:sz="0" w:space="0" w:color="auto"/>
            <w:left w:val="none" w:sz="0" w:space="0" w:color="auto"/>
            <w:bottom w:val="none" w:sz="0" w:space="0" w:color="auto"/>
            <w:right w:val="none" w:sz="0" w:space="0" w:color="auto"/>
          </w:divBdr>
          <w:divsChild>
            <w:div w:id="461576113">
              <w:marLeft w:val="0"/>
              <w:marRight w:val="0"/>
              <w:marTop w:val="0"/>
              <w:marBottom w:val="0"/>
              <w:divBdr>
                <w:top w:val="none" w:sz="0" w:space="0" w:color="auto"/>
                <w:left w:val="none" w:sz="0" w:space="0" w:color="auto"/>
                <w:bottom w:val="none" w:sz="0" w:space="0" w:color="auto"/>
                <w:right w:val="none" w:sz="0" w:space="0" w:color="auto"/>
              </w:divBdr>
            </w:div>
            <w:div w:id="1752311304">
              <w:marLeft w:val="0"/>
              <w:marRight w:val="0"/>
              <w:marTop w:val="0"/>
              <w:marBottom w:val="0"/>
              <w:divBdr>
                <w:top w:val="none" w:sz="0" w:space="0" w:color="auto"/>
                <w:left w:val="none" w:sz="0" w:space="0" w:color="auto"/>
                <w:bottom w:val="none" w:sz="0" w:space="0" w:color="auto"/>
                <w:right w:val="none" w:sz="0" w:space="0" w:color="auto"/>
              </w:divBdr>
            </w:div>
          </w:divsChild>
        </w:div>
        <w:div w:id="11576474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0D744-EFDD-6643-97A3-DCEF50C66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24</Pages>
  <Words>3132</Words>
  <Characters>17854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Wallace</dc:creator>
  <cp:keywords/>
  <dc:description/>
  <cp:lastModifiedBy>Zheng Marissa</cp:lastModifiedBy>
  <cp:revision>1</cp:revision>
  <cp:lastPrinted>2018-06-29T06:25:00Z</cp:lastPrinted>
  <dcterms:created xsi:type="dcterms:W3CDTF">2020-02-11T14:04:00Z</dcterms:created>
  <dcterms:modified xsi:type="dcterms:W3CDTF">2020-02-20T03:27:00Z</dcterms:modified>
</cp:coreProperties>
</file>