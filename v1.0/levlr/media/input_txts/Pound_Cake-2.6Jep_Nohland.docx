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53"/>
        <w:tblW w:w="9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0" w:author="Microsoft Office User" w:date="2020-02-12T23:32:00Z">
          <w:tblPr>
            <w:tblStyle w:val="TableGrid"/>
            <w:tblpPr w:leftFromText="180" w:rightFromText="180" w:vertAnchor="text" w:horzAnchor="margin" w:tblpY="106"/>
            <w:tblW w:w="9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9285"/>
        <w:tblGridChange w:id="1">
          <w:tblGrid>
            <w:gridCol w:w="9285"/>
          </w:tblGrid>
        </w:tblGridChange>
      </w:tblGrid>
      <w:tr w:rsidR="00982A8D" w:rsidTr="00982A8D">
        <w:trPr>
          <w:trHeight w:val="1259"/>
          <w:ins w:id="2" w:author="Microsoft Office User" w:date="2020-02-12T23:31:00Z"/>
          <w:trPrChange w:id="3" w:author="Microsoft Office User" w:date="2020-02-12T23:32:00Z">
            <w:trPr>
              <w:trHeight w:val="1259"/>
            </w:trPr>
          </w:trPrChange>
        </w:trPr>
        <w:tc>
          <w:tcPr>
            <w:tcW w:w="9285" w:type="dxa"/>
            <w:tcPrChange w:id="4" w:author="Microsoft Office User" w:date="2020-02-12T23:32:00Z">
              <w:tcPr>
                <w:tcW w:w="9285" w:type="dxa"/>
              </w:tcPr>
            </w:tcPrChange>
          </w:tcPr>
          <w:p w:rsidR="00982A8D" w:rsidRDefault="00982A8D" w:rsidP="00982A8D">
            <w:pPr>
              <w:rPr>
                <w:ins w:id="5" w:author="Microsoft Office User" w:date="2020-02-12T23:31:00Z"/>
                <w:b/>
                <w:sz w:val="52"/>
                <w:szCs w:val="52"/>
              </w:rPr>
            </w:pPr>
            <w:ins w:id="6" w:author="Microsoft Office User" w:date="2020-02-12T23:31:00Z">
              <w:r>
                <w:rPr>
                  <w:rFonts w:hint="eastAsia"/>
                  <w:b/>
                  <w:sz w:val="52"/>
                  <w:szCs w:val="52"/>
                </w:rPr>
                <w:t>Ge</w:t>
              </w:r>
              <w:r>
                <w:rPr>
                  <w:b/>
                  <w:sz w:val="52"/>
                  <w:szCs w:val="52"/>
                </w:rPr>
                <w:t>nre: Realistic Fiction</w:t>
              </w:r>
            </w:ins>
          </w:p>
          <w:p w:rsidR="00982A8D" w:rsidRDefault="00982A8D" w:rsidP="00982A8D">
            <w:pPr>
              <w:rPr>
                <w:ins w:id="7" w:author="Microsoft Office User" w:date="2020-02-12T23:31:00Z"/>
                <w:b/>
                <w:sz w:val="52"/>
                <w:szCs w:val="52"/>
              </w:rPr>
            </w:pPr>
          </w:p>
        </w:tc>
      </w:tr>
      <w:tr w:rsidR="00982A8D" w:rsidTr="00982A8D">
        <w:trPr>
          <w:trHeight w:val="1244"/>
          <w:ins w:id="8" w:author="Microsoft Office User" w:date="2020-02-12T23:31:00Z"/>
          <w:trPrChange w:id="9" w:author="Microsoft Office User" w:date="2020-02-12T23:32:00Z">
            <w:trPr>
              <w:trHeight w:val="1244"/>
            </w:trPr>
          </w:trPrChange>
        </w:trPr>
        <w:tc>
          <w:tcPr>
            <w:tcW w:w="9285" w:type="dxa"/>
            <w:tcPrChange w:id="10" w:author="Microsoft Office User" w:date="2020-02-12T23:32:00Z">
              <w:tcPr>
                <w:tcW w:w="9285" w:type="dxa"/>
              </w:tcPr>
            </w:tcPrChange>
          </w:tcPr>
          <w:p w:rsidR="00982A8D" w:rsidRPr="00273217" w:rsidRDefault="00982A8D" w:rsidP="00982A8D">
            <w:pPr>
              <w:rPr>
                <w:ins w:id="11" w:author="Microsoft Office User" w:date="2020-02-12T23:31:00Z"/>
                <w:b/>
                <w:color w:val="A6A6A6" w:themeColor="background1" w:themeShade="A6"/>
                <w:sz w:val="52"/>
                <w:szCs w:val="52"/>
                <w:lang w:val="en-US"/>
              </w:rPr>
            </w:pPr>
            <w:ins w:id="12" w:author="Microsoft Office User" w:date="2020-02-12T23:31:00Z">
              <w:r w:rsidRPr="00704404">
                <w:rPr>
                  <w:b/>
                  <w:color w:val="A6A6A6" w:themeColor="background1" w:themeShade="A6"/>
                  <w:sz w:val="52"/>
                  <w:szCs w:val="52"/>
                </w:rPr>
                <w:t xml:space="preserve">Subject: </w:t>
              </w:r>
              <w:r>
                <w:rPr>
                  <w:b/>
                  <w:color w:val="A6A6A6" w:themeColor="background1" w:themeShade="A6"/>
                  <w:sz w:val="52"/>
                  <w:szCs w:val="52"/>
                  <w:lang w:val="en-US"/>
                </w:rPr>
                <w:t>Food and Drink</w:t>
              </w:r>
            </w:ins>
          </w:p>
          <w:p w:rsidR="00982A8D" w:rsidRDefault="00982A8D" w:rsidP="00982A8D">
            <w:pPr>
              <w:rPr>
                <w:ins w:id="13" w:author="Microsoft Office User" w:date="2020-02-12T23:31:00Z"/>
                <w:b/>
                <w:sz w:val="52"/>
                <w:szCs w:val="52"/>
              </w:rPr>
            </w:pPr>
          </w:p>
        </w:tc>
      </w:tr>
      <w:tr w:rsidR="00982A8D" w:rsidTr="00982A8D">
        <w:trPr>
          <w:trHeight w:val="1874"/>
          <w:ins w:id="14" w:author="Microsoft Office User" w:date="2020-02-12T23:31:00Z"/>
          <w:trPrChange w:id="15" w:author="Microsoft Office User" w:date="2020-02-12T23:32:00Z">
            <w:trPr>
              <w:trHeight w:val="1874"/>
            </w:trPr>
          </w:trPrChange>
        </w:trPr>
        <w:tc>
          <w:tcPr>
            <w:tcW w:w="9285" w:type="dxa"/>
            <w:tcPrChange w:id="16" w:author="Microsoft Office User" w:date="2020-02-12T23:32:00Z">
              <w:tcPr>
                <w:tcW w:w="9285" w:type="dxa"/>
              </w:tcPr>
            </w:tcPrChange>
          </w:tcPr>
          <w:p w:rsidR="00982A8D" w:rsidRDefault="00982A8D" w:rsidP="00982A8D">
            <w:pPr>
              <w:jc w:val="center"/>
              <w:rPr>
                <w:ins w:id="17" w:author="Microsoft Office User" w:date="2020-02-12T23:31:00Z"/>
                <w:b/>
                <w:color w:val="000000" w:themeColor="text1"/>
                <w:sz w:val="52"/>
                <w:szCs w:val="52"/>
              </w:rPr>
            </w:pPr>
          </w:p>
          <w:p w:rsidR="00982A8D" w:rsidRPr="00E750E5" w:rsidRDefault="00982A8D" w:rsidP="00982A8D">
            <w:pPr>
              <w:jc w:val="center"/>
              <w:rPr>
                <w:ins w:id="18" w:author="Microsoft Office User" w:date="2020-02-12T23:31:00Z"/>
                <w:b/>
                <w:color w:val="000000" w:themeColor="text1"/>
                <w:sz w:val="52"/>
                <w:szCs w:val="52"/>
              </w:rPr>
            </w:pPr>
            <w:ins w:id="19" w:author="Microsoft Office User" w:date="2020-02-12T23:31:00Z">
              <w:r w:rsidRPr="00E750E5">
                <w:rPr>
                  <w:rFonts w:hint="eastAsia"/>
                  <w:b/>
                  <w:color w:val="000000" w:themeColor="text1"/>
                  <w:sz w:val="52"/>
                  <w:szCs w:val="52"/>
                </w:rPr>
                <w:t>Th</w:t>
              </w:r>
              <w:r w:rsidRPr="00E750E5">
                <w:rPr>
                  <w:b/>
                  <w:color w:val="000000" w:themeColor="text1"/>
                  <w:sz w:val="52"/>
                  <w:szCs w:val="52"/>
                </w:rPr>
                <w:t>e Wonderful World of The Jollys</w:t>
              </w:r>
            </w:ins>
          </w:p>
          <w:p w:rsidR="00982A8D" w:rsidRDefault="00982A8D" w:rsidP="00982A8D">
            <w:pPr>
              <w:rPr>
                <w:ins w:id="20" w:author="Microsoft Office User" w:date="2020-02-12T23:31:00Z"/>
                <w:b/>
                <w:sz w:val="52"/>
                <w:szCs w:val="52"/>
              </w:rPr>
            </w:pPr>
          </w:p>
        </w:tc>
      </w:tr>
      <w:tr w:rsidR="00982A8D" w:rsidTr="00982A8D">
        <w:trPr>
          <w:trHeight w:val="6660"/>
          <w:ins w:id="21" w:author="Microsoft Office User" w:date="2020-02-12T23:31:00Z"/>
          <w:trPrChange w:id="22" w:author="Microsoft Office User" w:date="2020-02-12T23:32:00Z">
            <w:trPr>
              <w:trHeight w:val="6660"/>
            </w:trPr>
          </w:trPrChange>
        </w:trPr>
        <w:tc>
          <w:tcPr>
            <w:tcW w:w="9285" w:type="dxa"/>
            <w:tcPrChange w:id="23" w:author="Microsoft Office User" w:date="2020-02-12T23:32:00Z">
              <w:tcPr>
                <w:tcW w:w="9285" w:type="dxa"/>
              </w:tcPr>
            </w:tcPrChange>
          </w:tcPr>
          <w:p w:rsidR="00982A8D" w:rsidRPr="00273217" w:rsidRDefault="00982A8D" w:rsidP="00982A8D">
            <w:pPr>
              <w:jc w:val="center"/>
              <w:rPr>
                <w:ins w:id="24" w:author="Microsoft Office User" w:date="2020-02-12T23:31:00Z"/>
                <w:b/>
                <w:color w:val="A6A6A6" w:themeColor="background1" w:themeShade="A6"/>
                <w:sz w:val="52"/>
                <w:szCs w:val="52"/>
                <w:lang w:val="en-US"/>
              </w:rPr>
            </w:pPr>
            <w:ins w:id="25" w:author="Microsoft Office User" w:date="2020-02-12T23:31:00Z">
              <w:r>
                <w:rPr>
                  <w:b/>
                  <w:color w:val="A6A6A6" w:themeColor="background1" w:themeShade="A6"/>
                  <w:sz w:val="52"/>
                  <w:szCs w:val="52"/>
                  <w:lang w:val="en-US"/>
                </w:rPr>
                <w:t>Pound Cake</w:t>
              </w:r>
            </w:ins>
          </w:p>
          <w:p w:rsidR="00982A8D" w:rsidRDefault="00982A8D" w:rsidP="00982A8D">
            <w:pPr>
              <w:jc w:val="center"/>
              <w:rPr>
                <w:ins w:id="26" w:author="Microsoft Office User" w:date="2020-02-12T23:31:00Z"/>
                <w:bCs/>
                <w:color w:val="000000" w:themeColor="text1"/>
                <w:sz w:val="52"/>
                <w:szCs w:val="52"/>
              </w:rPr>
            </w:pPr>
          </w:p>
          <w:p w:rsidR="00982A8D" w:rsidRDefault="00982A8D" w:rsidP="00982A8D">
            <w:pPr>
              <w:jc w:val="center"/>
              <w:rPr>
                <w:ins w:id="27" w:author="Microsoft Office User" w:date="2020-02-12T23:31:00Z"/>
                <w:bCs/>
                <w:color w:val="000000" w:themeColor="text1"/>
                <w:sz w:val="52"/>
                <w:szCs w:val="52"/>
              </w:rPr>
            </w:pPr>
          </w:p>
          <w:p w:rsidR="00982A8D" w:rsidRDefault="00982A8D" w:rsidP="00982A8D">
            <w:pPr>
              <w:rPr>
                <w:ins w:id="28" w:author="Microsoft Office User" w:date="2020-02-12T23:31:00Z"/>
                <w:bCs/>
                <w:color w:val="000000" w:themeColor="text1"/>
                <w:sz w:val="52"/>
                <w:szCs w:val="52"/>
              </w:rPr>
            </w:pPr>
          </w:p>
          <w:p w:rsidR="00982A8D" w:rsidRPr="008C3251" w:rsidRDefault="00982A8D" w:rsidP="00982A8D">
            <w:pPr>
              <w:rPr>
                <w:ins w:id="29" w:author="Microsoft Office User" w:date="2020-02-12T23:31:00Z"/>
                <w:sz w:val="52"/>
                <w:szCs w:val="52"/>
              </w:rPr>
            </w:pPr>
          </w:p>
          <w:p w:rsidR="00982A8D" w:rsidRPr="008C3251" w:rsidRDefault="00982A8D" w:rsidP="00982A8D">
            <w:pPr>
              <w:rPr>
                <w:ins w:id="30" w:author="Microsoft Office User" w:date="2020-02-12T23:31:00Z"/>
                <w:sz w:val="52"/>
                <w:szCs w:val="52"/>
              </w:rPr>
            </w:pPr>
          </w:p>
          <w:p w:rsidR="00982A8D" w:rsidRPr="008C3251" w:rsidRDefault="00982A8D" w:rsidP="00982A8D">
            <w:pPr>
              <w:rPr>
                <w:ins w:id="31" w:author="Microsoft Office User" w:date="2020-02-12T23:31:00Z"/>
                <w:sz w:val="52"/>
                <w:szCs w:val="52"/>
              </w:rPr>
            </w:pPr>
          </w:p>
          <w:p w:rsidR="00982A8D" w:rsidRPr="008C3251" w:rsidRDefault="00982A8D" w:rsidP="00982A8D">
            <w:pPr>
              <w:tabs>
                <w:tab w:val="left" w:pos="6413"/>
              </w:tabs>
              <w:rPr>
                <w:ins w:id="32" w:author="Microsoft Office User" w:date="2020-02-12T23:31:00Z"/>
                <w:sz w:val="52"/>
                <w:szCs w:val="52"/>
              </w:rPr>
            </w:pPr>
          </w:p>
        </w:tc>
      </w:tr>
      <w:tr w:rsidR="00982A8D" w:rsidTr="00982A8D">
        <w:trPr>
          <w:trHeight w:val="629"/>
          <w:ins w:id="33" w:author="Microsoft Office User" w:date="2020-02-12T23:31:00Z"/>
          <w:trPrChange w:id="34" w:author="Microsoft Office User" w:date="2020-02-12T23:32:00Z">
            <w:trPr>
              <w:trHeight w:val="629"/>
            </w:trPr>
          </w:trPrChange>
        </w:trPr>
        <w:tc>
          <w:tcPr>
            <w:tcW w:w="9285" w:type="dxa"/>
            <w:tcPrChange w:id="35" w:author="Microsoft Office User" w:date="2020-02-12T23:32:00Z">
              <w:tcPr>
                <w:tcW w:w="9285" w:type="dxa"/>
              </w:tcPr>
            </w:tcPrChange>
          </w:tcPr>
          <w:p w:rsidR="00982A8D" w:rsidRPr="00273217" w:rsidRDefault="00982A8D" w:rsidP="00982A8D">
            <w:pPr>
              <w:wordWrap w:val="0"/>
              <w:jc w:val="right"/>
              <w:rPr>
                <w:ins w:id="36" w:author="Microsoft Office User" w:date="2020-02-12T23:31:00Z"/>
                <w:b/>
                <w:color w:val="A6A6A6" w:themeColor="background1" w:themeShade="A6"/>
                <w:sz w:val="44"/>
                <w:szCs w:val="44"/>
                <w:lang w:val="en-US"/>
              </w:rPr>
            </w:pPr>
            <w:ins w:id="37" w:author="Microsoft Office User" w:date="2020-02-12T23:31:00Z">
              <w:r w:rsidRPr="00477232">
                <w:rPr>
                  <w:b/>
                  <w:color w:val="000000" w:themeColor="text1"/>
                  <w:sz w:val="44"/>
                  <w:szCs w:val="44"/>
                </w:rPr>
                <w:t>By</w:t>
              </w:r>
              <w:r>
                <w:rPr>
                  <w:b/>
                  <w:color w:val="000000" w:themeColor="text1"/>
                  <w:sz w:val="44"/>
                  <w:szCs w:val="44"/>
                </w:rPr>
                <w:t xml:space="preserve"> </w:t>
              </w:r>
              <w:proofErr w:type="spellStart"/>
              <w:r>
                <w:rPr>
                  <w:b/>
                  <w:color w:val="A6A6A6" w:themeColor="background1" w:themeShade="A6"/>
                  <w:sz w:val="44"/>
                  <w:szCs w:val="44"/>
                  <w:lang w:val="en-US"/>
                </w:rPr>
                <w:t>Jep</w:t>
              </w:r>
              <w:proofErr w:type="spellEnd"/>
              <w:r>
                <w:rPr>
                  <w:b/>
                  <w:color w:val="A6A6A6" w:themeColor="background1" w:themeShade="A6"/>
                  <w:sz w:val="44"/>
                  <w:szCs w:val="44"/>
                  <w:lang w:val="en-US"/>
                </w:rPr>
                <w:t xml:space="preserve"> </w:t>
              </w:r>
              <w:proofErr w:type="spellStart"/>
              <w:r>
                <w:rPr>
                  <w:b/>
                  <w:color w:val="A6A6A6" w:themeColor="background1" w:themeShade="A6"/>
                  <w:sz w:val="44"/>
                  <w:szCs w:val="44"/>
                  <w:lang w:val="en-US"/>
                </w:rPr>
                <w:t>Nohland</w:t>
              </w:r>
              <w:proofErr w:type="spellEnd"/>
            </w:ins>
          </w:p>
          <w:p w:rsidR="00982A8D" w:rsidRPr="00E750E5" w:rsidRDefault="00982A8D" w:rsidP="00982A8D">
            <w:pPr>
              <w:wordWrap w:val="0"/>
              <w:jc w:val="right"/>
              <w:rPr>
                <w:ins w:id="38" w:author="Microsoft Office User" w:date="2020-02-12T23:31:00Z"/>
                <w:b/>
                <w:color w:val="000000" w:themeColor="text1"/>
                <w:sz w:val="28"/>
                <w:szCs w:val="28"/>
              </w:rPr>
            </w:pPr>
            <w:ins w:id="39" w:author="Microsoft Office User" w:date="2020-02-12T23:31:00Z">
              <w:r w:rsidRPr="00507F75">
                <w:rPr>
                  <w:rFonts w:hint="eastAsia"/>
                  <w:b/>
                  <w:color w:val="000000" w:themeColor="text1"/>
                  <w:sz w:val="28"/>
                  <w:szCs w:val="28"/>
                </w:rPr>
                <w:t>I</w:t>
              </w:r>
              <w:r w:rsidRPr="00507F75">
                <w:rPr>
                  <w:b/>
                  <w:color w:val="000000" w:themeColor="text1"/>
                  <w:sz w:val="28"/>
                  <w:szCs w:val="28"/>
                </w:rPr>
                <w:t>llustrated by PPAT</w:t>
              </w:r>
            </w:ins>
          </w:p>
        </w:tc>
      </w:tr>
    </w:tbl>
    <w:p w:rsidR="008E5A59" w:rsidDel="00D1339A" w:rsidRDefault="00717476" w:rsidP="0034568F">
      <w:pPr>
        <w:ind w:right="10097"/>
        <w:rPr>
          <w:del w:id="40" w:author="Microsoft Office User" w:date="2020-02-12T23:30:00Z"/>
          <w:b/>
          <w:sz w:val="52"/>
          <w:szCs w:val="52"/>
        </w:rPr>
        <w:pPrChange w:id="41" w:author="Microsoft Office User" w:date="2020-02-12T23:36:00Z">
          <w:pPr/>
        </w:pPrChange>
      </w:pPr>
      <w:del w:id="42" w:author="Microsoft Office User" w:date="2020-02-12T23:30:00Z">
        <w:r w:rsidDel="00D1339A">
          <w:rPr>
            <w:rFonts w:hint="eastAsia"/>
            <w:b/>
            <w:sz w:val="52"/>
            <w:szCs w:val="52"/>
          </w:rPr>
          <w:delText>Ge</w:delText>
        </w:r>
        <w:r w:rsidDel="00D1339A">
          <w:rPr>
            <w:b/>
            <w:sz w:val="52"/>
            <w:szCs w:val="52"/>
          </w:rPr>
          <w:delText xml:space="preserve">nre: </w:delText>
        </w:r>
        <w:r w:rsidR="00EE08D1" w:rsidDel="00D1339A">
          <w:rPr>
            <w:b/>
            <w:sz w:val="52"/>
            <w:szCs w:val="52"/>
          </w:rPr>
          <w:delText>Realistic Fiction</w:delText>
        </w:r>
      </w:del>
    </w:p>
    <w:p w:rsidR="00EE08D1" w:rsidDel="00D1339A" w:rsidRDefault="00EE08D1" w:rsidP="0034568F">
      <w:pPr>
        <w:ind w:right="10097"/>
        <w:rPr>
          <w:del w:id="43" w:author="Microsoft Office User" w:date="2020-02-12T23:30:00Z"/>
          <w:b/>
          <w:sz w:val="52"/>
          <w:szCs w:val="52"/>
        </w:rPr>
        <w:pPrChange w:id="44" w:author="Microsoft Office User" w:date="2020-02-12T23:36:00Z">
          <w:pPr/>
        </w:pPrChange>
      </w:pPr>
    </w:p>
    <w:p w:rsidR="00EE08D1" w:rsidRPr="00083A6E" w:rsidDel="00D1339A" w:rsidRDefault="3933A06A" w:rsidP="0034568F">
      <w:pPr>
        <w:ind w:right="10097"/>
        <w:rPr>
          <w:del w:id="45" w:author="Microsoft Office User" w:date="2020-02-12T23:30:00Z"/>
          <w:b/>
          <w:bCs/>
          <w:color w:val="A6A6A6" w:themeColor="background1" w:themeShade="A6"/>
          <w:sz w:val="48"/>
          <w:szCs w:val="48"/>
          <w:rPrChange w:id="46" w:author="Microsoft Office User" w:date="2020-02-12T21:12:00Z">
            <w:rPr>
              <w:del w:id="47" w:author="Microsoft Office User" w:date="2020-02-12T23:30:00Z"/>
              <w:b/>
              <w:bCs/>
              <w:sz w:val="52"/>
              <w:szCs w:val="52"/>
            </w:rPr>
          </w:rPrChange>
        </w:rPr>
        <w:pPrChange w:id="48" w:author="Microsoft Office User" w:date="2020-02-12T23:36:00Z">
          <w:pPr/>
        </w:pPrChange>
      </w:pPr>
      <w:del w:id="49" w:author="Microsoft Office User" w:date="2020-02-12T23:30:00Z">
        <w:r w:rsidRPr="00083A6E" w:rsidDel="00D1339A">
          <w:rPr>
            <w:b/>
            <w:bCs/>
            <w:color w:val="A6A6A6" w:themeColor="background1" w:themeShade="A6"/>
            <w:sz w:val="48"/>
            <w:szCs w:val="48"/>
            <w:rPrChange w:id="50" w:author="Microsoft Office User" w:date="2020-02-12T21:12:00Z">
              <w:rPr>
                <w:b/>
                <w:bCs/>
                <w:sz w:val="52"/>
                <w:szCs w:val="52"/>
              </w:rPr>
            </w:rPrChange>
          </w:rPr>
          <w:delText xml:space="preserve">Subject: </w:delText>
        </w:r>
        <w:r w:rsidR="001C7380" w:rsidRPr="00083A6E" w:rsidDel="00D1339A">
          <w:rPr>
            <w:b/>
            <w:bCs/>
            <w:color w:val="A6A6A6" w:themeColor="background1" w:themeShade="A6"/>
            <w:sz w:val="48"/>
            <w:szCs w:val="48"/>
            <w:rPrChange w:id="51" w:author="Microsoft Office User" w:date="2020-02-12T21:12:00Z">
              <w:rPr>
                <w:b/>
                <w:bCs/>
                <w:sz w:val="52"/>
                <w:szCs w:val="52"/>
              </w:rPr>
            </w:rPrChange>
          </w:rPr>
          <w:delText>Food and Drink</w:delText>
        </w:r>
      </w:del>
    </w:p>
    <w:p w:rsidR="008E5A59" w:rsidDel="00D1339A" w:rsidRDefault="008E5A59" w:rsidP="0034568F">
      <w:pPr>
        <w:ind w:right="10097"/>
        <w:jc w:val="center"/>
        <w:rPr>
          <w:del w:id="52" w:author="Microsoft Office User" w:date="2020-02-12T23:30:00Z"/>
          <w:b/>
          <w:sz w:val="52"/>
          <w:szCs w:val="52"/>
        </w:rPr>
        <w:pPrChange w:id="53" w:author="Microsoft Office User" w:date="2020-02-12T23:36:00Z">
          <w:pPr>
            <w:jc w:val="center"/>
          </w:pPr>
        </w:pPrChange>
      </w:pPr>
    </w:p>
    <w:p w:rsidR="00C11D85" w:rsidDel="00D1339A" w:rsidRDefault="00AD13D6" w:rsidP="0034568F">
      <w:pPr>
        <w:ind w:right="10097"/>
        <w:jc w:val="center"/>
        <w:rPr>
          <w:del w:id="54" w:author="Microsoft Office User" w:date="2020-02-12T23:30:00Z"/>
          <w:b/>
          <w:sz w:val="52"/>
          <w:szCs w:val="52"/>
        </w:rPr>
        <w:pPrChange w:id="55" w:author="Microsoft Office User" w:date="2020-02-12T23:36:00Z">
          <w:pPr>
            <w:jc w:val="center"/>
          </w:pPr>
        </w:pPrChange>
      </w:pPr>
      <w:del w:id="56" w:author="Microsoft Office User" w:date="2020-02-12T23:30:00Z">
        <w:r w:rsidDel="00D1339A">
          <w:rPr>
            <w:rFonts w:hint="eastAsia"/>
            <w:b/>
            <w:sz w:val="52"/>
            <w:szCs w:val="52"/>
          </w:rPr>
          <w:delText>Th</w:delText>
        </w:r>
        <w:r w:rsidDel="00D1339A">
          <w:rPr>
            <w:b/>
            <w:sz w:val="52"/>
            <w:szCs w:val="52"/>
          </w:rPr>
          <w:delText>e Jollys</w:delText>
        </w:r>
      </w:del>
    </w:p>
    <w:p w:rsidR="000E4049" w:rsidDel="00D1339A" w:rsidRDefault="000E4049" w:rsidP="0034568F">
      <w:pPr>
        <w:ind w:right="10097"/>
        <w:rPr>
          <w:del w:id="57" w:author="Microsoft Office User" w:date="2020-02-12T23:30:00Z"/>
          <w:b/>
          <w:sz w:val="52"/>
          <w:szCs w:val="52"/>
        </w:rPr>
        <w:pPrChange w:id="58" w:author="Microsoft Office User" w:date="2020-02-12T23:36:00Z">
          <w:pPr/>
        </w:pPrChange>
      </w:pPr>
    </w:p>
    <w:p w:rsidR="00C877B9" w:rsidRPr="001C7380" w:rsidDel="00D1339A" w:rsidRDefault="001C7380" w:rsidP="0034568F">
      <w:pPr>
        <w:ind w:right="10097"/>
        <w:jc w:val="center"/>
        <w:rPr>
          <w:del w:id="59" w:author="Microsoft Office User" w:date="2020-02-12T23:30:00Z"/>
          <w:b/>
          <w:color w:val="A6A6A6" w:themeColor="background1" w:themeShade="A6"/>
          <w:sz w:val="52"/>
          <w:szCs w:val="52"/>
        </w:rPr>
        <w:pPrChange w:id="60" w:author="Microsoft Office User" w:date="2020-02-12T23:36:00Z">
          <w:pPr>
            <w:jc w:val="center"/>
          </w:pPr>
        </w:pPrChange>
      </w:pPr>
      <w:del w:id="61" w:author="Microsoft Office User" w:date="2020-02-12T23:30:00Z">
        <w:r w:rsidDel="00D1339A">
          <w:rPr>
            <w:b/>
            <w:color w:val="A6A6A6" w:themeColor="background1" w:themeShade="A6"/>
            <w:sz w:val="52"/>
            <w:szCs w:val="52"/>
          </w:rPr>
          <w:delText>Pound Cake</w:delText>
        </w:r>
      </w:del>
    </w:p>
    <w:p w:rsidR="00C877B9" w:rsidDel="00D1339A" w:rsidRDefault="00C877B9" w:rsidP="0034568F">
      <w:pPr>
        <w:ind w:right="10097"/>
        <w:rPr>
          <w:del w:id="62" w:author="Microsoft Office User" w:date="2020-02-12T23:30:00Z"/>
          <w:b/>
        </w:rPr>
        <w:pPrChange w:id="63" w:author="Microsoft Office User" w:date="2020-02-12T23:36:00Z">
          <w:pPr/>
        </w:pPrChange>
      </w:pPr>
    </w:p>
    <w:p w:rsidR="00C877B9" w:rsidDel="00D1339A" w:rsidRDefault="00C877B9" w:rsidP="0034568F">
      <w:pPr>
        <w:ind w:right="10097"/>
        <w:rPr>
          <w:del w:id="64" w:author="Microsoft Office User" w:date="2020-02-12T23:30:00Z"/>
          <w:b/>
        </w:rPr>
        <w:pPrChange w:id="65" w:author="Microsoft Office User" w:date="2020-02-12T23:36:00Z">
          <w:pPr/>
        </w:pPrChange>
      </w:pPr>
    </w:p>
    <w:p w:rsidR="00C877B9" w:rsidDel="00D1339A" w:rsidRDefault="00C877B9" w:rsidP="0034568F">
      <w:pPr>
        <w:ind w:right="10097"/>
        <w:rPr>
          <w:del w:id="66" w:author="Microsoft Office User" w:date="2020-02-12T23:30:00Z"/>
          <w:b/>
        </w:rPr>
        <w:pPrChange w:id="67" w:author="Microsoft Office User" w:date="2020-02-12T23:36:00Z">
          <w:pPr/>
        </w:pPrChange>
      </w:pPr>
    </w:p>
    <w:p w:rsidR="000E4049" w:rsidDel="00D1339A" w:rsidRDefault="000E4049" w:rsidP="0034568F">
      <w:pPr>
        <w:ind w:right="10097"/>
        <w:rPr>
          <w:del w:id="68" w:author="Microsoft Office User" w:date="2020-02-12T23:30:00Z"/>
          <w:b/>
        </w:rPr>
        <w:pPrChange w:id="69" w:author="Microsoft Office User" w:date="2020-02-12T23:36:00Z">
          <w:pPr/>
        </w:pPrChange>
      </w:pPr>
    </w:p>
    <w:p w:rsidR="000E4049" w:rsidDel="00D1339A" w:rsidRDefault="000E4049" w:rsidP="0034568F">
      <w:pPr>
        <w:ind w:right="10097"/>
        <w:rPr>
          <w:del w:id="70" w:author="Microsoft Office User" w:date="2020-02-12T23:30:00Z"/>
          <w:b/>
        </w:rPr>
        <w:pPrChange w:id="71" w:author="Microsoft Office User" w:date="2020-02-12T23:36:00Z">
          <w:pPr/>
        </w:pPrChange>
      </w:pPr>
    </w:p>
    <w:p w:rsidR="000E4049" w:rsidDel="00D1339A" w:rsidRDefault="000E4049" w:rsidP="0034568F">
      <w:pPr>
        <w:ind w:right="10097"/>
        <w:rPr>
          <w:del w:id="72" w:author="Microsoft Office User" w:date="2020-02-12T23:30:00Z"/>
          <w:b/>
        </w:rPr>
        <w:pPrChange w:id="73" w:author="Microsoft Office User" w:date="2020-02-12T23:36:00Z">
          <w:pPr/>
        </w:pPrChange>
      </w:pPr>
    </w:p>
    <w:p w:rsidR="000E4049" w:rsidDel="00D1339A" w:rsidRDefault="000E4049" w:rsidP="0034568F">
      <w:pPr>
        <w:ind w:right="10097"/>
        <w:rPr>
          <w:del w:id="74" w:author="Microsoft Office User" w:date="2020-02-12T23:30:00Z"/>
          <w:b/>
        </w:rPr>
        <w:pPrChange w:id="75" w:author="Microsoft Office User" w:date="2020-02-12T23:36:00Z">
          <w:pPr/>
        </w:pPrChange>
      </w:pPr>
    </w:p>
    <w:p w:rsidR="002942E4" w:rsidDel="00D1339A" w:rsidRDefault="002942E4" w:rsidP="0034568F">
      <w:pPr>
        <w:ind w:right="10097"/>
        <w:rPr>
          <w:del w:id="76" w:author="Microsoft Office User" w:date="2020-02-12T23:30:00Z"/>
          <w:b/>
        </w:rPr>
        <w:pPrChange w:id="77" w:author="Microsoft Office User" w:date="2020-02-12T23:36:00Z">
          <w:pPr/>
        </w:pPrChange>
      </w:pPr>
    </w:p>
    <w:p w:rsidR="002942E4" w:rsidDel="00D1339A" w:rsidRDefault="002942E4" w:rsidP="0034568F">
      <w:pPr>
        <w:ind w:right="10097"/>
        <w:rPr>
          <w:del w:id="78" w:author="Microsoft Office User" w:date="2020-02-12T23:30:00Z"/>
          <w:b/>
        </w:rPr>
        <w:pPrChange w:id="79" w:author="Microsoft Office User" w:date="2020-02-12T23:36:00Z">
          <w:pPr/>
        </w:pPrChange>
      </w:pPr>
    </w:p>
    <w:p w:rsidR="002942E4" w:rsidDel="00D1339A" w:rsidRDefault="002942E4" w:rsidP="0034568F">
      <w:pPr>
        <w:ind w:right="10097"/>
        <w:rPr>
          <w:del w:id="80" w:author="Microsoft Office User" w:date="2020-02-12T23:30:00Z"/>
          <w:b/>
        </w:rPr>
        <w:pPrChange w:id="81" w:author="Microsoft Office User" w:date="2020-02-12T23:36:00Z">
          <w:pPr/>
        </w:pPrChange>
      </w:pPr>
    </w:p>
    <w:p w:rsidR="002942E4" w:rsidDel="00D1339A" w:rsidRDefault="002942E4" w:rsidP="0034568F">
      <w:pPr>
        <w:ind w:right="10097"/>
        <w:rPr>
          <w:del w:id="82" w:author="Microsoft Office User" w:date="2020-02-12T23:30:00Z"/>
          <w:b/>
        </w:rPr>
        <w:pPrChange w:id="83" w:author="Microsoft Office User" w:date="2020-02-12T23:36:00Z">
          <w:pPr/>
        </w:pPrChange>
      </w:pPr>
    </w:p>
    <w:p w:rsidR="008E5A59" w:rsidDel="00D1339A" w:rsidRDefault="008E5A59" w:rsidP="0034568F">
      <w:pPr>
        <w:ind w:right="10097"/>
        <w:rPr>
          <w:del w:id="84" w:author="Microsoft Office User" w:date="2020-02-12T23:30:00Z"/>
          <w:b/>
        </w:rPr>
        <w:pPrChange w:id="85" w:author="Microsoft Office User" w:date="2020-02-12T23:36:00Z">
          <w:pPr/>
        </w:pPrChange>
      </w:pPr>
    </w:p>
    <w:p w:rsidR="008E5A59" w:rsidDel="00D1339A" w:rsidRDefault="008E5A59" w:rsidP="0034568F">
      <w:pPr>
        <w:ind w:right="10097"/>
        <w:rPr>
          <w:del w:id="86" w:author="Microsoft Office User" w:date="2020-02-12T23:30:00Z"/>
          <w:b/>
        </w:rPr>
        <w:pPrChange w:id="87" w:author="Microsoft Office User" w:date="2020-02-12T23:36:00Z">
          <w:pPr/>
        </w:pPrChange>
      </w:pPr>
    </w:p>
    <w:p w:rsidR="008E5A59" w:rsidDel="00D1339A" w:rsidRDefault="008E5A59" w:rsidP="0034568F">
      <w:pPr>
        <w:ind w:right="10097"/>
        <w:rPr>
          <w:del w:id="88" w:author="Microsoft Office User" w:date="2020-02-12T23:30:00Z"/>
          <w:b/>
        </w:rPr>
        <w:pPrChange w:id="89" w:author="Microsoft Office User" w:date="2020-02-12T23:36:00Z">
          <w:pPr/>
        </w:pPrChange>
      </w:pPr>
    </w:p>
    <w:p w:rsidR="00083A6E" w:rsidRDefault="00477232" w:rsidP="0034568F">
      <w:pPr>
        <w:wordWrap w:val="0"/>
        <w:ind w:right="10097"/>
        <w:jc w:val="right"/>
        <w:rPr>
          <w:ins w:id="90" w:author="Microsoft Office User" w:date="2020-02-12T21:14:00Z"/>
          <w:sz w:val="44"/>
          <w:szCs w:val="44"/>
        </w:rPr>
        <w:sectPr w:rsidR="00083A6E" w:rsidSect="00C57448">
          <w:headerReference w:type="default" r:id="rId8"/>
          <w:footerReference w:type="even" r:id="rId9"/>
          <w:footerReference w:type="default" r:id="rId10"/>
          <w:pgSz w:w="11906" w:h="16838"/>
          <w:pgMar w:top="1440" w:right="1440" w:bottom="1440" w:left="1440" w:header="851" w:footer="992" w:gutter="0"/>
          <w:pgNumType w:start="1"/>
          <w:cols w:space="425"/>
          <w:titlePg/>
          <w:docGrid w:type="lines" w:linePitch="312"/>
        </w:sectPr>
        <w:pPrChange w:id="91" w:author="Microsoft Office User" w:date="2020-02-12T23:36:00Z">
          <w:pPr>
            <w:wordWrap w:val="0"/>
            <w:ind w:right="220"/>
            <w:jc w:val="right"/>
          </w:pPr>
        </w:pPrChange>
      </w:pPr>
      <w:del w:id="92" w:author="Microsoft Office User" w:date="2020-02-12T23:30:00Z">
        <w:r w:rsidRPr="00477232" w:rsidDel="00D1339A">
          <w:rPr>
            <w:b/>
            <w:color w:val="000000" w:themeColor="text1"/>
            <w:sz w:val="44"/>
            <w:szCs w:val="44"/>
          </w:rPr>
          <w:delText>b</w:delText>
        </w:r>
        <w:r w:rsidR="002A39EE" w:rsidRPr="00477232" w:rsidDel="00D1339A">
          <w:rPr>
            <w:b/>
            <w:color w:val="000000" w:themeColor="text1"/>
            <w:sz w:val="44"/>
            <w:szCs w:val="44"/>
          </w:rPr>
          <w:delText>y</w:delText>
        </w:r>
        <w:r w:rsidR="002A39EE" w:rsidDel="00D1339A">
          <w:rPr>
            <w:b/>
            <w:sz w:val="44"/>
            <w:szCs w:val="44"/>
          </w:rPr>
          <w:delText xml:space="preserve"> </w:delText>
        </w:r>
        <w:r w:rsidR="00833CC6" w:rsidDel="00D1339A">
          <w:rPr>
            <w:b/>
            <w:color w:val="A6A6A6" w:themeColor="background1" w:themeShade="A6"/>
            <w:sz w:val="44"/>
            <w:szCs w:val="44"/>
          </w:rPr>
          <w:delText>Jep Nohland</w:delText>
        </w:r>
        <w:r w:rsidR="008E5A59" w:rsidRPr="002A39EE" w:rsidDel="00D1339A">
          <w:rPr>
            <w:b/>
            <w:color w:val="A6A6A6" w:themeColor="background1" w:themeShade="A6"/>
            <w:sz w:val="44"/>
            <w:szCs w:val="44"/>
          </w:rPr>
          <w:delText xml:space="preserve"> </w:delText>
        </w:r>
      </w:del>
    </w:p>
    <w:p w:rsidR="0034568F" w:rsidRPr="0034568F" w:rsidDel="0034568F" w:rsidRDefault="0034568F" w:rsidP="0034568F">
      <w:pPr>
        <w:rPr>
          <w:del w:id="93" w:author="Microsoft Office User" w:date="2020-02-12T23:36:00Z"/>
          <w:sz w:val="44"/>
          <w:szCs w:val="44"/>
        </w:rPr>
        <w:sectPr w:rsidR="0034568F" w:rsidRPr="0034568F" w:rsidDel="0034568F" w:rsidSect="00C57448">
          <w:pgSz w:w="11906" w:h="16838"/>
          <w:pgMar w:top="1440" w:right="1440" w:bottom="1440" w:left="1440" w:header="851" w:footer="992" w:gutter="0"/>
          <w:pgNumType w:start="1"/>
          <w:cols w:space="425"/>
          <w:titlePg/>
          <w:docGrid w:type="lines" w:linePitch="312"/>
        </w:sectPr>
        <w:pPrChange w:id="94" w:author="Microsoft Office User" w:date="2020-02-12T23:35:00Z">
          <w:pPr>
            <w:wordWrap w:val="0"/>
            <w:jc w:val="right"/>
          </w:pPr>
        </w:pPrChange>
      </w:pPr>
    </w:p>
    <w:p w:rsidR="00C11D85" w:rsidRDefault="00462B0B" w:rsidP="00C11D85">
      <w:pPr>
        <w:rPr>
          <w:rFonts w:ascii="SimSun" w:eastAsia="SimSun" w:hAnsi="SimSun" w:cs="SimSun"/>
          <w:b/>
          <w:color w:val="4F81BD" w:themeColor="accent1"/>
        </w:rPr>
      </w:pPr>
      <w:r>
        <w:rPr>
          <w:rFonts w:ascii="SimSun" w:eastAsia="SimSun" w:hAnsi="SimSun" w:cs="SimSun"/>
          <w:b/>
          <w:noProof/>
          <w:color w:val="4F81BD" w:themeColor="accent1"/>
        </w:rPr>
        <w:drawing>
          <wp:inline distT="0" distB="0" distL="0" distR="0">
            <wp:extent cx="1043286" cy="124264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c.png"/>
                    <pic:cNvPicPr/>
                  </pic:nvPicPr>
                  <pic:blipFill>
                    <a:blip r:embed="rId11"/>
                    <a:stretch>
                      <a:fillRect/>
                    </a:stretch>
                  </pic:blipFill>
                  <pic:spPr>
                    <a:xfrm>
                      <a:off x="0" y="0"/>
                      <a:ext cx="1074290" cy="1279569"/>
                    </a:xfrm>
                    <a:prstGeom prst="rect">
                      <a:avLst/>
                    </a:prstGeom>
                  </pic:spPr>
                </pic:pic>
              </a:graphicData>
            </a:graphic>
          </wp:inline>
        </w:drawing>
      </w:r>
    </w:p>
    <w:p w:rsidR="00477232" w:rsidRDefault="00477232" w:rsidP="00C11D85">
      <w:pPr>
        <w:rPr>
          <w:rFonts w:ascii="SimSun" w:eastAsia="SimSun" w:hAnsi="SimSun" w:cs="SimSun"/>
          <w:b/>
          <w:color w:val="4F81BD" w:themeColor="accent1"/>
        </w:rPr>
      </w:pPr>
    </w:p>
    <w:p w:rsidR="00BF0F2C" w:rsidRPr="00FC2C28" w:rsidRDefault="00BF0F2C" w:rsidP="00BF0F2C">
      <w:pPr>
        <w:pStyle w:val="Copyright"/>
        <w:rPr>
          <w:rFonts w:asciiTheme="minorHAnsi" w:hAnsiTheme="minorHAnsi"/>
          <w:sz w:val="28"/>
          <w:szCs w:val="28"/>
        </w:rPr>
      </w:pPr>
      <w:r w:rsidRPr="00FC2C28">
        <w:rPr>
          <w:rFonts w:asciiTheme="minorHAnsi" w:hAnsiTheme="minorHAnsi"/>
          <w:sz w:val="28"/>
          <w:szCs w:val="28"/>
        </w:rPr>
        <w:t>Copyright © Phenix Publishing (UK) Limited</w:t>
      </w:r>
    </w:p>
    <w:p w:rsidR="00BF0F2C" w:rsidRDefault="00BF0F2C" w:rsidP="00BF0F2C">
      <w:pPr>
        <w:rPr>
          <w:b/>
          <w:sz w:val="28"/>
          <w:szCs w:val="28"/>
        </w:rPr>
      </w:pPr>
    </w:p>
    <w:p w:rsidR="00BF0F2C" w:rsidRPr="0034568F" w:rsidRDefault="00BF0F2C" w:rsidP="00BF0F2C">
      <w:pPr>
        <w:pStyle w:val="Imprintpage"/>
        <w:rPr>
          <w:rPrChange w:id="95" w:author="Microsoft Office User" w:date="2020-02-12T23:37:00Z">
            <w:rPr>
              <w:sz w:val="21"/>
              <w:szCs w:val="21"/>
            </w:rPr>
          </w:rPrChange>
        </w:rPr>
      </w:pPr>
      <w:bookmarkStart w:id="96" w:name="_GoBack"/>
      <w:r w:rsidRPr="0034568F">
        <w:rPr>
          <w:rPrChange w:id="97" w:author="Microsoft Office User" w:date="2020-02-12T23:37:00Z">
            <w:rPr>
              <w:sz w:val="21"/>
              <w:szCs w:val="21"/>
            </w:rPr>
          </w:rPrChange>
        </w:rPr>
        <w:t xml:space="preserve">All rights reserved. No part of this publication may be reproduced or distributed in any form or by any means, or stored in a database or retrieval system, without the prior written consent of </w:t>
      </w:r>
      <w:r w:rsidRPr="0034568F">
        <w:rPr>
          <w:rFonts w:ascii="Times New Roman" w:hAnsi="Times New Roman"/>
          <w:rPrChange w:id="98" w:author="Microsoft Office User" w:date="2020-02-12T23:37:00Z">
            <w:rPr>
              <w:rFonts w:ascii="Times New Roman" w:hAnsi="Times New Roman"/>
              <w:sz w:val="21"/>
              <w:szCs w:val="21"/>
            </w:rPr>
          </w:rPrChange>
        </w:rPr>
        <w:t>Phenix Publishing (UK) Limited</w:t>
      </w:r>
      <w:r w:rsidRPr="0034568F">
        <w:rPr>
          <w:rPrChange w:id="99" w:author="Microsoft Office User" w:date="2020-02-12T23:37:00Z">
            <w:rPr>
              <w:sz w:val="21"/>
              <w:szCs w:val="21"/>
            </w:rPr>
          </w:rPrChange>
        </w:rPr>
        <w:t>, including, but not limited to, network storage or transmission, or broadcast for distance learning.</w:t>
      </w:r>
    </w:p>
    <w:p w:rsidR="00BF0F2C" w:rsidRPr="0034568F" w:rsidRDefault="00BF0F2C" w:rsidP="00BF0F2C">
      <w:pPr>
        <w:rPr>
          <w:b/>
          <w:rPrChange w:id="100" w:author="Microsoft Office User" w:date="2020-02-12T23:37:00Z">
            <w:rPr>
              <w:b/>
              <w:sz w:val="21"/>
              <w:szCs w:val="21"/>
            </w:rPr>
          </w:rPrChange>
        </w:rPr>
      </w:pPr>
    </w:p>
    <w:p w:rsidR="00A503D9" w:rsidRPr="0034568F" w:rsidRDefault="00A503D9" w:rsidP="00BF0F2C">
      <w:pPr>
        <w:rPr>
          <w:rPrChange w:id="101" w:author="Microsoft Office User" w:date="2020-02-12T23:37:00Z">
            <w:rPr>
              <w:sz w:val="21"/>
              <w:szCs w:val="21"/>
            </w:rPr>
          </w:rPrChange>
        </w:rPr>
      </w:pPr>
      <w:r w:rsidRPr="0034568F">
        <w:rPr>
          <w:rPrChange w:id="102" w:author="Microsoft Office User" w:date="2020-02-12T23:37:00Z">
            <w:rPr>
              <w:sz w:val="21"/>
              <w:szCs w:val="21"/>
            </w:rPr>
          </w:rPrChange>
        </w:rPr>
        <w:t>For copyright licensing</w:t>
      </w:r>
      <w:r w:rsidR="00567B15" w:rsidRPr="0034568F">
        <w:rPr>
          <w:rPrChange w:id="103" w:author="Microsoft Office User" w:date="2020-02-12T23:37:00Z">
            <w:rPr>
              <w:sz w:val="21"/>
              <w:szCs w:val="21"/>
            </w:rPr>
          </w:rPrChange>
        </w:rPr>
        <w:t xml:space="preserve"> and distribution cooperation, please contact Phenix Publishing (HK) Limited. Phenix Publishing (HK) Limited is a subsidiary of Phenix Publishing (UK) Limited. </w:t>
      </w:r>
    </w:p>
    <w:p w:rsidR="00BF0F2C" w:rsidRPr="0034568F" w:rsidRDefault="00BF0F2C" w:rsidP="00BF0F2C">
      <w:pPr>
        <w:rPr>
          <w:b/>
          <w:rPrChange w:id="104" w:author="Microsoft Office User" w:date="2020-02-12T23:37:00Z">
            <w:rPr>
              <w:b/>
              <w:sz w:val="21"/>
              <w:szCs w:val="21"/>
            </w:rPr>
          </w:rPrChange>
        </w:rPr>
      </w:pPr>
    </w:p>
    <w:p w:rsidR="00BF0F2C" w:rsidRPr="0034568F" w:rsidRDefault="00BF0F2C" w:rsidP="00BF0F2C">
      <w:pPr>
        <w:rPr>
          <w:b/>
          <w:rPrChange w:id="105" w:author="Microsoft Office User" w:date="2020-02-12T23:37:00Z">
            <w:rPr>
              <w:b/>
              <w:sz w:val="21"/>
              <w:szCs w:val="21"/>
            </w:rPr>
          </w:rPrChange>
        </w:rPr>
      </w:pPr>
    </w:p>
    <w:p w:rsidR="00BF0F2C" w:rsidRPr="0034568F" w:rsidRDefault="00BF0F2C" w:rsidP="00BF0F2C">
      <w:pPr>
        <w:rPr>
          <w:rPrChange w:id="106" w:author="Microsoft Office User" w:date="2020-02-12T23:37:00Z">
            <w:rPr>
              <w:sz w:val="21"/>
              <w:szCs w:val="21"/>
            </w:rPr>
          </w:rPrChange>
        </w:rPr>
      </w:pPr>
      <w:r w:rsidRPr="0034568F">
        <w:rPr>
          <w:rPrChange w:id="107" w:author="Microsoft Office User" w:date="2020-02-12T23:37:00Z">
            <w:rPr>
              <w:sz w:val="21"/>
              <w:szCs w:val="21"/>
            </w:rPr>
          </w:rPrChange>
        </w:rPr>
        <w:t>Phenix Publishing (UK) Limited</w:t>
      </w:r>
    </w:p>
    <w:p w:rsidR="00BF0F2C" w:rsidRPr="0034568F" w:rsidRDefault="00BF0F2C" w:rsidP="00BF0F2C">
      <w:pPr>
        <w:rPr>
          <w:rPrChange w:id="108" w:author="Microsoft Office User" w:date="2020-02-12T23:37:00Z">
            <w:rPr>
              <w:sz w:val="21"/>
              <w:szCs w:val="21"/>
            </w:rPr>
          </w:rPrChange>
        </w:rPr>
      </w:pPr>
      <w:r w:rsidRPr="0034568F">
        <w:rPr>
          <w:rPrChange w:id="109" w:author="Microsoft Office User" w:date="2020-02-12T23:37:00Z">
            <w:rPr>
              <w:sz w:val="21"/>
              <w:szCs w:val="21"/>
            </w:rPr>
          </w:rPrChange>
        </w:rPr>
        <w:t>www.phenixpublishing.co.uk</w:t>
      </w:r>
    </w:p>
    <w:p w:rsidR="00567B15" w:rsidRPr="0034568F" w:rsidRDefault="00E617D1" w:rsidP="00BF0F2C">
      <w:pPr>
        <w:rPr>
          <w:rPrChange w:id="110" w:author="Microsoft Office User" w:date="2020-02-12T23:37:00Z">
            <w:rPr>
              <w:sz w:val="21"/>
              <w:szCs w:val="21"/>
            </w:rPr>
          </w:rPrChange>
        </w:rPr>
      </w:pPr>
      <w:r w:rsidRPr="0034568F">
        <w:rPr>
          <w:rPrChange w:id="111" w:author="Microsoft Office User" w:date="2020-02-12T23:37:00Z">
            <w:rPr>
              <w:sz w:val="21"/>
              <w:szCs w:val="21"/>
            </w:rPr>
          </w:rPrChange>
        </w:rPr>
        <w:t>Business cooperation:</w:t>
      </w:r>
      <w:r w:rsidR="00BF0F2C" w:rsidRPr="0034568F">
        <w:rPr>
          <w:rPrChange w:id="112" w:author="Microsoft Office User" w:date="2020-02-12T23:37:00Z">
            <w:rPr>
              <w:sz w:val="21"/>
              <w:szCs w:val="21"/>
            </w:rPr>
          </w:rPrChange>
        </w:rPr>
        <w:t xml:space="preserve"> </w:t>
      </w:r>
      <w:r w:rsidR="0081508B" w:rsidRPr="0034568F">
        <w:rPr>
          <w:rPrChange w:id="113" w:author="Microsoft Office User" w:date="2020-02-12T23:37:00Z">
            <w:rPr>
              <w:sz w:val="21"/>
              <w:szCs w:val="21"/>
            </w:rPr>
          </w:rPrChange>
        </w:rPr>
        <w:t>sales</w:t>
      </w:r>
      <w:r w:rsidR="00567B15" w:rsidRPr="0034568F">
        <w:rPr>
          <w:rPrChange w:id="114" w:author="Microsoft Office User" w:date="2020-02-12T23:37:00Z">
            <w:rPr>
              <w:sz w:val="21"/>
              <w:szCs w:val="21"/>
            </w:rPr>
          </w:rPrChange>
        </w:rPr>
        <w:t xml:space="preserve">@phenixpublishing.co.uk  </w:t>
      </w:r>
    </w:p>
    <w:p w:rsidR="00BF0F2C" w:rsidRPr="0034568F" w:rsidRDefault="00E617D1" w:rsidP="00E617D1">
      <w:pPr>
        <w:rPr>
          <w:rPrChange w:id="115" w:author="Microsoft Office User" w:date="2020-02-12T23:37:00Z">
            <w:rPr>
              <w:sz w:val="21"/>
              <w:szCs w:val="21"/>
            </w:rPr>
          </w:rPrChange>
        </w:rPr>
      </w:pPr>
      <w:r w:rsidRPr="0034568F">
        <w:rPr>
          <w:rPrChange w:id="116" w:author="Microsoft Office User" w:date="2020-02-12T23:37:00Z">
            <w:rPr>
              <w:sz w:val="21"/>
              <w:szCs w:val="21"/>
            </w:rPr>
          </w:rPrChange>
        </w:rPr>
        <w:t xml:space="preserve">Customer care: </w:t>
      </w:r>
      <w:r w:rsidR="00BF0F2C" w:rsidRPr="0034568F">
        <w:rPr>
          <w:rPrChange w:id="117" w:author="Microsoft Office User" w:date="2020-02-12T23:37:00Z">
            <w:rPr>
              <w:sz w:val="21"/>
              <w:szCs w:val="21"/>
            </w:rPr>
          </w:rPrChange>
        </w:rPr>
        <w:t>feedback@phenixpublishing.co.uk</w:t>
      </w:r>
    </w:p>
    <w:p w:rsidR="00BF0F2C" w:rsidRPr="0034568F" w:rsidRDefault="00BF0F2C" w:rsidP="00BF0F2C">
      <w:pPr>
        <w:pStyle w:val="Imprintpage"/>
        <w:rPr>
          <w:rPrChange w:id="118" w:author="Microsoft Office User" w:date="2020-02-12T23:37:00Z">
            <w:rPr>
              <w:sz w:val="21"/>
              <w:szCs w:val="21"/>
            </w:rPr>
          </w:rPrChange>
        </w:rPr>
      </w:pPr>
      <w:r w:rsidRPr="0034568F">
        <w:rPr>
          <w:rPrChange w:id="119" w:author="Microsoft Office User" w:date="2020-02-12T23:37:00Z">
            <w:rPr>
              <w:sz w:val="21"/>
              <w:szCs w:val="21"/>
            </w:rPr>
          </w:rPrChange>
        </w:rPr>
        <w:t>Offices: London - Hong Kong - Beijing</w:t>
      </w:r>
    </w:p>
    <w:p w:rsidR="00BF0F2C" w:rsidRPr="0034568F" w:rsidRDefault="00BF0F2C" w:rsidP="00C11D85">
      <w:pPr>
        <w:rPr>
          <w:b/>
          <w:rPrChange w:id="120" w:author="Microsoft Office User" w:date="2020-02-12T23:37:00Z">
            <w:rPr>
              <w:b/>
              <w:sz w:val="28"/>
              <w:szCs w:val="28"/>
            </w:rPr>
          </w:rPrChange>
        </w:rPr>
      </w:pPr>
    </w:p>
    <w:p w:rsidR="00C11D85" w:rsidRPr="0034568F" w:rsidRDefault="00C11D85" w:rsidP="00C11D85">
      <w:pPr>
        <w:rPr>
          <w:rFonts w:cs="Times New Roman"/>
          <w:rPrChange w:id="121" w:author="Microsoft Office User" w:date="2020-02-12T23:37:00Z">
            <w:rPr>
              <w:rFonts w:cs="Times New Roman"/>
              <w:sz w:val="21"/>
              <w:szCs w:val="21"/>
            </w:rPr>
          </w:rPrChange>
        </w:rPr>
      </w:pPr>
      <w:r w:rsidRPr="0034568F">
        <w:rPr>
          <w:rFonts w:cs="Times New Roman"/>
          <w:rPrChange w:id="122" w:author="Microsoft Office User" w:date="2020-02-12T23:37:00Z">
            <w:rPr>
              <w:rFonts w:cs="Times New Roman"/>
              <w:sz w:val="21"/>
              <w:szCs w:val="21"/>
            </w:rPr>
          </w:rPrChange>
        </w:rPr>
        <w:t xml:space="preserve">ISBN: </w:t>
      </w:r>
    </w:p>
    <w:p w:rsidR="00C11D85" w:rsidRPr="0034568F" w:rsidRDefault="00C11D85" w:rsidP="00C11D85">
      <w:pPr>
        <w:rPr>
          <w:b/>
          <w:rPrChange w:id="123" w:author="Microsoft Office User" w:date="2020-02-12T23:37:00Z">
            <w:rPr>
              <w:b/>
              <w:sz w:val="21"/>
              <w:szCs w:val="21"/>
            </w:rPr>
          </w:rPrChange>
        </w:rPr>
      </w:pPr>
    </w:p>
    <w:p w:rsidR="00C11D85" w:rsidRPr="0034568F" w:rsidRDefault="00C11D85" w:rsidP="00C11D85">
      <w:pPr>
        <w:rPr>
          <w:b/>
          <w:rPrChange w:id="124" w:author="Microsoft Office User" w:date="2020-02-12T23:37:00Z">
            <w:rPr>
              <w:b/>
              <w:sz w:val="21"/>
              <w:szCs w:val="21"/>
            </w:rPr>
          </w:rPrChange>
        </w:rPr>
      </w:pPr>
    </w:p>
    <w:p w:rsidR="00926A39" w:rsidRPr="0034568F" w:rsidRDefault="00C11D85" w:rsidP="00D70C53">
      <w:pPr>
        <w:rPr>
          <w:rPrChange w:id="125" w:author="Microsoft Office User" w:date="2020-02-12T23:37:00Z">
            <w:rPr>
              <w:sz w:val="21"/>
              <w:szCs w:val="21"/>
            </w:rPr>
          </w:rPrChange>
        </w:rPr>
      </w:pPr>
      <w:r w:rsidRPr="0034568F">
        <w:rPr>
          <w:rFonts w:hint="eastAsia"/>
          <w:rPrChange w:id="126" w:author="Microsoft Office User" w:date="2020-02-12T23:37:00Z">
            <w:rPr>
              <w:rFonts w:hint="eastAsia"/>
              <w:sz w:val="21"/>
              <w:szCs w:val="21"/>
            </w:rPr>
          </w:rPrChange>
        </w:rPr>
        <w:t>Printed</w:t>
      </w:r>
      <w:r w:rsidRPr="0034568F">
        <w:rPr>
          <w:rPrChange w:id="127" w:author="Microsoft Office User" w:date="2020-02-12T23:37:00Z">
            <w:rPr>
              <w:sz w:val="21"/>
              <w:szCs w:val="21"/>
            </w:rPr>
          </w:rPrChange>
        </w:rPr>
        <w:t xml:space="preserve"> in China</w:t>
      </w:r>
    </w:p>
    <w:bookmarkEnd w:id="96"/>
    <w:p w:rsidR="00BF0F2C" w:rsidRDefault="00BF0F2C" w:rsidP="009677E5">
      <w:pPr>
        <w:rPr>
          <w:b/>
          <w:sz w:val="36"/>
          <w:szCs w:val="36"/>
        </w:rPr>
        <w:sectPr w:rsidR="00BF0F2C" w:rsidSect="002942E4">
          <w:pgSz w:w="11906" w:h="16838"/>
          <w:pgMar w:top="1440" w:right="1440" w:bottom="1440" w:left="1440" w:header="851" w:footer="992" w:gutter="0"/>
          <w:cols w:space="425"/>
          <w:docGrid w:type="lines" w:linePitch="312"/>
        </w:sectPr>
      </w:pPr>
    </w:p>
    <w:p w:rsidR="00543E7F" w:rsidRDefault="00D70C53" w:rsidP="009677E5">
      <w:pPr>
        <w:jc w:val="center"/>
        <w:rPr>
          <w:b/>
          <w:sz w:val="36"/>
          <w:szCs w:val="36"/>
        </w:rPr>
      </w:pPr>
      <w:r>
        <w:rPr>
          <w:b/>
          <w:sz w:val="36"/>
          <w:szCs w:val="36"/>
        </w:rPr>
        <w:lastRenderedPageBreak/>
        <w:t>Table of Contents</w:t>
      </w:r>
    </w:p>
    <w:p w:rsidR="00543E7F" w:rsidRDefault="00543E7F" w:rsidP="00543E7F">
      <w:pPr>
        <w:jc w:val="center"/>
        <w:rPr>
          <w:b/>
          <w:sz w:val="36"/>
          <w:szCs w:val="36"/>
        </w:rPr>
      </w:pPr>
    </w:p>
    <w:sdt>
      <w:sdtPr>
        <w:rPr>
          <w:rFonts w:asciiTheme="minorHAnsi" w:eastAsiaTheme="minorEastAsia" w:hAnsiTheme="minorHAnsi" w:cstheme="minorBidi"/>
          <w:color w:val="auto"/>
          <w:sz w:val="22"/>
          <w:szCs w:val="22"/>
        </w:rPr>
        <w:id w:val="-916556705"/>
        <w:docPartObj>
          <w:docPartGallery w:val="Table of Contents"/>
          <w:docPartUnique/>
        </w:docPartObj>
      </w:sdtPr>
      <w:sdtEndPr>
        <w:rPr>
          <w:b/>
          <w:bCs/>
          <w:noProof/>
          <w:sz w:val="24"/>
          <w:szCs w:val="24"/>
        </w:rPr>
      </w:sdtEndPr>
      <w:sdtContent>
        <w:p w:rsidR="00386124" w:rsidRPr="00445A4E" w:rsidRDefault="00386124">
          <w:pPr>
            <w:pStyle w:val="TOCHeading"/>
          </w:pPr>
        </w:p>
        <w:p w:rsidR="00C46F42" w:rsidRDefault="00DC1AD4">
          <w:pPr>
            <w:pStyle w:val="TOC2"/>
            <w:tabs>
              <w:tab w:val="right" w:leader="dot" w:pos="9016"/>
            </w:tabs>
            <w:ind w:left="480"/>
            <w:rPr>
              <w:ins w:id="128" w:author="Microsoft Office User" w:date="2020-02-12T21:52:00Z"/>
              <w:noProof/>
            </w:rPr>
          </w:pPr>
          <w:r w:rsidRPr="00445A4E">
            <w:rPr>
              <w:sz w:val="32"/>
              <w:szCs w:val="32"/>
            </w:rPr>
            <w:fldChar w:fldCharType="begin"/>
          </w:r>
          <w:r w:rsidR="00386124" w:rsidRPr="00445A4E">
            <w:rPr>
              <w:sz w:val="32"/>
              <w:szCs w:val="32"/>
            </w:rPr>
            <w:instrText xml:space="preserve"> TOC \o "1-3" \h \z \u </w:instrText>
          </w:r>
          <w:r w:rsidRPr="00445A4E">
            <w:rPr>
              <w:sz w:val="32"/>
              <w:szCs w:val="32"/>
            </w:rPr>
            <w:fldChar w:fldCharType="separate"/>
          </w:r>
          <w:ins w:id="129" w:author="Microsoft Office User" w:date="2020-02-12T21:52:00Z">
            <w:r w:rsidR="00C46F42" w:rsidRPr="00110131">
              <w:rPr>
                <w:rStyle w:val="Hyperlink"/>
                <w:noProof/>
              </w:rPr>
              <w:fldChar w:fldCharType="begin"/>
            </w:r>
            <w:r w:rsidR="00C46F42" w:rsidRPr="00110131">
              <w:rPr>
                <w:rStyle w:val="Hyperlink"/>
                <w:noProof/>
              </w:rPr>
              <w:instrText xml:space="preserve"> </w:instrText>
            </w:r>
            <w:r w:rsidR="00C46F42">
              <w:rPr>
                <w:noProof/>
              </w:rPr>
              <w:instrText>HYPERLINK \l "_Toc32436758"</w:instrText>
            </w:r>
            <w:r w:rsidR="00C46F42" w:rsidRPr="00110131">
              <w:rPr>
                <w:rStyle w:val="Hyperlink"/>
                <w:noProof/>
              </w:rPr>
              <w:instrText xml:space="preserve"> </w:instrText>
            </w:r>
            <w:r w:rsidR="00C46F42" w:rsidRPr="00110131">
              <w:rPr>
                <w:rStyle w:val="Hyperlink"/>
                <w:noProof/>
              </w:rPr>
              <w:fldChar w:fldCharType="separate"/>
            </w:r>
            <w:r w:rsidR="00C46F42" w:rsidRPr="00110131">
              <w:rPr>
                <w:rStyle w:val="Hyperlink"/>
                <w:noProof/>
              </w:rPr>
              <w:t>CHAPTER 1</w:t>
            </w:r>
            <w:r w:rsidR="00C46F42">
              <w:rPr>
                <w:noProof/>
                <w:webHidden/>
              </w:rPr>
              <w:tab/>
            </w:r>
            <w:r w:rsidR="00C46F42">
              <w:rPr>
                <w:noProof/>
                <w:webHidden/>
              </w:rPr>
              <w:fldChar w:fldCharType="begin"/>
            </w:r>
            <w:r w:rsidR="00C46F42">
              <w:rPr>
                <w:noProof/>
                <w:webHidden/>
              </w:rPr>
              <w:instrText xml:space="preserve"> PAGEREF _Toc32436758 \h </w:instrText>
            </w:r>
          </w:ins>
          <w:r w:rsidR="00C46F42">
            <w:rPr>
              <w:noProof/>
              <w:webHidden/>
            </w:rPr>
          </w:r>
          <w:r w:rsidR="00C46F42">
            <w:rPr>
              <w:noProof/>
              <w:webHidden/>
            </w:rPr>
            <w:fldChar w:fldCharType="separate"/>
          </w:r>
          <w:ins w:id="130" w:author="Microsoft Office User" w:date="2020-02-12T21:52:00Z">
            <w:r w:rsidR="00C46F42">
              <w:rPr>
                <w:noProof/>
                <w:webHidden/>
              </w:rPr>
              <w:t>4</w:t>
            </w:r>
            <w:r w:rsidR="00C46F42">
              <w:rPr>
                <w:noProof/>
                <w:webHidden/>
              </w:rPr>
              <w:fldChar w:fldCharType="end"/>
            </w:r>
            <w:r w:rsidR="00C46F42" w:rsidRPr="00110131">
              <w:rPr>
                <w:rStyle w:val="Hyperlink"/>
                <w:noProof/>
              </w:rPr>
              <w:fldChar w:fldCharType="end"/>
            </w:r>
          </w:ins>
        </w:p>
        <w:p w:rsidR="00C46F42" w:rsidRDefault="00C46F42">
          <w:pPr>
            <w:pStyle w:val="TOC2"/>
            <w:tabs>
              <w:tab w:val="right" w:leader="dot" w:pos="9016"/>
            </w:tabs>
            <w:ind w:left="480"/>
            <w:rPr>
              <w:ins w:id="131" w:author="Microsoft Office User" w:date="2020-02-12T21:52:00Z"/>
              <w:noProof/>
            </w:rPr>
          </w:pPr>
          <w:ins w:id="132"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"_Toc32436759"</w:instrText>
            </w:r>
            <w:r w:rsidRPr="00110131">
              <w:rPr>
                <w:rStyle w:val="Hyperlink"/>
                <w:noProof/>
              </w:rPr>
              <w:instrText xml:space="preserve"> </w:instrText>
            </w:r>
            <w:r w:rsidRPr="00110131">
              <w:rPr>
                <w:rStyle w:val="Hyperlink"/>
                <w:noProof/>
              </w:rPr>
              <w:fldChar w:fldCharType="separate"/>
            </w:r>
            <w:r w:rsidRPr="00110131">
              <w:rPr>
                <w:rStyle w:val="Hyperlink"/>
                <w:noProof/>
              </w:rPr>
              <w:t>Dessert</w:t>
            </w:r>
            <w:r>
              <w:rPr>
                <w:noProof/>
                <w:webHidden/>
              </w:rPr>
              <w:tab/>
            </w:r>
            <w:r>
              <w:rPr>
                <w:noProof/>
                <w:webHidden/>
              </w:rPr>
              <w:fldChar w:fldCharType="begin"/>
            </w:r>
            <w:r>
              <w:rPr>
                <w:noProof/>
                <w:webHidden/>
              </w:rPr>
              <w:instrText xml:space="preserve"> PAGEREF _Toc32436759 \h </w:instrText>
            </w:r>
          </w:ins>
          <w:r>
            <w:rPr>
              <w:noProof/>
              <w:webHidden/>
            </w:rPr>
          </w:r>
          <w:r>
            <w:rPr>
              <w:noProof/>
              <w:webHidden/>
            </w:rPr>
            <w:fldChar w:fldCharType="separate"/>
          </w:r>
          <w:ins w:id="133" w:author="Microsoft Office User" w:date="2020-02-12T21:52:00Z">
            <w:r>
              <w:rPr>
                <w:noProof/>
                <w:webHidden/>
              </w:rPr>
              <w:t>4</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34" w:author="Microsoft Office User" w:date="2020-02-12T21:52:00Z"/>
              <w:noProof/>
            </w:rPr>
          </w:pPr>
          <w:ins w:id="135"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"_Toc32436760"</w:instrText>
            </w:r>
            <w:r w:rsidRPr="00110131">
              <w:rPr>
                <w:rStyle w:val="Hyperlink"/>
                <w:noProof/>
              </w:rPr>
              <w:instrText xml:space="preserve"> </w:instrText>
            </w:r>
            <w:r w:rsidRPr="00110131">
              <w:rPr>
                <w:rStyle w:val="Hyperlink"/>
                <w:noProof/>
              </w:rPr>
              <w:fldChar w:fldCharType="separate"/>
            </w:r>
            <w:r w:rsidRPr="00110131">
              <w:rPr>
                <w:rStyle w:val="Hyperlink"/>
                <w:noProof/>
              </w:rPr>
              <w:t>CHAPTER 2</w:t>
            </w:r>
            <w:r>
              <w:rPr>
                <w:noProof/>
                <w:webHidden/>
              </w:rPr>
              <w:tab/>
            </w:r>
            <w:r>
              <w:rPr>
                <w:noProof/>
                <w:webHidden/>
              </w:rPr>
              <w:fldChar w:fldCharType="begin"/>
            </w:r>
            <w:r>
              <w:rPr>
                <w:noProof/>
                <w:webHidden/>
              </w:rPr>
              <w:instrText xml:space="preserve"> PAGEREF _Toc32436760 \h </w:instrText>
            </w:r>
          </w:ins>
          <w:r>
            <w:rPr>
              <w:noProof/>
              <w:webHidden/>
            </w:rPr>
          </w:r>
          <w:r>
            <w:rPr>
              <w:noProof/>
              <w:webHidden/>
            </w:rPr>
            <w:fldChar w:fldCharType="separate"/>
          </w:r>
          <w:ins w:id="136" w:author="Microsoft Office User" w:date="2020-02-12T21:52:00Z">
            <w:r>
              <w:rPr>
                <w:noProof/>
                <w:webHidden/>
              </w:rPr>
              <w:t>7</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37" w:author="Microsoft Office User" w:date="2020-02-12T21:52:00Z"/>
              <w:noProof/>
            </w:rPr>
          </w:pPr>
          <w:ins w:id="138"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"_Toc32436761"</w:instrText>
            </w:r>
            <w:r w:rsidRPr="00110131">
              <w:rPr>
                <w:rStyle w:val="Hyperlink"/>
                <w:noProof/>
              </w:rPr>
              <w:instrText xml:space="preserve"> </w:instrText>
            </w:r>
            <w:r w:rsidRPr="00110131">
              <w:rPr>
                <w:rStyle w:val="Hyperlink"/>
                <w:noProof/>
              </w:rPr>
              <w:fldChar w:fldCharType="separate"/>
            </w:r>
            <w:r w:rsidRPr="00110131">
              <w:rPr>
                <w:rStyle w:val="Hyperlink"/>
                <w:noProof/>
              </w:rPr>
              <w:t>Selecting a Recipe</w:t>
            </w:r>
            <w:r>
              <w:rPr>
                <w:noProof/>
                <w:webHidden/>
              </w:rPr>
              <w:tab/>
            </w:r>
            <w:r>
              <w:rPr>
                <w:noProof/>
                <w:webHidden/>
              </w:rPr>
              <w:fldChar w:fldCharType="begin"/>
            </w:r>
            <w:r>
              <w:rPr>
                <w:noProof/>
                <w:webHidden/>
              </w:rPr>
              <w:instrText xml:space="preserve"> PAGEREF _Toc32436761 \h </w:instrText>
            </w:r>
          </w:ins>
          <w:r>
            <w:rPr>
              <w:noProof/>
              <w:webHidden/>
            </w:rPr>
          </w:r>
          <w:r>
            <w:rPr>
              <w:noProof/>
              <w:webHidden/>
            </w:rPr>
            <w:fldChar w:fldCharType="separate"/>
          </w:r>
          <w:ins w:id="139" w:author="Microsoft Office User" w:date="2020-02-12T21:52:00Z">
            <w:r>
              <w:rPr>
                <w:noProof/>
                <w:webHidden/>
              </w:rPr>
              <w:t>7</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40" w:author="Microsoft Office User" w:date="2020-02-12T21:52:00Z"/>
              <w:noProof/>
            </w:rPr>
          </w:pPr>
          <w:ins w:id="141"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"_Toc32436762"</w:instrText>
            </w:r>
            <w:r w:rsidRPr="00110131">
              <w:rPr>
                <w:rStyle w:val="Hyperlink"/>
                <w:noProof/>
              </w:rPr>
              <w:instrText xml:space="preserve"> </w:instrText>
            </w:r>
            <w:r w:rsidRPr="00110131">
              <w:rPr>
                <w:rStyle w:val="Hyperlink"/>
                <w:noProof/>
              </w:rPr>
              <w:fldChar w:fldCharType="separate"/>
            </w:r>
            <w:r w:rsidRPr="00110131">
              <w:rPr>
                <w:rStyle w:val="Hyperlink"/>
                <w:noProof/>
              </w:rPr>
              <w:t>CHAPTER 3</w:t>
            </w:r>
            <w:r>
              <w:rPr>
                <w:noProof/>
                <w:webHidden/>
              </w:rPr>
              <w:tab/>
            </w:r>
            <w:r>
              <w:rPr>
                <w:noProof/>
                <w:webHidden/>
              </w:rPr>
              <w:fldChar w:fldCharType="begin"/>
            </w:r>
            <w:r>
              <w:rPr>
                <w:noProof/>
                <w:webHidden/>
              </w:rPr>
              <w:instrText xml:space="preserve"> PAGEREF _Toc32436762 \h </w:instrText>
            </w:r>
          </w:ins>
          <w:r>
            <w:rPr>
              <w:noProof/>
              <w:webHidden/>
            </w:rPr>
          </w:r>
          <w:r>
            <w:rPr>
              <w:noProof/>
              <w:webHidden/>
            </w:rPr>
            <w:fldChar w:fldCharType="separate"/>
          </w:r>
          <w:ins w:id="142" w:author="Microsoft Office User" w:date="2020-02-12T21:52:00Z">
            <w:r>
              <w:rPr>
                <w:noProof/>
                <w:webHidden/>
              </w:rPr>
              <w:t>10</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43" w:author="Microsoft Office User" w:date="2020-02-12T21:52:00Z"/>
              <w:noProof/>
            </w:rPr>
          </w:pPr>
          <w:ins w:id="144"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"_Toc32436763"</w:instrText>
            </w:r>
            <w:r w:rsidRPr="00110131">
              <w:rPr>
                <w:rStyle w:val="Hyperlink"/>
                <w:noProof/>
              </w:rPr>
              <w:instrText xml:space="preserve"> </w:instrText>
            </w:r>
            <w:r w:rsidRPr="00110131">
              <w:rPr>
                <w:rStyle w:val="Hyperlink"/>
                <w:noProof/>
              </w:rPr>
              <w:fldChar w:fldCharType="separate"/>
            </w:r>
            <w:r w:rsidRPr="00110131">
              <w:rPr>
                <w:rStyle w:val="Hyperlink"/>
                <w:noProof/>
              </w:rPr>
              <w:t>Grandpa, What’s a Pound?</w:t>
            </w:r>
            <w:r>
              <w:rPr>
                <w:noProof/>
                <w:webHidden/>
              </w:rPr>
              <w:tab/>
            </w:r>
            <w:r>
              <w:rPr>
                <w:noProof/>
                <w:webHidden/>
              </w:rPr>
              <w:fldChar w:fldCharType="begin"/>
            </w:r>
            <w:r>
              <w:rPr>
                <w:noProof/>
                <w:webHidden/>
              </w:rPr>
              <w:instrText xml:space="preserve"> PAGEREF _Toc32436763 \h </w:instrText>
            </w:r>
          </w:ins>
          <w:r>
            <w:rPr>
              <w:noProof/>
              <w:webHidden/>
            </w:rPr>
          </w:r>
          <w:r>
            <w:rPr>
              <w:noProof/>
              <w:webHidden/>
            </w:rPr>
            <w:fldChar w:fldCharType="separate"/>
          </w:r>
          <w:ins w:id="145" w:author="Microsoft Office User" w:date="2020-02-12T21:52:00Z">
            <w:r>
              <w:rPr>
                <w:noProof/>
                <w:webHidden/>
              </w:rPr>
              <w:t>10</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46" w:author="Microsoft Office User" w:date="2020-02-12T21:52:00Z"/>
              <w:noProof/>
            </w:rPr>
          </w:pPr>
          <w:ins w:id="147"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"_Toc32436764"</w:instrText>
            </w:r>
            <w:r w:rsidRPr="00110131">
              <w:rPr>
                <w:rStyle w:val="Hyperlink"/>
                <w:noProof/>
              </w:rPr>
              <w:instrText xml:space="preserve"> </w:instrText>
            </w:r>
            <w:r w:rsidRPr="00110131">
              <w:rPr>
                <w:rStyle w:val="Hyperlink"/>
                <w:noProof/>
              </w:rPr>
              <w:fldChar w:fldCharType="separate"/>
            </w:r>
            <w:r w:rsidRPr="00110131">
              <w:rPr>
                <w:rStyle w:val="Hyperlink"/>
                <w:noProof/>
              </w:rPr>
              <w:t>CHAPTER 4</w:t>
            </w:r>
            <w:r>
              <w:rPr>
                <w:noProof/>
                <w:webHidden/>
              </w:rPr>
              <w:tab/>
            </w:r>
            <w:r>
              <w:rPr>
                <w:noProof/>
                <w:webHidden/>
              </w:rPr>
              <w:fldChar w:fldCharType="begin"/>
            </w:r>
            <w:r>
              <w:rPr>
                <w:noProof/>
                <w:webHidden/>
              </w:rPr>
              <w:instrText xml:space="preserve"> PAGEREF _Toc32436764 \h </w:instrText>
            </w:r>
          </w:ins>
          <w:r>
            <w:rPr>
              <w:noProof/>
              <w:webHidden/>
            </w:rPr>
          </w:r>
          <w:r>
            <w:rPr>
              <w:noProof/>
              <w:webHidden/>
            </w:rPr>
            <w:fldChar w:fldCharType="separate"/>
          </w:r>
          <w:ins w:id="148" w:author="Microsoft Office User" w:date="2020-02-12T21:52:00Z">
            <w:r>
              <w:rPr>
                <w:noProof/>
                <w:webHidden/>
              </w:rPr>
              <w:t>11</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49" w:author="Microsoft Office User" w:date="2020-02-12T21:52:00Z"/>
              <w:noProof/>
            </w:rPr>
          </w:pPr>
          <w:ins w:id="150"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"_Toc32436765"</w:instrText>
            </w:r>
            <w:r w:rsidRPr="00110131">
              <w:rPr>
                <w:rStyle w:val="Hyperlink"/>
                <w:noProof/>
              </w:rPr>
              <w:instrText xml:space="preserve"> </w:instrText>
            </w:r>
            <w:r w:rsidRPr="00110131">
              <w:rPr>
                <w:rStyle w:val="Hyperlink"/>
                <w:noProof/>
              </w:rPr>
              <w:fldChar w:fldCharType="separate"/>
            </w:r>
            <w:r w:rsidRPr="00110131">
              <w:rPr>
                <w:rStyle w:val="Hyperlink"/>
                <w:noProof/>
              </w:rPr>
              <w:t>Dad, What’s Pound?</w:t>
            </w:r>
            <w:r>
              <w:rPr>
                <w:noProof/>
                <w:webHidden/>
              </w:rPr>
              <w:tab/>
            </w:r>
            <w:r>
              <w:rPr>
                <w:noProof/>
                <w:webHidden/>
              </w:rPr>
              <w:fldChar w:fldCharType="begin"/>
            </w:r>
            <w:r>
              <w:rPr>
                <w:noProof/>
                <w:webHidden/>
              </w:rPr>
              <w:instrText xml:space="preserve"> PAGEREF _Toc32436765 \h </w:instrText>
            </w:r>
          </w:ins>
          <w:r>
            <w:rPr>
              <w:noProof/>
              <w:webHidden/>
            </w:rPr>
          </w:r>
          <w:r>
            <w:rPr>
              <w:noProof/>
              <w:webHidden/>
            </w:rPr>
            <w:fldChar w:fldCharType="separate"/>
          </w:r>
          <w:ins w:id="151" w:author="Microsoft Office User" w:date="2020-02-12T21:52:00Z">
            <w:r>
              <w:rPr>
                <w:noProof/>
                <w:webHidden/>
              </w:rPr>
              <w:t>11</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52" w:author="Microsoft Office User" w:date="2020-02-12T21:52:00Z"/>
              <w:noProof/>
            </w:rPr>
          </w:pPr>
          <w:ins w:id="153"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"_Toc32436766"</w:instrText>
            </w:r>
            <w:r w:rsidRPr="00110131">
              <w:rPr>
                <w:rStyle w:val="Hyperlink"/>
                <w:noProof/>
              </w:rPr>
              <w:instrText xml:space="preserve"> </w:instrText>
            </w:r>
            <w:r w:rsidRPr="00110131">
              <w:rPr>
                <w:rStyle w:val="Hyperlink"/>
                <w:noProof/>
              </w:rPr>
              <w:fldChar w:fldCharType="separate"/>
            </w:r>
            <w:r w:rsidRPr="00110131">
              <w:rPr>
                <w:rStyle w:val="Hyperlink"/>
                <w:noProof/>
              </w:rPr>
              <w:t>CHAPTER 5</w:t>
            </w:r>
            <w:r>
              <w:rPr>
                <w:noProof/>
                <w:webHidden/>
              </w:rPr>
              <w:tab/>
            </w:r>
            <w:r>
              <w:rPr>
                <w:noProof/>
                <w:webHidden/>
              </w:rPr>
              <w:fldChar w:fldCharType="begin"/>
            </w:r>
            <w:r>
              <w:rPr>
                <w:noProof/>
                <w:webHidden/>
              </w:rPr>
              <w:instrText xml:space="preserve"> PAGEREF _Toc32436766 \h </w:instrText>
            </w:r>
          </w:ins>
          <w:r>
            <w:rPr>
              <w:noProof/>
              <w:webHidden/>
            </w:rPr>
          </w:r>
          <w:r>
            <w:rPr>
              <w:noProof/>
              <w:webHidden/>
            </w:rPr>
            <w:fldChar w:fldCharType="separate"/>
          </w:r>
          <w:ins w:id="154" w:author="Microsoft Office User" w:date="2020-02-12T21:52:00Z">
            <w:r>
              <w:rPr>
                <w:noProof/>
                <w:webHidden/>
              </w:rPr>
              <w:t>12</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55" w:author="Microsoft Office User" w:date="2020-02-12T21:52:00Z"/>
              <w:noProof/>
            </w:rPr>
          </w:pPr>
          <w:ins w:id="156"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"_Toc32436767"</w:instrText>
            </w:r>
            <w:r w:rsidRPr="00110131">
              <w:rPr>
                <w:rStyle w:val="Hyperlink"/>
                <w:noProof/>
              </w:rPr>
              <w:instrText xml:space="preserve"> </w:instrText>
            </w:r>
            <w:r w:rsidRPr="00110131">
              <w:rPr>
                <w:rStyle w:val="Hyperlink"/>
                <w:noProof/>
              </w:rPr>
              <w:fldChar w:fldCharType="separate"/>
            </w:r>
            <w:r w:rsidRPr="00110131">
              <w:rPr>
                <w:rStyle w:val="Hyperlink"/>
                <w:noProof/>
              </w:rPr>
              <w:t>Mom, What’s a Pound?</w:t>
            </w:r>
            <w:r>
              <w:rPr>
                <w:noProof/>
                <w:webHidden/>
              </w:rPr>
              <w:tab/>
            </w:r>
            <w:r>
              <w:rPr>
                <w:noProof/>
                <w:webHidden/>
              </w:rPr>
              <w:fldChar w:fldCharType="begin"/>
            </w:r>
            <w:r>
              <w:rPr>
                <w:noProof/>
                <w:webHidden/>
              </w:rPr>
              <w:instrText xml:space="preserve"> PAGEREF _Toc32436767 \h </w:instrText>
            </w:r>
          </w:ins>
          <w:r>
            <w:rPr>
              <w:noProof/>
              <w:webHidden/>
            </w:rPr>
          </w:r>
          <w:r>
            <w:rPr>
              <w:noProof/>
              <w:webHidden/>
            </w:rPr>
            <w:fldChar w:fldCharType="separate"/>
          </w:r>
          <w:ins w:id="157" w:author="Microsoft Office User" w:date="2020-02-12T21:52:00Z">
            <w:r>
              <w:rPr>
                <w:noProof/>
                <w:webHidden/>
              </w:rPr>
              <w:t>12</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58" w:author="Microsoft Office User" w:date="2020-02-12T21:52:00Z"/>
              <w:noProof/>
            </w:rPr>
          </w:pPr>
          <w:ins w:id="159"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"_Toc32436768"</w:instrText>
            </w:r>
            <w:r w:rsidRPr="00110131">
              <w:rPr>
                <w:rStyle w:val="Hyperlink"/>
                <w:noProof/>
              </w:rPr>
              <w:instrText xml:space="preserve"> </w:instrText>
            </w:r>
            <w:r w:rsidRPr="00110131">
              <w:rPr>
                <w:rStyle w:val="Hyperlink"/>
                <w:noProof/>
              </w:rPr>
              <w:fldChar w:fldCharType="separate"/>
            </w:r>
            <w:r w:rsidRPr="00110131">
              <w:rPr>
                <w:rStyle w:val="Hyperlink"/>
                <w:noProof/>
              </w:rPr>
              <w:t>CHAPTER 6</w:t>
            </w:r>
            <w:r>
              <w:rPr>
                <w:noProof/>
                <w:webHidden/>
              </w:rPr>
              <w:tab/>
            </w:r>
            <w:r>
              <w:rPr>
                <w:noProof/>
                <w:webHidden/>
              </w:rPr>
              <w:fldChar w:fldCharType="begin"/>
            </w:r>
            <w:r>
              <w:rPr>
                <w:noProof/>
                <w:webHidden/>
              </w:rPr>
              <w:instrText xml:space="preserve"> PAGEREF _Toc32436768 \h </w:instrText>
            </w:r>
          </w:ins>
          <w:r>
            <w:rPr>
              <w:noProof/>
              <w:webHidden/>
            </w:rPr>
          </w:r>
          <w:r>
            <w:rPr>
              <w:noProof/>
              <w:webHidden/>
            </w:rPr>
            <w:fldChar w:fldCharType="separate"/>
          </w:r>
          <w:ins w:id="160" w:author="Microsoft Office User" w:date="2020-02-12T21:52:00Z">
            <w:r>
              <w:rPr>
                <w:noProof/>
                <w:webHidden/>
              </w:rPr>
              <w:t>13</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61" w:author="Microsoft Office User" w:date="2020-02-12T21:52:00Z"/>
              <w:noProof/>
            </w:rPr>
          </w:pPr>
          <w:ins w:id="162"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"_Toc32436769"</w:instrText>
            </w:r>
            <w:r w:rsidRPr="00110131">
              <w:rPr>
                <w:rStyle w:val="Hyperlink"/>
                <w:noProof/>
              </w:rPr>
              <w:instrText xml:space="preserve"> </w:instrText>
            </w:r>
            <w:r w:rsidRPr="00110131">
              <w:rPr>
                <w:rStyle w:val="Hyperlink"/>
                <w:noProof/>
              </w:rPr>
              <w:fldChar w:fldCharType="separate"/>
            </w:r>
            <w:r w:rsidRPr="00110131">
              <w:rPr>
                <w:rStyle w:val="Hyperlink"/>
                <w:noProof/>
              </w:rPr>
              <w:t>The Crash</w:t>
            </w:r>
            <w:r>
              <w:rPr>
                <w:noProof/>
                <w:webHidden/>
              </w:rPr>
              <w:tab/>
            </w:r>
            <w:r>
              <w:rPr>
                <w:noProof/>
                <w:webHidden/>
              </w:rPr>
              <w:fldChar w:fldCharType="begin"/>
            </w:r>
            <w:r>
              <w:rPr>
                <w:noProof/>
                <w:webHidden/>
              </w:rPr>
              <w:instrText xml:space="preserve"> PAGEREF _Toc32436769 \h </w:instrText>
            </w:r>
          </w:ins>
          <w:r>
            <w:rPr>
              <w:noProof/>
              <w:webHidden/>
            </w:rPr>
          </w:r>
          <w:r>
            <w:rPr>
              <w:noProof/>
              <w:webHidden/>
            </w:rPr>
            <w:fldChar w:fldCharType="separate"/>
          </w:r>
          <w:ins w:id="163" w:author="Microsoft Office User" w:date="2020-02-12T21:52:00Z">
            <w:r>
              <w:rPr>
                <w:noProof/>
                <w:webHidden/>
              </w:rPr>
              <w:t>13</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64" w:author="Microsoft Office User" w:date="2020-02-12T21:52:00Z"/>
              <w:noProof/>
            </w:rPr>
          </w:pPr>
          <w:ins w:id="165"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"_Toc32436770"</w:instrText>
            </w:r>
            <w:r w:rsidRPr="00110131">
              <w:rPr>
                <w:rStyle w:val="Hyperlink"/>
                <w:noProof/>
              </w:rPr>
              <w:instrText xml:space="preserve"> </w:instrText>
            </w:r>
            <w:r w:rsidRPr="00110131">
              <w:rPr>
                <w:rStyle w:val="Hyperlink"/>
                <w:noProof/>
              </w:rPr>
              <w:fldChar w:fldCharType="separate"/>
            </w:r>
            <w:r w:rsidRPr="00110131">
              <w:rPr>
                <w:rStyle w:val="Hyperlink"/>
                <w:noProof/>
              </w:rPr>
              <w:t>CHAPTER 7</w:t>
            </w:r>
            <w:r>
              <w:rPr>
                <w:noProof/>
                <w:webHidden/>
              </w:rPr>
              <w:tab/>
            </w:r>
            <w:r>
              <w:rPr>
                <w:noProof/>
                <w:webHidden/>
              </w:rPr>
              <w:fldChar w:fldCharType="begin"/>
            </w:r>
            <w:r>
              <w:rPr>
                <w:noProof/>
                <w:webHidden/>
              </w:rPr>
              <w:instrText xml:space="preserve"> PAGEREF _Toc32436770 \h </w:instrText>
            </w:r>
          </w:ins>
          <w:r>
            <w:rPr>
              <w:noProof/>
              <w:webHidden/>
            </w:rPr>
          </w:r>
          <w:r>
            <w:rPr>
              <w:noProof/>
              <w:webHidden/>
            </w:rPr>
            <w:fldChar w:fldCharType="separate"/>
          </w:r>
          <w:ins w:id="166" w:author="Microsoft Office User" w:date="2020-02-12T21:52:00Z">
            <w:r>
              <w:rPr>
                <w:noProof/>
                <w:webHidden/>
              </w:rPr>
              <w:t>15</w:t>
            </w:r>
            <w:r>
              <w:rPr>
                <w:noProof/>
                <w:webHidden/>
              </w:rPr>
              <w:fldChar w:fldCharType="end"/>
            </w:r>
            <w:r w:rsidRPr="00110131">
              <w:rPr>
                <w:rStyle w:val="Hyperlink"/>
                <w:noProof/>
              </w:rPr>
              <w:fldChar w:fldCharType="end"/>
            </w:r>
          </w:ins>
        </w:p>
        <w:p w:rsidR="00C46F42" w:rsidRDefault="00C46F42">
          <w:pPr>
            <w:pStyle w:val="TOC2"/>
            <w:tabs>
              <w:tab w:val="right" w:leader="dot" w:pos="9016"/>
            </w:tabs>
            <w:ind w:left="480"/>
            <w:rPr>
              <w:ins w:id="167" w:author="Microsoft Office User" w:date="2020-02-12T21:52:00Z"/>
              <w:noProof/>
            </w:rPr>
          </w:pPr>
          <w:ins w:id="168" w:author="Microsoft Office User" w:date="2020-02-12T21:52:00Z">
            <w:r w:rsidRPr="00110131">
              <w:rPr>
                <w:rStyle w:val="Hyperlink"/>
                <w:noProof/>
              </w:rPr>
              <w:fldChar w:fldCharType="begin"/>
            </w:r>
            <w:r w:rsidRPr="00110131">
              <w:rPr>
                <w:rStyle w:val="Hyperlink"/>
                <w:noProof/>
              </w:rPr>
              <w:instrText xml:space="preserve"> </w:instrText>
            </w:r>
            <w:r>
              <w:rPr>
                <w:noProof/>
              </w:rPr>
              <w:instrText>HYPERLINK \l "_Toc32436771"</w:instrText>
            </w:r>
            <w:r w:rsidRPr="00110131">
              <w:rPr>
                <w:rStyle w:val="Hyperlink"/>
                <w:noProof/>
              </w:rPr>
              <w:instrText xml:space="preserve"> </w:instrText>
            </w:r>
            <w:r w:rsidRPr="00110131">
              <w:rPr>
                <w:rStyle w:val="Hyperlink"/>
                <w:noProof/>
              </w:rPr>
              <w:fldChar w:fldCharType="separate"/>
            </w:r>
            <w:r w:rsidRPr="00110131">
              <w:rPr>
                <w:rStyle w:val="Hyperlink"/>
                <w:noProof/>
              </w:rPr>
              <w:t>The Right Pound</w:t>
            </w:r>
            <w:r>
              <w:rPr>
                <w:noProof/>
                <w:webHidden/>
              </w:rPr>
              <w:tab/>
            </w:r>
            <w:r>
              <w:rPr>
                <w:noProof/>
                <w:webHidden/>
              </w:rPr>
              <w:fldChar w:fldCharType="begin"/>
            </w:r>
            <w:r>
              <w:rPr>
                <w:noProof/>
                <w:webHidden/>
              </w:rPr>
              <w:instrText xml:space="preserve"> PAGEREF _Toc32436771 \h </w:instrText>
            </w:r>
          </w:ins>
          <w:r>
            <w:rPr>
              <w:noProof/>
              <w:webHidden/>
            </w:rPr>
          </w:r>
          <w:r>
            <w:rPr>
              <w:noProof/>
              <w:webHidden/>
            </w:rPr>
            <w:fldChar w:fldCharType="separate"/>
          </w:r>
          <w:ins w:id="169" w:author="Microsoft Office User" w:date="2020-02-12T21:52:00Z">
            <w:r>
              <w:rPr>
                <w:noProof/>
                <w:webHidden/>
              </w:rPr>
              <w:t>15</w:t>
            </w:r>
            <w:r>
              <w:rPr>
                <w:noProof/>
                <w:webHidden/>
              </w:rPr>
              <w:fldChar w:fldCharType="end"/>
            </w:r>
            <w:r w:rsidRPr="00110131">
              <w:rPr>
                <w:rStyle w:val="Hyperlink"/>
                <w:noProof/>
              </w:rPr>
              <w:fldChar w:fldCharType="end"/>
            </w:r>
          </w:ins>
        </w:p>
        <w:p w:rsidR="00445A4E" w:rsidRPr="00445A4E" w:rsidDel="00C46F42" w:rsidRDefault="00445A4E" w:rsidP="00E51B3E">
          <w:pPr>
            <w:pStyle w:val="TOC2"/>
            <w:tabs>
              <w:tab w:val="right" w:leader="dot" w:pos="9016"/>
            </w:tabs>
            <w:ind w:left="480"/>
            <w:rPr>
              <w:del w:id="170" w:author="Microsoft Office User" w:date="2020-02-12T21:52:00Z"/>
              <w:noProof/>
              <w:sz w:val="32"/>
              <w:szCs w:val="32"/>
            </w:rPr>
          </w:pPr>
          <w:del w:id="171" w:author="Microsoft Office User" w:date="2020-02-12T21:52:00Z">
            <w:r w:rsidRPr="00C46F42" w:rsidDel="00C46F42">
              <w:rPr>
                <w:rPrChange w:id="172" w:author="Microsoft Office User" w:date="2020-02-12T21:52:00Z">
                  <w:rPr>
                    <w:rStyle w:val="Hyperlink"/>
                    <w:noProof/>
                    <w:sz w:val="32"/>
                    <w:szCs w:val="32"/>
                  </w:rPr>
                </w:rPrChange>
              </w:rPr>
              <w:delText>CHAPTER 1</w:delText>
            </w:r>
          </w:del>
        </w:p>
        <w:p w:rsidR="00445A4E" w:rsidRPr="00445A4E" w:rsidDel="00C46F42" w:rsidRDefault="00445A4E" w:rsidP="00E51B3E">
          <w:pPr>
            <w:pStyle w:val="TOC2"/>
            <w:tabs>
              <w:tab w:val="right" w:leader="dot" w:pos="9016"/>
            </w:tabs>
            <w:ind w:left="480"/>
            <w:rPr>
              <w:del w:id="173" w:author="Microsoft Office User" w:date="2020-02-12T21:52:00Z"/>
              <w:noProof/>
              <w:sz w:val="32"/>
              <w:szCs w:val="32"/>
            </w:rPr>
          </w:pPr>
          <w:del w:id="174" w:author="Microsoft Office User" w:date="2020-02-12T21:52:00Z">
            <w:r w:rsidRPr="00C46F42" w:rsidDel="00C46F42">
              <w:rPr>
                <w:rPrChange w:id="175" w:author="Microsoft Office User" w:date="2020-02-12T21:52:00Z">
                  <w:rPr>
                    <w:rStyle w:val="Hyperlink"/>
                    <w:noProof/>
                    <w:sz w:val="32"/>
                    <w:szCs w:val="32"/>
                  </w:rPr>
                </w:rPrChange>
              </w:rPr>
              <w:delText>Hello</w:delText>
            </w:r>
            <w:r w:rsidRPr="00445A4E" w:rsidDel="00C46F42">
              <w:rPr>
                <w:noProof/>
                <w:webHidden/>
                <w:sz w:val="32"/>
                <w:szCs w:val="32"/>
              </w:rPr>
              <w:tab/>
              <w:delText>6</w:delText>
            </w:r>
          </w:del>
        </w:p>
        <w:p w:rsidR="00445A4E" w:rsidRPr="00445A4E" w:rsidDel="00C46F42" w:rsidRDefault="00445A4E" w:rsidP="00E51B3E">
          <w:pPr>
            <w:pStyle w:val="TOC2"/>
            <w:tabs>
              <w:tab w:val="right" w:leader="dot" w:pos="9016"/>
            </w:tabs>
            <w:ind w:left="480"/>
            <w:rPr>
              <w:del w:id="176" w:author="Microsoft Office User" w:date="2020-02-12T21:52:00Z"/>
              <w:noProof/>
              <w:sz w:val="32"/>
              <w:szCs w:val="32"/>
            </w:rPr>
          </w:pPr>
          <w:del w:id="177" w:author="Microsoft Office User" w:date="2020-02-12T21:52:00Z">
            <w:r w:rsidRPr="00C46F42" w:rsidDel="00C46F42">
              <w:rPr>
                <w:rPrChange w:id="178" w:author="Microsoft Office User" w:date="2020-02-12T21:52:00Z">
                  <w:rPr>
                    <w:rStyle w:val="Hyperlink"/>
                    <w:noProof/>
                    <w:sz w:val="32"/>
                    <w:szCs w:val="32"/>
                  </w:rPr>
                </w:rPrChange>
              </w:rPr>
              <w:delText>CHAPTER 2</w:delText>
            </w:r>
          </w:del>
        </w:p>
        <w:p w:rsidR="00445A4E" w:rsidRPr="00445A4E" w:rsidDel="00C46F42" w:rsidRDefault="00445A4E" w:rsidP="00E51B3E">
          <w:pPr>
            <w:pStyle w:val="TOC2"/>
            <w:tabs>
              <w:tab w:val="right" w:leader="dot" w:pos="9016"/>
            </w:tabs>
            <w:ind w:left="480"/>
            <w:rPr>
              <w:del w:id="179" w:author="Microsoft Office User" w:date="2020-02-12T21:52:00Z"/>
              <w:noProof/>
              <w:sz w:val="32"/>
              <w:szCs w:val="32"/>
            </w:rPr>
          </w:pPr>
          <w:del w:id="180" w:author="Microsoft Office User" w:date="2020-02-12T21:52:00Z">
            <w:r w:rsidRPr="00C46F42" w:rsidDel="00C46F42">
              <w:rPr>
                <w:rPrChange w:id="181" w:author="Microsoft Office User" w:date="2020-02-12T21:52:00Z">
                  <w:rPr>
                    <w:rStyle w:val="Hyperlink"/>
                    <w:noProof/>
                    <w:sz w:val="32"/>
                    <w:szCs w:val="32"/>
                  </w:rPr>
                </w:rPrChange>
              </w:rPr>
              <w:delText>Subtitle</w:delText>
            </w:r>
            <w:r w:rsidRPr="00445A4E" w:rsidDel="00C46F42">
              <w:rPr>
                <w:noProof/>
                <w:webHidden/>
                <w:sz w:val="32"/>
                <w:szCs w:val="32"/>
              </w:rPr>
              <w:tab/>
              <w:delText>9</w:delText>
            </w:r>
          </w:del>
        </w:p>
        <w:p w:rsidR="00445A4E" w:rsidRPr="00445A4E" w:rsidDel="00C46F42" w:rsidRDefault="00445A4E" w:rsidP="00E51B3E">
          <w:pPr>
            <w:pStyle w:val="TOC2"/>
            <w:tabs>
              <w:tab w:val="right" w:leader="dot" w:pos="9016"/>
            </w:tabs>
            <w:ind w:left="480"/>
            <w:rPr>
              <w:del w:id="182" w:author="Microsoft Office User" w:date="2020-02-12T21:52:00Z"/>
              <w:noProof/>
              <w:sz w:val="32"/>
              <w:szCs w:val="32"/>
            </w:rPr>
          </w:pPr>
          <w:del w:id="183" w:author="Microsoft Office User" w:date="2020-02-12T21:52:00Z">
            <w:r w:rsidRPr="00C46F42" w:rsidDel="00C46F42">
              <w:rPr>
                <w:rPrChange w:id="184" w:author="Microsoft Office User" w:date="2020-02-12T21:52:00Z">
                  <w:rPr>
                    <w:rStyle w:val="Hyperlink"/>
                    <w:noProof/>
                    <w:sz w:val="32"/>
                    <w:szCs w:val="32"/>
                  </w:rPr>
                </w:rPrChange>
              </w:rPr>
              <w:delText>CHAPTER 3</w:delText>
            </w:r>
          </w:del>
        </w:p>
        <w:p w:rsidR="00445A4E" w:rsidRPr="00445A4E" w:rsidDel="00C46F42" w:rsidRDefault="00445A4E" w:rsidP="00E51B3E">
          <w:pPr>
            <w:pStyle w:val="TOC2"/>
            <w:tabs>
              <w:tab w:val="right" w:leader="dot" w:pos="9016"/>
            </w:tabs>
            <w:ind w:left="480"/>
            <w:rPr>
              <w:del w:id="185" w:author="Microsoft Office User" w:date="2020-02-12T21:52:00Z"/>
              <w:noProof/>
              <w:sz w:val="32"/>
              <w:szCs w:val="32"/>
            </w:rPr>
          </w:pPr>
          <w:del w:id="186" w:author="Microsoft Office User" w:date="2020-02-12T21:52:00Z">
            <w:r w:rsidRPr="00C46F42" w:rsidDel="00C46F42">
              <w:rPr>
                <w:rPrChange w:id="187" w:author="Microsoft Office User" w:date="2020-02-12T21:52:00Z">
                  <w:rPr>
                    <w:rStyle w:val="Hyperlink"/>
                    <w:noProof/>
                    <w:sz w:val="32"/>
                    <w:szCs w:val="32"/>
                  </w:rPr>
                </w:rPrChange>
              </w:rPr>
              <w:delText>Subtitle</w:delText>
            </w:r>
            <w:r w:rsidRPr="00445A4E" w:rsidDel="00C46F42">
              <w:rPr>
                <w:noProof/>
                <w:webHidden/>
                <w:sz w:val="32"/>
                <w:szCs w:val="32"/>
              </w:rPr>
              <w:tab/>
              <w:delText>10</w:delText>
            </w:r>
          </w:del>
        </w:p>
        <w:p w:rsidR="00445A4E" w:rsidRPr="00445A4E" w:rsidDel="00C46F42" w:rsidRDefault="00445A4E" w:rsidP="00E51B3E">
          <w:pPr>
            <w:pStyle w:val="TOC2"/>
            <w:tabs>
              <w:tab w:val="right" w:leader="dot" w:pos="9016"/>
            </w:tabs>
            <w:ind w:left="480"/>
            <w:rPr>
              <w:del w:id="188" w:author="Microsoft Office User" w:date="2020-02-12T21:52:00Z"/>
              <w:noProof/>
              <w:sz w:val="32"/>
              <w:szCs w:val="32"/>
            </w:rPr>
          </w:pPr>
          <w:del w:id="189" w:author="Microsoft Office User" w:date="2020-02-12T21:52:00Z">
            <w:r w:rsidRPr="00C46F42" w:rsidDel="00C46F42">
              <w:rPr>
                <w:rPrChange w:id="190" w:author="Microsoft Office User" w:date="2020-02-12T21:52:00Z">
                  <w:rPr>
                    <w:rStyle w:val="Hyperlink"/>
                    <w:noProof/>
                    <w:sz w:val="32"/>
                    <w:szCs w:val="32"/>
                  </w:rPr>
                </w:rPrChange>
              </w:rPr>
              <w:delText>CHAPTER 4</w:delText>
            </w:r>
          </w:del>
        </w:p>
        <w:p w:rsidR="00445A4E" w:rsidRPr="00445A4E" w:rsidDel="00C46F42" w:rsidRDefault="00445A4E" w:rsidP="00E51B3E">
          <w:pPr>
            <w:pStyle w:val="TOC2"/>
            <w:tabs>
              <w:tab w:val="right" w:leader="dot" w:pos="9016"/>
            </w:tabs>
            <w:ind w:left="480"/>
            <w:rPr>
              <w:del w:id="191" w:author="Microsoft Office User" w:date="2020-02-12T21:52:00Z"/>
              <w:noProof/>
              <w:sz w:val="32"/>
              <w:szCs w:val="32"/>
            </w:rPr>
          </w:pPr>
          <w:del w:id="192" w:author="Microsoft Office User" w:date="2020-02-12T21:52:00Z">
            <w:r w:rsidRPr="00C46F42" w:rsidDel="00C46F42">
              <w:rPr>
                <w:rPrChange w:id="193" w:author="Microsoft Office User" w:date="2020-02-12T21:52:00Z">
                  <w:rPr>
                    <w:rStyle w:val="Hyperlink"/>
                    <w:noProof/>
                    <w:sz w:val="32"/>
                    <w:szCs w:val="32"/>
                  </w:rPr>
                </w:rPrChange>
              </w:rPr>
              <w:delText>Subtitle</w:delText>
            </w:r>
            <w:r w:rsidRPr="00445A4E" w:rsidDel="00C46F42">
              <w:rPr>
                <w:noProof/>
                <w:webHidden/>
                <w:sz w:val="32"/>
                <w:szCs w:val="32"/>
              </w:rPr>
              <w:tab/>
              <w:delText>11</w:delText>
            </w:r>
          </w:del>
        </w:p>
        <w:p w:rsidR="00445A4E" w:rsidRPr="00445A4E" w:rsidDel="00C46F42" w:rsidRDefault="00445A4E" w:rsidP="00E51B3E">
          <w:pPr>
            <w:pStyle w:val="TOC2"/>
            <w:tabs>
              <w:tab w:val="right" w:leader="dot" w:pos="9016"/>
            </w:tabs>
            <w:ind w:left="480"/>
            <w:rPr>
              <w:del w:id="194" w:author="Microsoft Office User" w:date="2020-02-12T21:52:00Z"/>
              <w:noProof/>
              <w:sz w:val="32"/>
              <w:szCs w:val="32"/>
            </w:rPr>
          </w:pPr>
          <w:del w:id="195" w:author="Microsoft Office User" w:date="2020-02-12T21:52:00Z">
            <w:r w:rsidRPr="00C46F42" w:rsidDel="00C46F42">
              <w:rPr>
                <w:rPrChange w:id="196" w:author="Microsoft Office User" w:date="2020-02-12T21:52:00Z">
                  <w:rPr>
                    <w:rStyle w:val="Hyperlink"/>
                    <w:noProof/>
                    <w:sz w:val="32"/>
                    <w:szCs w:val="32"/>
                  </w:rPr>
                </w:rPrChange>
              </w:rPr>
              <w:delText>CHAPTER 5</w:delText>
            </w:r>
          </w:del>
        </w:p>
        <w:p w:rsidR="00445A4E" w:rsidRPr="00445A4E" w:rsidDel="00C46F42" w:rsidRDefault="00445A4E" w:rsidP="00E51B3E">
          <w:pPr>
            <w:pStyle w:val="TOC2"/>
            <w:tabs>
              <w:tab w:val="right" w:leader="dot" w:pos="9016"/>
            </w:tabs>
            <w:ind w:left="480"/>
            <w:rPr>
              <w:del w:id="197" w:author="Microsoft Office User" w:date="2020-02-12T21:52:00Z"/>
              <w:noProof/>
              <w:sz w:val="32"/>
              <w:szCs w:val="32"/>
            </w:rPr>
          </w:pPr>
          <w:del w:id="198" w:author="Microsoft Office User" w:date="2020-02-12T21:52:00Z">
            <w:r w:rsidRPr="00C46F42" w:rsidDel="00C46F42">
              <w:rPr>
                <w:rPrChange w:id="199" w:author="Microsoft Office User" w:date="2020-02-12T21:52:00Z">
                  <w:rPr>
                    <w:rStyle w:val="Hyperlink"/>
                    <w:noProof/>
                    <w:sz w:val="32"/>
                    <w:szCs w:val="32"/>
                  </w:rPr>
                </w:rPrChange>
              </w:rPr>
              <w:delText>Subtitle</w:delText>
            </w:r>
            <w:r w:rsidRPr="00445A4E" w:rsidDel="00C46F42">
              <w:rPr>
                <w:noProof/>
                <w:webHidden/>
                <w:sz w:val="32"/>
                <w:szCs w:val="32"/>
              </w:rPr>
              <w:tab/>
              <w:delText>12</w:delText>
            </w:r>
          </w:del>
        </w:p>
        <w:p w:rsidR="00445A4E" w:rsidRPr="00445A4E" w:rsidDel="00C46F42" w:rsidRDefault="00445A4E" w:rsidP="00E51B3E">
          <w:pPr>
            <w:pStyle w:val="TOC2"/>
            <w:tabs>
              <w:tab w:val="right" w:leader="dot" w:pos="9016"/>
            </w:tabs>
            <w:ind w:left="480"/>
            <w:rPr>
              <w:del w:id="200" w:author="Microsoft Office User" w:date="2020-02-12T21:52:00Z"/>
              <w:noProof/>
              <w:sz w:val="32"/>
              <w:szCs w:val="32"/>
            </w:rPr>
          </w:pPr>
          <w:del w:id="201" w:author="Microsoft Office User" w:date="2020-02-12T21:52:00Z">
            <w:r w:rsidRPr="00C46F42" w:rsidDel="00C46F42">
              <w:rPr>
                <w:rPrChange w:id="202" w:author="Microsoft Office User" w:date="2020-02-12T21:52:00Z">
                  <w:rPr>
                    <w:rStyle w:val="Hyperlink"/>
                    <w:noProof/>
                    <w:sz w:val="32"/>
                    <w:szCs w:val="32"/>
                  </w:rPr>
                </w:rPrChange>
              </w:rPr>
              <w:delText>CHAPTER 6</w:delText>
            </w:r>
          </w:del>
        </w:p>
        <w:p w:rsidR="00445A4E" w:rsidRPr="00445A4E" w:rsidDel="00C46F42" w:rsidRDefault="00445A4E" w:rsidP="00E51B3E">
          <w:pPr>
            <w:pStyle w:val="TOC2"/>
            <w:tabs>
              <w:tab w:val="right" w:leader="dot" w:pos="9016"/>
            </w:tabs>
            <w:ind w:left="480"/>
            <w:rPr>
              <w:del w:id="203" w:author="Microsoft Office User" w:date="2020-02-12T21:52:00Z"/>
              <w:noProof/>
              <w:sz w:val="32"/>
              <w:szCs w:val="32"/>
            </w:rPr>
          </w:pPr>
          <w:del w:id="204" w:author="Microsoft Office User" w:date="2020-02-12T21:52:00Z">
            <w:r w:rsidRPr="00C46F42" w:rsidDel="00C46F42">
              <w:rPr>
                <w:rPrChange w:id="205" w:author="Microsoft Office User" w:date="2020-02-12T21:52:00Z">
                  <w:rPr>
                    <w:rStyle w:val="Hyperlink"/>
                    <w:noProof/>
                    <w:sz w:val="32"/>
                    <w:szCs w:val="32"/>
                  </w:rPr>
                </w:rPrChange>
              </w:rPr>
              <w:delText>Subtitle</w:delText>
            </w:r>
            <w:r w:rsidRPr="00445A4E" w:rsidDel="00C46F42">
              <w:rPr>
                <w:noProof/>
                <w:webHidden/>
                <w:sz w:val="32"/>
                <w:szCs w:val="32"/>
              </w:rPr>
              <w:tab/>
              <w:delText>13</w:delText>
            </w:r>
          </w:del>
        </w:p>
        <w:p w:rsidR="00417D8E" w:rsidRPr="00926A39" w:rsidRDefault="00DC1AD4" w:rsidP="00926A39">
          <w:pPr>
            <w:rPr>
              <w:sz w:val="32"/>
              <w:szCs w:val="32"/>
            </w:rPr>
          </w:pPr>
          <w:r w:rsidRPr="00445A4E">
            <w:rPr>
              <w:b/>
              <w:bCs/>
              <w:noProof/>
              <w:sz w:val="32"/>
              <w:szCs w:val="32"/>
            </w:rPr>
            <w:fldChar w:fldCharType="end"/>
          </w:r>
        </w:p>
      </w:sdtContent>
    </w:sdt>
    <w:p w:rsidR="00543E7F" w:rsidDel="00C46F42" w:rsidRDefault="00191251" w:rsidP="00D313E8">
      <w:pPr>
        <w:spacing w:after="120"/>
        <w:ind w:left="644"/>
        <w:rPr>
          <w:del w:id="206" w:author="Microsoft Office User" w:date="2020-02-12T21:53:00Z"/>
          <w:b/>
        </w:rPr>
      </w:pPr>
      <w:del w:id="207" w:author="Microsoft Office User" w:date="2020-02-12T21:53:00Z">
        <w:r w:rsidRPr="00D313E8" w:rsidDel="00C46F42">
          <w:rPr>
            <w:color w:val="FF0000"/>
            <w:sz w:val="28"/>
            <w:szCs w:val="28"/>
          </w:rPr>
          <w:delText>Please don’t</w:delText>
        </w:r>
        <w:r w:rsidDel="00C46F42">
          <w:rPr>
            <w:color w:val="FF0000"/>
            <w:sz w:val="28"/>
            <w:szCs w:val="28"/>
          </w:rPr>
          <w:delText xml:space="preserve"> manually write in the</w:delText>
        </w:r>
        <w:r w:rsidRPr="00D313E8" w:rsidDel="00C46F42">
          <w:rPr>
            <w:color w:val="FF0000"/>
            <w:sz w:val="28"/>
            <w:szCs w:val="28"/>
          </w:rPr>
          <w:delText xml:space="preserve"> table of contents. It is self-updating when you click it</w:delText>
        </w:r>
        <w:r w:rsidR="00445A4E" w:rsidDel="00C46F42">
          <w:rPr>
            <w:color w:val="FF0000"/>
            <w:sz w:val="28"/>
            <w:szCs w:val="28"/>
          </w:rPr>
          <w:delText>, we can do this</w:delText>
        </w:r>
      </w:del>
    </w:p>
    <w:p w:rsidR="00BF0F2C" w:rsidRPr="00BF0F2C" w:rsidRDefault="00BF0F2C" w:rsidP="00BF0F2C">
      <w:pPr>
        <w:rPr>
          <w:b/>
        </w:rPr>
        <w:sectPr w:rsidR="00BF0F2C" w:rsidRPr="00BF0F2C" w:rsidSect="007275C3">
          <w:pgSz w:w="11906" w:h="16838"/>
          <w:pgMar w:top="1440" w:right="1440" w:bottom="1440" w:left="1440" w:header="851" w:footer="992" w:gutter="0"/>
          <w:cols w:space="425"/>
          <w:titlePg/>
          <w:docGrid w:type="lines" w:linePitch="312"/>
        </w:sectPr>
      </w:pPr>
      <w:bookmarkStart w:id="208" w:name="_Toc518636930"/>
    </w:p>
    <w:p w:rsidR="002934C5" w:rsidRPr="00C46F42" w:rsidRDefault="002934C5" w:rsidP="009677E5">
      <w:pPr>
        <w:pStyle w:val="Header1"/>
        <w:jc w:val="center"/>
        <w:rPr>
          <w:color w:val="000000" w:themeColor="text1"/>
          <w:szCs w:val="28"/>
        </w:rPr>
      </w:pPr>
      <w:bookmarkStart w:id="209" w:name="_Toc32436758"/>
      <w:r w:rsidRPr="002934C5">
        <w:rPr>
          <w:color w:val="000000" w:themeColor="text1"/>
        </w:rPr>
        <w:lastRenderedPageBreak/>
        <w:t>CHAPTER 1</w:t>
      </w:r>
      <w:bookmarkEnd w:id="208"/>
      <w:bookmarkEnd w:id="209"/>
    </w:p>
    <w:p w:rsidR="00543E7F" w:rsidRPr="00C46F42" w:rsidRDefault="001C7380" w:rsidP="002934C5">
      <w:pPr>
        <w:pStyle w:val="Header1"/>
        <w:jc w:val="center"/>
        <w:rPr>
          <w:color w:val="000000" w:themeColor="text1"/>
          <w:szCs w:val="28"/>
          <w:rPrChange w:id="210" w:author="Microsoft Office User" w:date="2020-02-12T21:55:00Z">
            <w:rPr>
              <w:color w:val="A6A6A6" w:themeColor="background1" w:themeShade="A6"/>
              <w:sz w:val="32"/>
              <w:szCs w:val="32"/>
            </w:rPr>
          </w:rPrChange>
        </w:rPr>
      </w:pPr>
      <w:bookmarkStart w:id="211" w:name="_Toc32436759"/>
      <w:r w:rsidRPr="00C46F42">
        <w:rPr>
          <w:color w:val="000000" w:themeColor="text1"/>
          <w:szCs w:val="28"/>
          <w:rPrChange w:id="212" w:author="Microsoft Office User" w:date="2020-02-12T21:55:00Z">
            <w:rPr>
              <w:color w:val="A6A6A6" w:themeColor="background1" w:themeShade="A6"/>
              <w:sz w:val="32"/>
              <w:szCs w:val="32"/>
            </w:rPr>
          </w:rPrChange>
        </w:rPr>
        <w:t>Dessert</w:t>
      </w:r>
      <w:bookmarkEnd w:id="211"/>
    </w:p>
    <w:p w:rsidR="001C7380" w:rsidRPr="00C46F42" w:rsidRDefault="00FE2925">
      <w:pPr>
        <w:autoSpaceDE w:val="0"/>
        <w:autoSpaceDN w:val="0"/>
        <w:adjustRightInd w:val="0"/>
        <w:spacing w:after="120"/>
        <w:ind w:firstLine="284"/>
        <w:rPr>
          <w:rFonts w:eastAsiaTheme="majorEastAsia" w:cs="Times New Roman"/>
          <w:color w:val="000000"/>
          <w:sz w:val="28"/>
          <w:szCs w:val="28"/>
          <w:rPrChange w:id="213" w:author="Microsoft Office User" w:date="2020-02-12T21:55:00Z">
            <w:rPr>
              <w:rFonts w:ascii="Times New Roman" w:eastAsia="SimSun" w:hAnsi="Times New Roman" w:cs="Times New Roman"/>
              <w:color w:val="000000"/>
              <w:sz w:val="28"/>
              <w:szCs w:val="28"/>
            </w:rPr>
          </w:rPrChange>
        </w:rPr>
        <w:pPrChange w:id="214" w:author="Nick" w:date="2020-02-07T15:55:00Z">
          <w:pPr>
            <w:autoSpaceDE w:val="0"/>
            <w:autoSpaceDN w:val="0"/>
            <w:adjustRightInd w:val="0"/>
            <w:spacing w:after="120"/>
            <w:ind w:firstLine="284"/>
            <w:jc w:val="both"/>
          </w:pPr>
        </w:pPrChange>
      </w:pPr>
      <w:r>
        <w:rPr>
          <w:sz w:val="28"/>
          <w:szCs w:val="28"/>
        </w:rPr>
        <w:t xml:space="preserve">  </w:t>
      </w:r>
      <w:r w:rsidR="001C7380" w:rsidRPr="00C46F42">
        <w:rPr>
          <w:rFonts w:eastAsiaTheme="majorEastAsia" w:cs="Times New Roman"/>
          <w:color w:val="000000"/>
          <w:sz w:val="28"/>
          <w:szCs w:val="28"/>
          <w:rPrChange w:id="215" w:author="Microsoft Office User" w:date="2020-02-12T21:55:00Z">
            <w:rPr>
              <w:rFonts w:ascii="Times New Roman" w:eastAsia="SimSun" w:hAnsi="Times New Roman" w:cs="Times New Roman"/>
              <w:color w:val="000000"/>
              <w:sz w:val="28"/>
              <w:szCs w:val="28"/>
            </w:rPr>
          </w:rPrChange>
        </w:rPr>
        <w:t xml:space="preserve">“Mom! Mom!” Alan </w:t>
      </w:r>
      <w:del w:id="216" w:author="Nick" w:date="2020-02-07T15:54:00Z">
        <w:r w:rsidR="001C7380" w:rsidRPr="00C46F42" w:rsidDel="00E51B3E">
          <w:rPr>
            <w:rFonts w:eastAsiaTheme="majorEastAsia" w:cs="Times New Roman"/>
            <w:color w:val="000000"/>
            <w:sz w:val="28"/>
            <w:szCs w:val="28"/>
            <w:rPrChange w:id="217" w:author="Microsoft Office User" w:date="2020-02-12T21:55:00Z">
              <w:rPr>
                <w:rFonts w:ascii="Times New Roman" w:eastAsia="SimSun" w:hAnsi="Times New Roman" w:cs="Times New Roman"/>
                <w:color w:val="000000"/>
                <w:sz w:val="28"/>
                <w:szCs w:val="28"/>
              </w:rPr>
            </w:rPrChange>
          </w:rPr>
          <w:delText xml:space="preserve">Jolly </w:delText>
        </w:r>
      </w:del>
      <w:r w:rsidR="001C7380" w:rsidRPr="00C46F42">
        <w:rPr>
          <w:rFonts w:eastAsiaTheme="majorEastAsia" w:cs="Times New Roman"/>
          <w:color w:val="000000"/>
          <w:sz w:val="28"/>
          <w:szCs w:val="28"/>
          <w:rPrChange w:id="218" w:author="Microsoft Office User" w:date="2020-02-12T21:55:00Z">
            <w:rPr>
              <w:rFonts w:ascii="Times New Roman" w:eastAsia="SimSun" w:hAnsi="Times New Roman" w:cs="Times New Roman"/>
              <w:color w:val="000000"/>
              <w:sz w:val="28"/>
              <w:szCs w:val="28"/>
            </w:rPr>
          </w:rPrChange>
        </w:rPr>
        <w:t xml:space="preserve">and Tom </w:t>
      </w:r>
      <w:del w:id="219" w:author="Nick" w:date="2020-02-07T15:54:00Z">
        <w:r w:rsidR="001C7380" w:rsidRPr="00C46F42" w:rsidDel="00E51B3E">
          <w:rPr>
            <w:rFonts w:eastAsiaTheme="majorEastAsia" w:cs="Times New Roman"/>
            <w:color w:val="000000"/>
            <w:sz w:val="28"/>
            <w:szCs w:val="28"/>
            <w:rPrChange w:id="220" w:author="Microsoft Office User" w:date="2020-02-12T21:55:00Z">
              <w:rPr>
                <w:rFonts w:ascii="Times New Roman" w:eastAsia="SimSun" w:hAnsi="Times New Roman" w:cs="Times New Roman"/>
                <w:color w:val="000000"/>
                <w:sz w:val="28"/>
                <w:szCs w:val="28"/>
              </w:rPr>
            </w:rPrChange>
          </w:rPr>
          <w:delText xml:space="preserve">Jolly </w:delText>
        </w:r>
      </w:del>
      <w:r w:rsidR="001C7380" w:rsidRPr="00C46F42">
        <w:rPr>
          <w:rFonts w:eastAsiaTheme="majorEastAsia" w:cs="Times New Roman"/>
          <w:color w:val="000000"/>
          <w:sz w:val="28"/>
          <w:szCs w:val="28"/>
          <w:rPrChange w:id="221" w:author="Microsoft Office User" w:date="2020-02-12T21:55:00Z">
            <w:rPr>
              <w:rFonts w:ascii="Times New Roman" w:eastAsia="SimSun" w:hAnsi="Times New Roman" w:cs="Times New Roman"/>
              <w:color w:val="000000"/>
              <w:sz w:val="28"/>
              <w:szCs w:val="28"/>
            </w:rPr>
          </w:rPrChange>
        </w:rPr>
        <w:t>shouted as they ran around the house looking for</w:t>
      </w:r>
      <w:del w:id="222" w:author="Nick" w:date="2020-02-07T15:54:00Z">
        <w:r w:rsidR="001C7380" w:rsidRPr="00C46F42" w:rsidDel="00E51B3E">
          <w:rPr>
            <w:rFonts w:eastAsiaTheme="majorEastAsia" w:cs="Times New Roman"/>
            <w:color w:val="000000"/>
            <w:sz w:val="28"/>
            <w:szCs w:val="28"/>
            <w:rPrChange w:id="223" w:author="Microsoft Office User" w:date="2020-02-12T21:55:00Z">
              <w:rPr>
                <w:rFonts w:ascii="Times New Roman" w:eastAsia="SimSun" w:hAnsi="Times New Roman" w:cs="Times New Roman"/>
                <w:color w:val="000000"/>
                <w:sz w:val="28"/>
                <w:szCs w:val="28"/>
              </w:rPr>
            </w:rPrChange>
          </w:rPr>
          <w:delText xml:space="preserve"> their mother</w:delText>
        </w:r>
      </w:del>
      <w:r w:rsidR="001C7380" w:rsidRPr="00C46F42">
        <w:rPr>
          <w:rFonts w:eastAsiaTheme="majorEastAsia" w:cs="Times New Roman"/>
          <w:color w:val="000000"/>
          <w:sz w:val="28"/>
          <w:szCs w:val="28"/>
          <w:rPrChange w:id="224" w:author="Microsoft Office User" w:date="2020-02-12T21:55:00Z">
            <w:rPr>
              <w:rFonts w:ascii="Times New Roman" w:eastAsia="SimSun" w:hAnsi="Times New Roman" w:cs="Times New Roman"/>
              <w:color w:val="000000"/>
              <w:sz w:val="28"/>
              <w:szCs w:val="28"/>
            </w:rPr>
          </w:rPrChange>
        </w:rPr>
        <w:t xml:space="preserve"> Wendy Jolly. It</w:t>
      </w:r>
      <w:ins w:id="225" w:author="Nick" w:date="2020-02-07T15:56:00Z">
        <w:r w:rsidR="00E51B3E" w:rsidRPr="00C46F42">
          <w:rPr>
            <w:rFonts w:eastAsiaTheme="majorEastAsia" w:cs="Times New Roman"/>
            <w:color w:val="000000"/>
            <w:sz w:val="28"/>
            <w:szCs w:val="28"/>
            <w:rPrChange w:id="226" w:author="Microsoft Office User" w:date="2020-02-12T21:55:00Z">
              <w:rPr>
                <w:rFonts w:ascii="Times New Roman" w:eastAsia="SimSun" w:hAnsi="Times New Roman" w:cs="Times New Roman"/>
                <w:color w:val="000000"/>
                <w:sz w:val="28"/>
                <w:szCs w:val="28"/>
              </w:rPr>
            </w:rPrChange>
          </w:rPr>
          <w:t xml:space="preserve"> was</w:t>
        </w:r>
      </w:ins>
      <w:del w:id="227" w:author="Nick" w:date="2020-02-07T15:56:00Z">
        <w:r w:rsidR="001C7380" w:rsidRPr="00C46F42" w:rsidDel="00E51B3E">
          <w:rPr>
            <w:rFonts w:eastAsiaTheme="majorEastAsia" w:cs="Times New Roman"/>
            <w:color w:val="000000"/>
            <w:sz w:val="28"/>
            <w:szCs w:val="28"/>
            <w:rPrChange w:id="228" w:author="Microsoft Office User" w:date="2020-02-12T21:55:00Z">
              <w:rPr>
                <w:rFonts w:ascii="Times New Roman" w:eastAsia="SimSun" w:hAnsi="Times New Roman" w:cs="Times New Roman"/>
                <w:color w:val="000000"/>
                <w:sz w:val="28"/>
                <w:szCs w:val="28"/>
              </w:rPr>
            </w:rPrChange>
          </w:rPr>
          <w:delText>’s</w:delText>
        </w:r>
      </w:del>
      <w:r w:rsidR="001C7380" w:rsidRPr="00C46F42">
        <w:rPr>
          <w:rFonts w:eastAsiaTheme="majorEastAsia" w:cs="Times New Roman"/>
          <w:color w:val="000000"/>
          <w:sz w:val="28"/>
          <w:szCs w:val="28"/>
          <w:rPrChange w:id="229" w:author="Microsoft Office User" w:date="2020-02-12T21:55:00Z">
            <w:rPr>
              <w:rFonts w:ascii="Times New Roman" w:eastAsia="SimSun" w:hAnsi="Times New Roman" w:cs="Times New Roman"/>
              <w:color w:val="000000"/>
              <w:sz w:val="28"/>
              <w:szCs w:val="28"/>
            </w:rPr>
          </w:rPrChange>
        </w:rPr>
        <w:t xml:space="preserve"> the weekend and after a </w:t>
      </w:r>
      <w:r w:rsidR="00B705C1" w:rsidRPr="00C46F42">
        <w:rPr>
          <w:rFonts w:eastAsiaTheme="majorEastAsia" w:cs="Times New Roman"/>
          <w:color w:val="000000"/>
          <w:sz w:val="28"/>
          <w:szCs w:val="28"/>
          <w:rPrChange w:id="230" w:author="Microsoft Office User" w:date="2020-02-12T21:55:00Z">
            <w:rPr>
              <w:rFonts w:ascii="Times New Roman" w:eastAsia="SimSun" w:hAnsi="Times New Roman" w:cs="Times New Roman"/>
              <w:color w:val="000000"/>
              <w:sz w:val="28"/>
              <w:szCs w:val="28"/>
            </w:rPr>
          </w:rPrChange>
        </w:rPr>
        <w:t>day</w:t>
      </w:r>
      <w:r w:rsidR="001C7380" w:rsidRPr="00C46F42">
        <w:rPr>
          <w:rFonts w:eastAsiaTheme="majorEastAsia" w:cs="Times New Roman"/>
          <w:color w:val="000000"/>
          <w:sz w:val="28"/>
          <w:szCs w:val="28"/>
          <w:rPrChange w:id="231" w:author="Microsoft Office User" w:date="2020-02-12T21:55:00Z">
            <w:rPr>
              <w:rFonts w:ascii="Times New Roman" w:eastAsia="SimSun" w:hAnsi="Times New Roman" w:cs="Times New Roman"/>
              <w:color w:val="000000"/>
              <w:sz w:val="28"/>
              <w:szCs w:val="28"/>
            </w:rPr>
          </w:rPrChange>
        </w:rPr>
        <w:t xml:space="preserve"> of running around playing with each other, the boys </w:t>
      </w:r>
      <w:r w:rsidR="00B705C1" w:rsidRPr="00C46F42">
        <w:rPr>
          <w:rFonts w:eastAsiaTheme="majorEastAsia" w:cs="Times New Roman"/>
          <w:color w:val="000000"/>
          <w:sz w:val="28"/>
          <w:szCs w:val="28"/>
          <w:rPrChange w:id="232" w:author="Microsoft Office User" w:date="2020-02-12T21:55:00Z">
            <w:rPr>
              <w:rFonts w:ascii="Times New Roman" w:eastAsia="SimSun" w:hAnsi="Times New Roman" w:cs="Times New Roman"/>
              <w:color w:val="000000"/>
              <w:sz w:val="28"/>
              <w:szCs w:val="28"/>
            </w:rPr>
          </w:rPrChange>
        </w:rPr>
        <w:t>were starting to get hungry</w:t>
      </w:r>
      <w:r w:rsidR="001C7380" w:rsidRPr="00C46F42">
        <w:rPr>
          <w:rFonts w:eastAsiaTheme="majorEastAsia" w:cs="Times New Roman"/>
          <w:color w:val="000000"/>
          <w:sz w:val="28"/>
          <w:szCs w:val="28"/>
          <w:rPrChange w:id="233" w:author="Microsoft Office User" w:date="2020-02-12T21:55:00Z">
            <w:rPr>
              <w:rFonts w:ascii="Times New Roman" w:eastAsia="SimSun" w:hAnsi="Times New Roman" w:cs="Times New Roman"/>
              <w:color w:val="000000"/>
              <w:sz w:val="28"/>
              <w:szCs w:val="28"/>
            </w:rPr>
          </w:rPrChange>
        </w:rPr>
        <w:t>.</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34" w:author="Microsoft Office User" w:date="2020-02-12T21:55:00Z">
            <w:rPr>
              <w:rFonts w:ascii="Times New Roman" w:eastAsia="SimSun" w:hAnsi="Times New Roman" w:cs="Times New Roman"/>
              <w:color w:val="000000"/>
              <w:sz w:val="28"/>
              <w:szCs w:val="28"/>
            </w:rPr>
          </w:rPrChange>
        </w:rPr>
        <w:pPrChange w:id="235"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36" w:author="Microsoft Office User" w:date="2020-02-12T21:55:00Z">
            <w:rPr>
              <w:rFonts w:ascii="Times New Roman" w:eastAsia="SimSun" w:hAnsi="Times New Roman" w:cs="Times New Roman"/>
              <w:color w:val="000000"/>
              <w:sz w:val="28"/>
              <w:szCs w:val="28"/>
            </w:rPr>
          </w:rPrChange>
        </w:rPr>
        <w:t xml:space="preserve">“She’s in the kitchen,” Grandpa Henry said as he passed the boys walking </w:t>
      </w:r>
      <w:del w:id="237" w:author="Nick" w:date="2020-02-07T15:56:00Z">
        <w:r w:rsidRPr="00C46F42" w:rsidDel="00E51B3E">
          <w:rPr>
            <w:rFonts w:eastAsiaTheme="majorEastAsia" w:cs="Times New Roman"/>
            <w:color w:val="000000"/>
            <w:sz w:val="28"/>
            <w:szCs w:val="28"/>
            <w:rPrChange w:id="238" w:author="Microsoft Office User" w:date="2020-02-12T21:55:00Z">
              <w:rPr>
                <w:rFonts w:ascii="Times New Roman" w:eastAsia="SimSun" w:hAnsi="Times New Roman" w:cs="Times New Roman"/>
                <w:color w:val="000000"/>
                <w:sz w:val="28"/>
                <w:szCs w:val="28"/>
              </w:rPr>
            </w:rPrChange>
          </w:rPr>
          <w:delText>towards</w:delText>
        </w:r>
        <w:r w:rsidR="00B705C1" w:rsidRPr="00C46F42" w:rsidDel="00E51B3E">
          <w:rPr>
            <w:rFonts w:eastAsiaTheme="majorEastAsia" w:cs="Times New Roman"/>
            <w:color w:val="000000"/>
            <w:sz w:val="28"/>
            <w:szCs w:val="28"/>
            <w:rPrChange w:id="239" w:author="Microsoft Office User" w:date="2020-02-12T21:55:00Z">
              <w:rPr>
                <w:rFonts w:ascii="Times New Roman" w:eastAsia="SimSun" w:hAnsi="Times New Roman" w:cs="Times New Roman"/>
                <w:color w:val="000000"/>
                <w:sz w:val="28"/>
                <w:szCs w:val="28"/>
              </w:rPr>
            </w:rPrChange>
          </w:rPr>
          <w:delText xml:space="preserve"> </w:delText>
        </w:r>
      </w:del>
      <w:ins w:id="240" w:author="Nick" w:date="2020-02-07T15:56:00Z">
        <w:r w:rsidR="00E51B3E" w:rsidRPr="00C46F42">
          <w:rPr>
            <w:rFonts w:eastAsiaTheme="majorEastAsia" w:cs="Times New Roman"/>
            <w:color w:val="000000"/>
            <w:sz w:val="28"/>
            <w:szCs w:val="28"/>
            <w:rPrChange w:id="241" w:author="Microsoft Office User" w:date="2020-02-12T21:55:00Z">
              <w:rPr>
                <w:rFonts w:ascii="Times New Roman" w:eastAsia="SimSun" w:hAnsi="Times New Roman" w:cs="Times New Roman"/>
                <w:color w:val="000000"/>
                <w:sz w:val="28"/>
                <w:szCs w:val="28"/>
              </w:rPr>
            </w:rPrChange>
          </w:rPr>
          <w:t xml:space="preserve">to </w:t>
        </w:r>
      </w:ins>
      <w:r w:rsidR="00B705C1" w:rsidRPr="00C46F42">
        <w:rPr>
          <w:rFonts w:eastAsiaTheme="majorEastAsia" w:cs="Times New Roman"/>
          <w:color w:val="000000"/>
          <w:sz w:val="28"/>
          <w:szCs w:val="28"/>
          <w:rPrChange w:id="242" w:author="Microsoft Office User" w:date="2020-02-12T21:55:00Z">
            <w:rPr>
              <w:rFonts w:ascii="Times New Roman" w:eastAsia="SimSun" w:hAnsi="Times New Roman" w:cs="Times New Roman"/>
              <w:color w:val="000000"/>
              <w:sz w:val="28"/>
              <w:szCs w:val="28"/>
            </w:rPr>
          </w:rPrChange>
        </w:rPr>
        <w:t>the home</w:t>
      </w:r>
      <w:r w:rsidRPr="00C46F42">
        <w:rPr>
          <w:rFonts w:eastAsiaTheme="majorEastAsia" w:cs="Times New Roman"/>
          <w:color w:val="000000"/>
          <w:sz w:val="28"/>
          <w:szCs w:val="28"/>
          <w:rPrChange w:id="243" w:author="Microsoft Office User" w:date="2020-02-12T21:55:00Z">
            <w:rPr>
              <w:rFonts w:ascii="Times New Roman" w:eastAsia="SimSun" w:hAnsi="Times New Roman" w:cs="Times New Roman"/>
              <w:color w:val="000000"/>
              <w:sz w:val="28"/>
              <w:szCs w:val="28"/>
            </w:rPr>
          </w:rPrChange>
        </w:rPr>
        <w:t xml:space="preserve"> </w:t>
      </w:r>
      <w:r w:rsidR="00B705C1" w:rsidRPr="00C46F42">
        <w:rPr>
          <w:rFonts w:eastAsiaTheme="majorEastAsia" w:cs="Times New Roman"/>
          <w:color w:val="000000"/>
          <w:sz w:val="28"/>
          <w:szCs w:val="28"/>
          <w:rPrChange w:id="244" w:author="Microsoft Office User" w:date="2020-02-12T21:55:00Z">
            <w:rPr>
              <w:rFonts w:ascii="Times New Roman" w:eastAsia="SimSun" w:hAnsi="Times New Roman" w:cs="Times New Roman"/>
              <w:color w:val="000000"/>
              <w:sz w:val="28"/>
              <w:szCs w:val="28"/>
            </w:rPr>
          </w:rPrChange>
        </w:rPr>
        <w:t>office</w:t>
      </w:r>
      <w:r w:rsidRPr="00C46F42">
        <w:rPr>
          <w:rFonts w:eastAsiaTheme="majorEastAsia" w:cs="Times New Roman"/>
          <w:color w:val="000000"/>
          <w:sz w:val="28"/>
          <w:szCs w:val="28"/>
          <w:rPrChange w:id="245" w:author="Microsoft Office User" w:date="2020-02-12T21:55:00Z">
            <w:rPr>
              <w:rFonts w:ascii="Times New Roman" w:eastAsia="SimSun" w:hAnsi="Times New Roman" w:cs="Times New Roman"/>
              <w:color w:val="000000"/>
              <w:sz w:val="28"/>
              <w:szCs w:val="28"/>
            </w:rPr>
          </w:rPrChange>
        </w:rPr>
        <w:t>, holding a book in his hand.</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46" w:author="Microsoft Office User" w:date="2020-02-12T21:55:00Z">
            <w:rPr>
              <w:rFonts w:ascii="Times New Roman" w:eastAsia="SimSun" w:hAnsi="Times New Roman" w:cs="Times New Roman"/>
              <w:color w:val="000000"/>
              <w:sz w:val="28"/>
              <w:szCs w:val="28"/>
            </w:rPr>
          </w:rPrChange>
        </w:rPr>
        <w:pPrChange w:id="247"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48" w:author="Microsoft Office User" w:date="2020-02-12T21:55:00Z">
            <w:rPr>
              <w:rFonts w:ascii="Times New Roman" w:eastAsia="SimSun" w:hAnsi="Times New Roman" w:cs="Times New Roman"/>
              <w:color w:val="000000"/>
              <w:sz w:val="28"/>
              <w:szCs w:val="28"/>
            </w:rPr>
          </w:rPrChange>
        </w:rPr>
        <w:t xml:space="preserve">“Thanks Grandpa!” The boys replied as they raced each other </w:t>
      </w:r>
      <w:r w:rsidR="00B705C1" w:rsidRPr="00C46F42">
        <w:rPr>
          <w:rFonts w:eastAsiaTheme="majorEastAsia" w:cs="Times New Roman"/>
          <w:color w:val="000000"/>
          <w:sz w:val="28"/>
          <w:szCs w:val="28"/>
          <w:rPrChange w:id="249" w:author="Microsoft Office User" w:date="2020-02-12T21:55:00Z">
            <w:rPr>
              <w:rFonts w:ascii="Times New Roman" w:eastAsia="SimSun" w:hAnsi="Times New Roman" w:cs="Times New Roman"/>
              <w:color w:val="000000"/>
              <w:sz w:val="28"/>
              <w:szCs w:val="28"/>
            </w:rPr>
          </w:rPrChange>
        </w:rPr>
        <w:t>downstairs</w:t>
      </w:r>
      <w:r w:rsidRPr="00C46F42">
        <w:rPr>
          <w:rFonts w:eastAsiaTheme="majorEastAsia" w:cs="Times New Roman"/>
          <w:color w:val="000000"/>
          <w:sz w:val="28"/>
          <w:szCs w:val="28"/>
          <w:rPrChange w:id="250" w:author="Microsoft Office User" w:date="2020-02-12T21:55:00Z">
            <w:rPr>
              <w:rFonts w:ascii="Times New Roman" w:eastAsia="SimSun" w:hAnsi="Times New Roman" w:cs="Times New Roman"/>
              <w:color w:val="000000"/>
              <w:sz w:val="28"/>
              <w:szCs w:val="28"/>
            </w:rPr>
          </w:rPrChange>
        </w:rPr>
        <w:t>.</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51" w:author="Microsoft Office User" w:date="2020-02-12T21:55:00Z">
            <w:rPr>
              <w:rFonts w:ascii="Times New Roman" w:eastAsia="SimSun" w:hAnsi="Times New Roman" w:cs="Times New Roman"/>
              <w:color w:val="000000"/>
              <w:sz w:val="28"/>
              <w:szCs w:val="28"/>
            </w:rPr>
          </w:rPrChange>
        </w:rPr>
        <w:pPrChange w:id="252"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53" w:author="Microsoft Office User" w:date="2020-02-12T21:55:00Z">
            <w:rPr>
              <w:rFonts w:ascii="Times New Roman" w:eastAsia="SimSun" w:hAnsi="Times New Roman" w:cs="Times New Roman"/>
              <w:color w:val="000000"/>
              <w:sz w:val="28"/>
              <w:szCs w:val="28"/>
            </w:rPr>
          </w:rPrChange>
        </w:rPr>
        <w:t xml:space="preserve">When the boys got </w:t>
      </w:r>
      <w:r w:rsidR="00B705C1" w:rsidRPr="00C46F42">
        <w:rPr>
          <w:rFonts w:eastAsiaTheme="majorEastAsia" w:cs="Times New Roman"/>
          <w:color w:val="000000"/>
          <w:sz w:val="28"/>
          <w:szCs w:val="28"/>
          <w:rPrChange w:id="254" w:author="Microsoft Office User" w:date="2020-02-12T21:55:00Z">
            <w:rPr>
              <w:rFonts w:ascii="Times New Roman" w:eastAsia="SimSun" w:hAnsi="Times New Roman" w:cs="Times New Roman"/>
              <w:color w:val="000000"/>
              <w:sz w:val="28"/>
              <w:szCs w:val="28"/>
            </w:rPr>
          </w:rPrChange>
        </w:rPr>
        <w:t>to the kitchen</w:t>
      </w:r>
      <w:r w:rsidRPr="00C46F42">
        <w:rPr>
          <w:rFonts w:eastAsiaTheme="majorEastAsia" w:cs="Times New Roman"/>
          <w:color w:val="000000"/>
          <w:sz w:val="28"/>
          <w:szCs w:val="28"/>
          <w:rPrChange w:id="255" w:author="Microsoft Office User" w:date="2020-02-12T21:55:00Z">
            <w:rPr>
              <w:rFonts w:ascii="Times New Roman" w:eastAsia="SimSun" w:hAnsi="Times New Roman" w:cs="Times New Roman"/>
              <w:color w:val="000000"/>
              <w:sz w:val="28"/>
              <w:szCs w:val="28"/>
            </w:rPr>
          </w:rPrChange>
        </w:rPr>
        <w:t xml:space="preserve">, </w:t>
      </w:r>
      <w:del w:id="256" w:author="Nick" w:date="2020-02-07T15:56:00Z">
        <w:r w:rsidRPr="00C46F42" w:rsidDel="00E51B3E">
          <w:rPr>
            <w:rFonts w:eastAsiaTheme="majorEastAsia" w:cs="Times New Roman"/>
            <w:color w:val="000000"/>
            <w:sz w:val="28"/>
            <w:szCs w:val="28"/>
            <w:rPrChange w:id="257" w:author="Microsoft Office User" w:date="2020-02-12T21:55:00Z">
              <w:rPr>
                <w:rFonts w:ascii="Times New Roman" w:eastAsia="SimSun" w:hAnsi="Times New Roman" w:cs="Times New Roman"/>
                <w:color w:val="000000"/>
                <w:sz w:val="28"/>
                <w:szCs w:val="28"/>
              </w:rPr>
            </w:rPrChange>
          </w:rPr>
          <w:delText xml:space="preserve">their mom </w:delText>
        </w:r>
      </w:del>
      <w:r w:rsidRPr="00C46F42">
        <w:rPr>
          <w:rFonts w:eastAsiaTheme="majorEastAsia" w:cs="Times New Roman"/>
          <w:color w:val="000000"/>
          <w:sz w:val="28"/>
          <w:szCs w:val="28"/>
          <w:rPrChange w:id="258" w:author="Microsoft Office User" w:date="2020-02-12T21:55:00Z">
            <w:rPr>
              <w:rFonts w:ascii="Times New Roman" w:eastAsia="SimSun" w:hAnsi="Times New Roman" w:cs="Times New Roman"/>
              <w:color w:val="000000"/>
              <w:sz w:val="28"/>
              <w:szCs w:val="28"/>
            </w:rPr>
          </w:rPrChange>
        </w:rPr>
        <w:t xml:space="preserve">Wendy </w:t>
      </w:r>
      <w:del w:id="259" w:author="Nick" w:date="2020-02-07T15:56:00Z">
        <w:r w:rsidRPr="00C46F42" w:rsidDel="00E51B3E">
          <w:rPr>
            <w:rFonts w:eastAsiaTheme="majorEastAsia" w:cs="Times New Roman"/>
            <w:color w:val="000000"/>
            <w:sz w:val="28"/>
            <w:szCs w:val="28"/>
            <w:rPrChange w:id="260" w:author="Microsoft Office User" w:date="2020-02-12T21:55:00Z">
              <w:rPr>
                <w:rFonts w:ascii="Times New Roman" w:eastAsia="SimSun" w:hAnsi="Times New Roman" w:cs="Times New Roman"/>
                <w:color w:val="000000"/>
                <w:sz w:val="28"/>
                <w:szCs w:val="28"/>
              </w:rPr>
            </w:rPrChange>
          </w:rPr>
          <w:delText xml:space="preserve">Jolly </w:delText>
        </w:r>
      </w:del>
      <w:r w:rsidRPr="00C46F42">
        <w:rPr>
          <w:rFonts w:eastAsiaTheme="majorEastAsia" w:cs="Times New Roman"/>
          <w:color w:val="000000"/>
          <w:sz w:val="28"/>
          <w:szCs w:val="28"/>
          <w:rPrChange w:id="261" w:author="Microsoft Office User" w:date="2020-02-12T21:55:00Z">
            <w:rPr>
              <w:rFonts w:ascii="Times New Roman" w:eastAsia="SimSun" w:hAnsi="Times New Roman" w:cs="Times New Roman"/>
              <w:color w:val="000000"/>
              <w:sz w:val="28"/>
              <w:szCs w:val="28"/>
            </w:rPr>
          </w:rPrChange>
        </w:rPr>
        <w:t xml:space="preserve">turned to them with a frown on her face. “How many times do I have to ask you boys not to run around </w:t>
      </w:r>
      <w:del w:id="262" w:author="Nick" w:date="2020-02-07T15:57:00Z">
        <w:r w:rsidRPr="00C46F42" w:rsidDel="00E51B3E">
          <w:rPr>
            <w:rFonts w:eastAsiaTheme="majorEastAsia" w:cs="Times New Roman"/>
            <w:color w:val="000000"/>
            <w:sz w:val="28"/>
            <w:szCs w:val="28"/>
            <w:rPrChange w:id="263" w:author="Microsoft Office User" w:date="2020-02-12T21:55:00Z">
              <w:rPr>
                <w:rFonts w:ascii="Times New Roman" w:eastAsia="SimSun" w:hAnsi="Times New Roman" w:cs="Times New Roman"/>
                <w:color w:val="000000"/>
                <w:sz w:val="28"/>
                <w:szCs w:val="28"/>
              </w:rPr>
            </w:rPrChange>
          </w:rPr>
          <w:delText xml:space="preserve">in </w:delText>
        </w:r>
      </w:del>
      <w:ins w:id="264" w:author="Nick" w:date="2020-02-07T15:57:00Z">
        <w:r w:rsidR="00E51B3E" w:rsidRPr="00C46F42">
          <w:rPr>
            <w:rFonts w:eastAsiaTheme="majorEastAsia" w:cs="Times New Roman"/>
            <w:color w:val="000000"/>
            <w:sz w:val="28"/>
            <w:szCs w:val="28"/>
            <w:rPrChange w:id="265" w:author="Microsoft Office User" w:date="2020-02-12T21:55:00Z">
              <w:rPr>
                <w:rFonts w:ascii="Times New Roman" w:eastAsia="SimSun" w:hAnsi="Times New Roman" w:cs="Times New Roman"/>
                <w:color w:val="000000"/>
                <w:sz w:val="28"/>
                <w:szCs w:val="28"/>
              </w:rPr>
            </w:rPrChange>
          </w:rPr>
          <w:t xml:space="preserve">inside </w:t>
        </w:r>
      </w:ins>
      <w:r w:rsidRPr="00C46F42">
        <w:rPr>
          <w:rFonts w:eastAsiaTheme="majorEastAsia" w:cs="Times New Roman"/>
          <w:color w:val="000000"/>
          <w:sz w:val="28"/>
          <w:szCs w:val="28"/>
          <w:rPrChange w:id="266" w:author="Microsoft Office User" w:date="2020-02-12T21:55:00Z">
            <w:rPr>
              <w:rFonts w:ascii="Times New Roman" w:eastAsia="SimSun" w:hAnsi="Times New Roman" w:cs="Times New Roman"/>
              <w:color w:val="000000"/>
              <w:sz w:val="28"/>
              <w:szCs w:val="28"/>
            </w:rPr>
          </w:rPrChange>
        </w:rPr>
        <w:t xml:space="preserve">the house?” She asked, wishing that she didn’t have to remind them all the time to </w:t>
      </w:r>
      <w:r w:rsidR="00B705C1" w:rsidRPr="00C46F42">
        <w:rPr>
          <w:rFonts w:eastAsiaTheme="majorEastAsia" w:cs="Times New Roman"/>
          <w:color w:val="000000"/>
          <w:sz w:val="28"/>
          <w:szCs w:val="28"/>
          <w:rPrChange w:id="267" w:author="Microsoft Office User" w:date="2020-02-12T21:55:00Z">
            <w:rPr>
              <w:rFonts w:ascii="Times New Roman" w:eastAsia="SimSun" w:hAnsi="Times New Roman" w:cs="Times New Roman"/>
              <w:color w:val="000000"/>
              <w:sz w:val="28"/>
              <w:szCs w:val="28"/>
            </w:rPr>
          </w:rPrChange>
        </w:rPr>
        <w:t>walk instead</w:t>
      </w:r>
      <w:r w:rsidRPr="00C46F42">
        <w:rPr>
          <w:rFonts w:eastAsiaTheme="majorEastAsia" w:cs="Times New Roman"/>
          <w:color w:val="000000"/>
          <w:sz w:val="28"/>
          <w:szCs w:val="28"/>
          <w:rPrChange w:id="268" w:author="Microsoft Office User" w:date="2020-02-12T21:55:00Z">
            <w:rPr>
              <w:rFonts w:ascii="Times New Roman" w:eastAsia="SimSun" w:hAnsi="Times New Roman" w:cs="Times New Roman"/>
              <w:color w:val="000000"/>
              <w:sz w:val="28"/>
              <w:szCs w:val="28"/>
            </w:rPr>
          </w:rPrChange>
        </w:rPr>
        <w:t xml:space="preserve">.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69" w:author="Microsoft Office User" w:date="2020-02-12T21:55:00Z">
            <w:rPr>
              <w:rFonts w:ascii="Times New Roman" w:eastAsia="SimSun" w:hAnsi="Times New Roman" w:cs="Times New Roman"/>
              <w:color w:val="000000"/>
              <w:sz w:val="28"/>
              <w:szCs w:val="28"/>
            </w:rPr>
          </w:rPrChange>
        </w:rPr>
        <w:pPrChange w:id="270"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71" w:author="Microsoft Office User" w:date="2020-02-12T21:55:00Z">
            <w:rPr>
              <w:rFonts w:ascii="Times New Roman" w:eastAsia="SimSun" w:hAnsi="Times New Roman" w:cs="Times New Roman"/>
              <w:color w:val="000000"/>
              <w:sz w:val="28"/>
              <w:szCs w:val="28"/>
            </w:rPr>
          </w:rPrChange>
        </w:rPr>
        <w:t>“But mom!” Tom said, “we’re starving!”</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72" w:author="Microsoft Office User" w:date="2020-02-12T21:55:00Z">
            <w:rPr>
              <w:rFonts w:ascii="Times New Roman" w:eastAsia="SimSun" w:hAnsi="Times New Roman" w:cs="Times New Roman"/>
              <w:color w:val="000000"/>
              <w:sz w:val="28"/>
              <w:szCs w:val="28"/>
            </w:rPr>
          </w:rPrChange>
        </w:rPr>
        <w:pPrChange w:id="273"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74" w:author="Microsoft Office User" w:date="2020-02-12T21:55:00Z">
            <w:rPr>
              <w:rFonts w:ascii="Times New Roman" w:eastAsia="SimSun" w:hAnsi="Times New Roman" w:cs="Times New Roman"/>
              <w:color w:val="000000"/>
              <w:sz w:val="28"/>
              <w:szCs w:val="28"/>
            </w:rPr>
          </w:rPrChange>
        </w:rPr>
        <w:t>“Then yo</w:t>
      </w:r>
      <w:ins w:id="275" w:author="Nick" w:date="2020-02-07T15:57:00Z">
        <w:r w:rsidR="00E51B3E" w:rsidRPr="00C46F42">
          <w:rPr>
            <w:rFonts w:eastAsiaTheme="majorEastAsia" w:cs="Times New Roman"/>
            <w:color w:val="000000"/>
            <w:sz w:val="28"/>
            <w:szCs w:val="28"/>
            <w:rPrChange w:id="276" w:author="Microsoft Office User" w:date="2020-02-12T21:55:00Z">
              <w:rPr>
                <w:rFonts w:ascii="Times New Roman" w:eastAsia="SimSun" w:hAnsi="Times New Roman" w:cs="Times New Roman"/>
                <w:color w:val="000000"/>
                <w:sz w:val="28"/>
                <w:szCs w:val="28"/>
              </w:rPr>
            </w:rPrChange>
          </w:rPr>
          <w:t>u would</w:t>
        </w:r>
      </w:ins>
      <w:del w:id="277" w:author="Nick" w:date="2020-02-07T15:57:00Z">
        <w:r w:rsidRPr="00C46F42" w:rsidDel="00E51B3E">
          <w:rPr>
            <w:rFonts w:eastAsiaTheme="majorEastAsia" w:cs="Times New Roman"/>
            <w:color w:val="000000"/>
            <w:sz w:val="28"/>
            <w:szCs w:val="28"/>
            <w:rPrChange w:id="278" w:author="Microsoft Office User" w:date="2020-02-12T21:55:00Z">
              <w:rPr>
                <w:rFonts w:ascii="Times New Roman" w:eastAsia="SimSun" w:hAnsi="Times New Roman" w:cs="Times New Roman"/>
                <w:color w:val="000000"/>
                <w:sz w:val="28"/>
                <w:szCs w:val="28"/>
              </w:rPr>
            </w:rPrChange>
          </w:rPr>
          <w:delText>u’d</w:delText>
        </w:r>
      </w:del>
      <w:r w:rsidRPr="00C46F42">
        <w:rPr>
          <w:rFonts w:eastAsiaTheme="majorEastAsia" w:cs="Times New Roman"/>
          <w:color w:val="000000"/>
          <w:sz w:val="28"/>
          <w:szCs w:val="28"/>
          <w:rPrChange w:id="279" w:author="Microsoft Office User" w:date="2020-02-12T21:55:00Z">
            <w:rPr>
              <w:rFonts w:ascii="Times New Roman" w:eastAsia="SimSun" w:hAnsi="Times New Roman" w:cs="Times New Roman"/>
              <w:color w:val="000000"/>
              <w:sz w:val="28"/>
              <w:szCs w:val="28"/>
            </w:rPr>
          </w:rPrChange>
        </w:rPr>
        <w:t xml:space="preserve"> have no energy to be running, and therefore </w:t>
      </w:r>
      <w:ins w:id="280" w:author="Nick" w:date="2020-02-07T15:57:00Z">
        <w:r w:rsidR="00E51B3E" w:rsidRPr="00C46F42">
          <w:rPr>
            <w:rFonts w:eastAsiaTheme="majorEastAsia" w:cs="Times New Roman"/>
            <w:color w:val="000000"/>
            <w:sz w:val="28"/>
            <w:szCs w:val="28"/>
            <w:rPrChange w:id="281" w:author="Microsoft Office User" w:date="2020-02-12T21:55:00Z">
              <w:rPr>
                <w:rFonts w:ascii="Times New Roman" w:eastAsia="SimSun" w:hAnsi="Times New Roman" w:cs="Times New Roman"/>
                <w:color w:val="000000"/>
                <w:sz w:val="28"/>
                <w:szCs w:val="28"/>
              </w:rPr>
            </w:rPrChange>
          </w:rPr>
          <w:t xml:space="preserve">you </w:t>
        </w:r>
      </w:ins>
      <w:r w:rsidRPr="00C46F42">
        <w:rPr>
          <w:rFonts w:eastAsiaTheme="majorEastAsia" w:cs="Times New Roman"/>
          <w:color w:val="000000"/>
          <w:sz w:val="28"/>
          <w:szCs w:val="28"/>
          <w:rPrChange w:id="282" w:author="Microsoft Office User" w:date="2020-02-12T21:55:00Z">
            <w:rPr>
              <w:rFonts w:ascii="Times New Roman" w:eastAsia="SimSun" w:hAnsi="Times New Roman" w:cs="Times New Roman"/>
              <w:color w:val="000000"/>
              <w:sz w:val="28"/>
              <w:szCs w:val="28"/>
            </w:rPr>
          </w:rPrChange>
        </w:rPr>
        <w:t xml:space="preserve">should walk,” she replied turning back to the stove where lunch was cooking.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83" w:author="Microsoft Office User" w:date="2020-02-12T21:55:00Z">
            <w:rPr>
              <w:rFonts w:ascii="Times New Roman" w:eastAsia="SimSun" w:hAnsi="Times New Roman" w:cs="Times New Roman"/>
              <w:color w:val="000000"/>
              <w:sz w:val="28"/>
              <w:szCs w:val="28"/>
            </w:rPr>
          </w:rPrChange>
        </w:rPr>
        <w:pPrChange w:id="284"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85" w:author="Microsoft Office User" w:date="2020-02-12T21:55:00Z">
            <w:rPr>
              <w:rFonts w:ascii="Times New Roman" w:eastAsia="SimSun" w:hAnsi="Times New Roman" w:cs="Times New Roman"/>
              <w:color w:val="000000"/>
              <w:sz w:val="28"/>
              <w:szCs w:val="28"/>
            </w:rPr>
          </w:rPrChange>
        </w:rPr>
        <w:t xml:space="preserve">“Could we have a snack?” Alan asked cautiously, not wanting to annoy his mother anymore.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86" w:author="Microsoft Office User" w:date="2020-02-12T21:55:00Z">
            <w:rPr>
              <w:rFonts w:ascii="Times New Roman" w:eastAsia="SimSun" w:hAnsi="Times New Roman" w:cs="Times New Roman"/>
              <w:color w:val="000000"/>
              <w:sz w:val="28"/>
              <w:szCs w:val="28"/>
            </w:rPr>
          </w:rPrChange>
        </w:rPr>
        <w:pPrChange w:id="287"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88" w:author="Microsoft Office User" w:date="2020-02-12T21:55:00Z">
            <w:rPr>
              <w:rFonts w:ascii="Times New Roman" w:eastAsia="SimSun" w:hAnsi="Times New Roman" w:cs="Times New Roman"/>
              <w:color w:val="000000"/>
              <w:sz w:val="28"/>
              <w:szCs w:val="28"/>
            </w:rPr>
          </w:rPrChange>
        </w:rPr>
        <w:t>“Please?” He added with a sweet smile.</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89" w:author="Microsoft Office User" w:date="2020-02-12T21:55:00Z">
            <w:rPr>
              <w:rFonts w:ascii="Times New Roman" w:eastAsia="SimSun" w:hAnsi="Times New Roman" w:cs="Times New Roman"/>
              <w:color w:val="000000"/>
              <w:sz w:val="28"/>
              <w:szCs w:val="28"/>
            </w:rPr>
          </w:rPrChange>
        </w:rPr>
        <w:pPrChange w:id="290"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91" w:author="Microsoft Office User" w:date="2020-02-12T21:55:00Z">
            <w:rPr>
              <w:rFonts w:ascii="Times New Roman" w:eastAsia="SimSun" w:hAnsi="Times New Roman" w:cs="Times New Roman"/>
              <w:color w:val="000000"/>
              <w:sz w:val="28"/>
              <w:szCs w:val="28"/>
            </w:rPr>
          </w:rPrChange>
        </w:rPr>
        <w:lastRenderedPageBreak/>
        <w:t xml:space="preserve">“I’ll be done with lunch in about half an hour. I think you could both wait until then. I don’t want you spoiling your appetite,” she said, as she tasted the spaghetti sauce in the pot.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92" w:author="Microsoft Office User" w:date="2020-02-12T21:55:00Z">
            <w:rPr>
              <w:rFonts w:ascii="Times New Roman" w:eastAsia="SimSun" w:hAnsi="Times New Roman" w:cs="Times New Roman"/>
              <w:color w:val="000000"/>
              <w:sz w:val="28"/>
              <w:szCs w:val="28"/>
            </w:rPr>
          </w:rPrChange>
        </w:rPr>
        <w:pPrChange w:id="293"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94" w:author="Microsoft Office User" w:date="2020-02-12T21:55:00Z">
            <w:rPr>
              <w:rFonts w:ascii="Times New Roman" w:eastAsia="SimSun" w:hAnsi="Times New Roman" w:cs="Times New Roman"/>
              <w:color w:val="000000"/>
              <w:sz w:val="28"/>
              <w:szCs w:val="28"/>
            </w:rPr>
          </w:rPrChange>
        </w:rPr>
        <w:t xml:space="preserve">The boys groaned.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95" w:author="Microsoft Office User" w:date="2020-02-12T21:55:00Z">
            <w:rPr>
              <w:rFonts w:ascii="Times New Roman" w:eastAsia="SimSun" w:hAnsi="Times New Roman" w:cs="Times New Roman"/>
              <w:color w:val="000000"/>
              <w:sz w:val="28"/>
              <w:szCs w:val="28"/>
            </w:rPr>
          </w:rPrChange>
        </w:rPr>
        <w:pPrChange w:id="296"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297" w:author="Microsoft Office User" w:date="2020-02-12T21:55:00Z">
            <w:rPr>
              <w:rFonts w:ascii="Times New Roman" w:eastAsia="SimSun" w:hAnsi="Times New Roman" w:cs="Times New Roman"/>
              <w:color w:val="000000"/>
              <w:sz w:val="28"/>
              <w:szCs w:val="28"/>
            </w:rPr>
          </w:rPrChange>
        </w:rPr>
        <w:t>“But I don’t think I’ll make it that long!” Tom said, holding his stomach. “What are we going to do until then? I’ll die of hunger!”</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298" w:author="Microsoft Office User" w:date="2020-02-12T21:55:00Z">
            <w:rPr>
              <w:rFonts w:ascii="Times New Roman" w:eastAsia="SimSun" w:hAnsi="Times New Roman" w:cs="Times New Roman"/>
              <w:color w:val="000000"/>
              <w:sz w:val="28"/>
              <w:szCs w:val="28"/>
            </w:rPr>
          </w:rPrChange>
        </w:rPr>
        <w:pPrChange w:id="299"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300" w:author="Microsoft Office User" w:date="2020-02-12T21:55:00Z">
            <w:rPr>
              <w:rFonts w:ascii="Times New Roman" w:eastAsia="SimSun" w:hAnsi="Times New Roman" w:cs="Times New Roman"/>
              <w:color w:val="000000"/>
              <w:sz w:val="28"/>
              <w:szCs w:val="28"/>
            </w:rPr>
          </w:rPrChange>
        </w:rPr>
        <w:t xml:space="preserve">“Nobody is going to die of hunger,” </w:t>
      </w:r>
      <w:del w:id="301" w:author="Nick" w:date="2020-02-07T15:58:00Z">
        <w:r w:rsidRPr="00C46F42" w:rsidDel="00E51B3E">
          <w:rPr>
            <w:rFonts w:eastAsiaTheme="majorEastAsia" w:cs="Times New Roman"/>
            <w:color w:val="000000"/>
            <w:sz w:val="28"/>
            <w:szCs w:val="28"/>
            <w:rPrChange w:id="302" w:author="Microsoft Office User" w:date="2020-02-12T21:55:00Z">
              <w:rPr>
                <w:rFonts w:ascii="Times New Roman" w:eastAsia="SimSun" w:hAnsi="Times New Roman" w:cs="Times New Roman"/>
                <w:color w:val="000000"/>
                <w:sz w:val="28"/>
                <w:szCs w:val="28"/>
              </w:rPr>
            </w:rPrChange>
          </w:rPr>
          <w:delText xml:space="preserve">Mom </w:delText>
        </w:r>
      </w:del>
      <w:ins w:id="303" w:author="Nick" w:date="2020-02-07T15:58:00Z">
        <w:r w:rsidR="00E51B3E" w:rsidRPr="00C46F42">
          <w:rPr>
            <w:rFonts w:eastAsiaTheme="majorEastAsia" w:cs="Times New Roman"/>
            <w:color w:val="000000"/>
            <w:sz w:val="28"/>
            <w:szCs w:val="28"/>
            <w:rPrChange w:id="304" w:author="Microsoft Office User" w:date="2020-02-12T21:55:00Z">
              <w:rPr>
                <w:rFonts w:ascii="Times New Roman" w:eastAsia="SimSun" w:hAnsi="Times New Roman" w:cs="Times New Roman"/>
                <w:color w:val="000000"/>
                <w:sz w:val="28"/>
                <w:szCs w:val="28"/>
              </w:rPr>
            </w:rPrChange>
          </w:rPr>
          <w:t xml:space="preserve">Wendy </w:t>
        </w:r>
      </w:ins>
      <w:r w:rsidRPr="00C46F42">
        <w:rPr>
          <w:rFonts w:eastAsiaTheme="majorEastAsia" w:cs="Times New Roman"/>
          <w:color w:val="000000"/>
          <w:sz w:val="28"/>
          <w:szCs w:val="28"/>
          <w:rPrChange w:id="305" w:author="Microsoft Office User" w:date="2020-02-12T21:55:00Z">
            <w:rPr>
              <w:rFonts w:ascii="Times New Roman" w:eastAsia="SimSun" w:hAnsi="Times New Roman" w:cs="Times New Roman"/>
              <w:color w:val="000000"/>
              <w:sz w:val="28"/>
              <w:szCs w:val="28"/>
            </w:rPr>
          </w:rPrChange>
        </w:rPr>
        <w:t xml:space="preserve">replied while rolling her eyes. “If you’re going to keep bothering me, it will take me longer to get </w:t>
      </w:r>
      <w:r w:rsidR="00B705C1" w:rsidRPr="00C46F42">
        <w:rPr>
          <w:rFonts w:eastAsiaTheme="majorEastAsia" w:cs="Times New Roman"/>
          <w:color w:val="000000"/>
          <w:sz w:val="28"/>
          <w:szCs w:val="28"/>
          <w:rPrChange w:id="306" w:author="Microsoft Office User" w:date="2020-02-12T21:55:00Z">
            <w:rPr>
              <w:rFonts w:ascii="Times New Roman" w:eastAsia="SimSun" w:hAnsi="Times New Roman" w:cs="Times New Roman"/>
              <w:color w:val="000000"/>
              <w:sz w:val="28"/>
              <w:szCs w:val="28"/>
            </w:rPr>
          </w:rPrChange>
        </w:rPr>
        <w:t>dinner</w:t>
      </w:r>
      <w:r w:rsidRPr="00C46F42">
        <w:rPr>
          <w:rFonts w:eastAsiaTheme="majorEastAsia" w:cs="Times New Roman"/>
          <w:color w:val="000000"/>
          <w:sz w:val="28"/>
          <w:szCs w:val="28"/>
          <w:rPrChange w:id="307" w:author="Microsoft Office User" w:date="2020-02-12T21:55:00Z">
            <w:rPr>
              <w:rFonts w:ascii="Times New Roman" w:eastAsia="SimSun" w:hAnsi="Times New Roman" w:cs="Times New Roman"/>
              <w:color w:val="000000"/>
              <w:sz w:val="28"/>
              <w:szCs w:val="28"/>
            </w:rPr>
          </w:rPrChange>
        </w:rPr>
        <w:t xml:space="preserve"> ready.”</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08" w:author="Microsoft Office User" w:date="2020-02-12T21:55:00Z">
            <w:rPr>
              <w:rFonts w:ascii="Times New Roman" w:eastAsia="SimSun" w:hAnsi="Times New Roman" w:cs="Times New Roman"/>
              <w:color w:val="000000"/>
              <w:sz w:val="28"/>
              <w:szCs w:val="28"/>
            </w:rPr>
          </w:rPrChange>
        </w:rPr>
        <w:pPrChange w:id="309"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310" w:author="Microsoft Office User" w:date="2020-02-12T21:55:00Z">
            <w:rPr>
              <w:rFonts w:ascii="Times New Roman" w:eastAsia="SimSun" w:hAnsi="Times New Roman" w:cs="Times New Roman"/>
              <w:color w:val="000000"/>
              <w:sz w:val="28"/>
              <w:szCs w:val="28"/>
            </w:rPr>
          </w:rPrChange>
        </w:rPr>
        <w:t>“OK, fine, but then can we have dessert?” Tom asked</w:t>
      </w:r>
      <w:ins w:id="311" w:author="Nick" w:date="2020-02-07T15:59:00Z">
        <w:r w:rsidR="00E51B3E" w:rsidRPr="00C46F42">
          <w:rPr>
            <w:rFonts w:eastAsiaTheme="majorEastAsia" w:cs="Times New Roman"/>
            <w:color w:val="000000"/>
            <w:sz w:val="28"/>
            <w:szCs w:val="28"/>
            <w:rPrChange w:id="312" w:author="Microsoft Office User" w:date="2020-02-12T21:55:00Z">
              <w:rPr>
                <w:rFonts w:ascii="Times New Roman" w:eastAsia="SimSun" w:hAnsi="Times New Roman" w:cs="Times New Roman"/>
                <w:color w:val="000000"/>
                <w:sz w:val="28"/>
                <w:szCs w:val="28"/>
              </w:rPr>
            </w:rPrChange>
          </w:rPr>
          <w:t>. “Half an hour is too long to wait.”</w:t>
        </w:r>
      </w:ins>
      <w:del w:id="313" w:author="Nick" w:date="2020-02-07T15:59:00Z">
        <w:r w:rsidRPr="00C46F42" w:rsidDel="00E51B3E">
          <w:rPr>
            <w:rFonts w:eastAsiaTheme="majorEastAsia" w:cs="Times New Roman"/>
            <w:color w:val="000000"/>
            <w:sz w:val="28"/>
            <w:szCs w:val="28"/>
            <w:rPrChange w:id="314" w:author="Microsoft Office User" w:date="2020-02-12T21:55:00Z">
              <w:rPr>
                <w:rFonts w:ascii="Times New Roman" w:eastAsia="SimSun" w:hAnsi="Times New Roman" w:cs="Times New Roman"/>
                <w:color w:val="000000"/>
                <w:sz w:val="28"/>
                <w:szCs w:val="28"/>
              </w:rPr>
            </w:rPrChange>
          </w:rPr>
          <w:delText>, deciding that he didn’t want to wait longer than a half hour.</w:delText>
        </w:r>
      </w:del>
      <w:r w:rsidRPr="00C46F42">
        <w:rPr>
          <w:rFonts w:eastAsiaTheme="majorEastAsia" w:cs="Times New Roman"/>
          <w:color w:val="000000"/>
          <w:sz w:val="28"/>
          <w:szCs w:val="28"/>
          <w:rPrChange w:id="315" w:author="Microsoft Office User" w:date="2020-02-12T21:55:00Z">
            <w:rPr>
              <w:rFonts w:ascii="Times New Roman" w:eastAsia="SimSun" w:hAnsi="Times New Roman" w:cs="Times New Roman"/>
              <w:color w:val="000000"/>
              <w:sz w:val="28"/>
              <w:szCs w:val="28"/>
            </w:rPr>
          </w:rPrChange>
        </w:rPr>
        <w:t xml:space="preserve">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16" w:author="Microsoft Office User" w:date="2020-02-12T21:55:00Z">
            <w:rPr>
              <w:rFonts w:ascii="Times New Roman" w:eastAsia="SimSun" w:hAnsi="Times New Roman" w:cs="Times New Roman"/>
              <w:color w:val="000000"/>
              <w:sz w:val="28"/>
              <w:szCs w:val="28"/>
            </w:rPr>
          </w:rPrChange>
        </w:rPr>
        <w:pPrChange w:id="317"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318" w:author="Microsoft Office User" w:date="2020-02-12T21:55:00Z">
            <w:rPr>
              <w:rFonts w:ascii="Times New Roman" w:eastAsia="SimSun" w:hAnsi="Times New Roman" w:cs="Times New Roman"/>
              <w:color w:val="000000"/>
              <w:sz w:val="28"/>
              <w:szCs w:val="28"/>
            </w:rPr>
          </w:rPrChange>
        </w:rPr>
        <w:t>Just then, Anne walked into the kitchen. Having heard the word ‘dessert,’ she got excited. “What are we having for dessert? Mmmm… can we have chocolate cake?”</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19" w:author="Microsoft Office User" w:date="2020-02-12T21:55:00Z">
            <w:rPr>
              <w:rFonts w:ascii="Times New Roman" w:eastAsia="SimSun" w:hAnsi="Times New Roman" w:cs="Times New Roman"/>
              <w:color w:val="000000"/>
              <w:sz w:val="28"/>
              <w:szCs w:val="28"/>
            </w:rPr>
          </w:rPrChange>
        </w:rPr>
        <w:pPrChange w:id="320"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321" w:author="Microsoft Office User" w:date="2020-02-12T21:55:00Z">
            <w:rPr>
              <w:rFonts w:ascii="Times New Roman" w:eastAsia="SimSun" w:hAnsi="Times New Roman" w:cs="Times New Roman"/>
              <w:color w:val="000000"/>
              <w:sz w:val="28"/>
              <w:szCs w:val="28"/>
            </w:rPr>
          </w:rPrChange>
        </w:rPr>
        <w:t>“No, can we have apple pie?” Tom chimed in, licking his lips.</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22" w:author="Microsoft Office User" w:date="2020-02-12T21:55:00Z">
            <w:rPr>
              <w:rFonts w:ascii="Times New Roman" w:eastAsia="SimSun" w:hAnsi="Times New Roman" w:cs="Times New Roman"/>
              <w:color w:val="000000"/>
              <w:sz w:val="28"/>
              <w:szCs w:val="28"/>
            </w:rPr>
          </w:rPrChange>
        </w:rPr>
        <w:pPrChange w:id="323"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324" w:author="Microsoft Office User" w:date="2020-02-12T21:55:00Z">
            <w:rPr>
              <w:rFonts w:ascii="Times New Roman" w:eastAsia="SimSun" w:hAnsi="Times New Roman" w:cs="Times New Roman"/>
              <w:color w:val="000000"/>
              <w:sz w:val="28"/>
              <w:szCs w:val="28"/>
            </w:rPr>
          </w:rPrChange>
        </w:rPr>
        <w:t xml:space="preserve">“How about cheesecake?” Alan suggested, remembering how surprisingly delicious it was. </w:t>
      </w:r>
    </w:p>
    <w:p w:rsidR="00E51B3E" w:rsidRPr="00C46F42" w:rsidRDefault="001C7380">
      <w:pPr>
        <w:autoSpaceDE w:val="0"/>
        <w:autoSpaceDN w:val="0"/>
        <w:adjustRightInd w:val="0"/>
        <w:spacing w:after="120"/>
        <w:ind w:firstLine="284"/>
        <w:rPr>
          <w:ins w:id="325" w:author="Nick" w:date="2020-02-07T16:00:00Z"/>
          <w:rFonts w:eastAsiaTheme="majorEastAsia" w:cs="Times New Roman"/>
          <w:color w:val="000000"/>
          <w:sz w:val="28"/>
          <w:szCs w:val="28"/>
          <w:rPrChange w:id="326" w:author="Microsoft Office User" w:date="2020-02-12T21:55:00Z">
            <w:rPr>
              <w:ins w:id="327" w:author="Nick" w:date="2020-02-07T16:00:00Z"/>
              <w:rFonts w:ascii="Times New Roman" w:eastAsia="SimSun" w:hAnsi="Times New Roman" w:cs="Times New Roman"/>
              <w:color w:val="000000"/>
              <w:sz w:val="28"/>
              <w:szCs w:val="28"/>
            </w:rPr>
          </w:rPrChange>
        </w:rPr>
        <w:pPrChange w:id="328" w:author="Nick" w:date="2020-02-07T16:00:00Z">
          <w:pPr>
            <w:autoSpaceDE w:val="0"/>
            <w:autoSpaceDN w:val="0"/>
            <w:adjustRightInd w:val="0"/>
            <w:spacing w:after="120"/>
            <w:ind w:firstLine="284"/>
            <w:jc w:val="both"/>
          </w:pPr>
        </w:pPrChange>
      </w:pPr>
      <w:r w:rsidRPr="00C46F42">
        <w:rPr>
          <w:rFonts w:eastAsiaTheme="majorEastAsia" w:cs="Times New Roman"/>
          <w:color w:val="000000"/>
          <w:sz w:val="28"/>
          <w:szCs w:val="28"/>
          <w:rPrChange w:id="329" w:author="Microsoft Office User" w:date="2020-02-12T21:55:00Z">
            <w:rPr>
              <w:rFonts w:ascii="Times New Roman" w:eastAsia="SimSun" w:hAnsi="Times New Roman" w:cs="Times New Roman"/>
              <w:color w:val="000000"/>
              <w:sz w:val="28"/>
              <w:szCs w:val="28"/>
            </w:rPr>
          </w:rPrChange>
        </w:rPr>
        <w:t>Unsurprisingly,</w:t>
      </w:r>
      <w:del w:id="330" w:author="Nick" w:date="2020-02-07T16:00:00Z">
        <w:r w:rsidRPr="00C46F42" w:rsidDel="00E51B3E">
          <w:rPr>
            <w:rFonts w:eastAsiaTheme="majorEastAsia" w:cs="Times New Roman"/>
            <w:color w:val="000000"/>
            <w:sz w:val="28"/>
            <w:szCs w:val="28"/>
            <w:rPrChange w:id="331" w:author="Microsoft Office User" w:date="2020-02-12T21:55:00Z">
              <w:rPr>
                <w:rFonts w:ascii="Times New Roman" w:eastAsia="SimSun" w:hAnsi="Times New Roman" w:cs="Times New Roman"/>
                <w:color w:val="000000"/>
                <w:sz w:val="28"/>
                <w:szCs w:val="28"/>
              </w:rPr>
            </w:rPrChange>
          </w:rPr>
          <w:delText xml:space="preserve"> this ensued in </w:delText>
        </w:r>
      </w:del>
      <w:ins w:id="332" w:author="Nick" w:date="2020-02-07T16:00:00Z">
        <w:r w:rsidR="00E51B3E" w:rsidRPr="00C46F42">
          <w:rPr>
            <w:rFonts w:eastAsiaTheme="majorEastAsia" w:cs="Times New Roman"/>
            <w:color w:val="000000"/>
            <w:sz w:val="28"/>
            <w:szCs w:val="28"/>
            <w:rPrChange w:id="333" w:author="Microsoft Office User" w:date="2020-02-12T21:55:00Z">
              <w:rPr>
                <w:rFonts w:ascii="Times New Roman" w:eastAsia="SimSun" w:hAnsi="Times New Roman" w:cs="Times New Roman"/>
                <w:color w:val="000000"/>
                <w:sz w:val="28"/>
                <w:szCs w:val="28"/>
              </w:rPr>
            </w:rPrChange>
          </w:rPr>
          <w:t xml:space="preserve"> this started </w:t>
        </w:r>
      </w:ins>
      <w:r w:rsidRPr="00C46F42">
        <w:rPr>
          <w:rFonts w:eastAsiaTheme="majorEastAsia" w:cs="Times New Roman"/>
          <w:color w:val="000000"/>
          <w:sz w:val="28"/>
          <w:szCs w:val="28"/>
          <w:rPrChange w:id="334" w:author="Microsoft Office User" w:date="2020-02-12T21:55:00Z">
            <w:rPr>
              <w:rFonts w:ascii="Times New Roman" w:eastAsia="SimSun" w:hAnsi="Times New Roman" w:cs="Times New Roman"/>
              <w:color w:val="000000"/>
              <w:sz w:val="28"/>
              <w:szCs w:val="28"/>
            </w:rPr>
          </w:rPrChange>
        </w:rPr>
        <w:t xml:space="preserve">an argument over </w:t>
      </w:r>
      <w:del w:id="335" w:author="Nick" w:date="2020-02-07T16:00:00Z">
        <w:r w:rsidR="00B705C1" w:rsidRPr="00C46F42" w:rsidDel="00E51B3E">
          <w:rPr>
            <w:rFonts w:eastAsiaTheme="majorEastAsia" w:cs="Times New Roman"/>
            <w:color w:val="000000"/>
            <w:sz w:val="28"/>
            <w:szCs w:val="28"/>
            <w:rPrChange w:id="336" w:author="Microsoft Office User" w:date="2020-02-12T21:55:00Z">
              <w:rPr>
                <w:rFonts w:ascii="Times New Roman" w:eastAsia="SimSun" w:hAnsi="Times New Roman" w:cs="Times New Roman"/>
                <w:color w:val="000000"/>
                <w:sz w:val="28"/>
                <w:szCs w:val="28"/>
              </w:rPr>
            </w:rPrChange>
          </w:rPr>
          <w:delText>which</w:delText>
        </w:r>
        <w:r w:rsidRPr="00C46F42" w:rsidDel="00E51B3E">
          <w:rPr>
            <w:rFonts w:eastAsiaTheme="majorEastAsia" w:cs="Times New Roman"/>
            <w:color w:val="000000"/>
            <w:sz w:val="28"/>
            <w:szCs w:val="28"/>
            <w:rPrChange w:id="337" w:author="Microsoft Office User" w:date="2020-02-12T21:55:00Z">
              <w:rPr>
                <w:rFonts w:ascii="Times New Roman" w:eastAsia="SimSun" w:hAnsi="Times New Roman" w:cs="Times New Roman"/>
                <w:color w:val="000000"/>
                <w:sz w:val="28"/>
                <w:szCs w:val="28"/>
              </w:rPr>
            </w:rPrChange>
          </w:rPr>
          <w:delText xml:space="preserve"> </w:delText>
        </w:r>
      </w:del>
      <w:r w:rsidRPr="00C46F42">
        <w:rPr>
          <w:rFonts w:eastAsiaTheme="majorEastAsia" w:cs="Times New Roman"/>
          <w:color w:val="000000"/>
          <w:sz w:val="28"/>
          <w:szCs w:val="28"/>
          <w:rPrChange w:id="338" w:author="Microsoft Office User" w:date="2020-02-12T21:55:00Z">
            <w:rPr>
              <w:rFonts w:ascii="Times New Roman" w:eastAsia="SimSun" w:hAnsi="Times New Roman" w:cs="Times New Roman"/>
              <w:color w:val="000000"/>
              <w:sz w:val="28"/>
              <w:szCs w:val="28"/>
            </w:rPr>
          </w:rPrChange>
        </w:rPr>
        <w:t>dessert</w:t>
      </w:r>
      <w:ins w:id="339" w:author="Nick" w:date="2020-02-07T16:00:00Z">
        <w:r w:rsidR="00E51B3E" w:rsidRPr="00C46F42">
          <w:rPr>
            <w:rFonts w:eastAsiaTheme="majorEastAsia" w:cs="Times New Roman"/>
            <w:color w:val="000000"/>
            <w:sz w:val="28"/>
            <w:szCs w:val="28"/>
            <w:rPrChange w:id="340" w:author="Microsoft Office User" w:date="2020-02-12T21:55:00Z">
              <w:rPr>
                <w:rFonts w:ascii="Times New Roman" w:eastAsia="SimSun" w:hAnsi="Times New Roman" w:cs="Times New Roman"/>
                <w:color w:val="000000"/>
                <w:sz w:val="28"/>
                <w:szCs w:val="28"/>
              </w:rPr>
            </w:rPrChange>
          </w:rPr>
          <w:t>.</w:t>
        </w:r>
      </w:ins>
    </w:p>
    <w:p w:rsidR="001C7380" w:rsidRPr="00C46F42" w:rsidDel="00E51B3E" w:rsidRDefault="001C7380">
      <w:pPr>
        <w:autoSpaceDE w:val="0"/>
        <w:autoSpaceDN w:val="0"/>
        <w:adjustRightInd w:val="0"/>
        <w:spacing w:after="120"/>
        <w:ind w:firstLine="284"/>
        <w:rPr>
          <w:del w:id="341" w:author="Nick" w:date="2020-02-07T16:00:00Z"/>
          <w:rFonts w:eastAsiaTheme="majorEastAsia" w:cs="Times New Roman"/>
          <w:color w:val="000000"/>
          <w:sz w:val="28"/>
          <w:szCs w:val="28"/>
          <w:rPrChange w:id="342" w:author="Microsoft Office User" w:date="2020-02-12T21:55:00Z">
            <w:rPr>
              <w:del w:id="343" w:author="Nick" w:date="2020-02-07T16:00:00Z"/>
              <w:rFonts w:ascii="Times New Roman" w:eastAsia="SimSun" w:hAnsi="Times New Roman" w:cs="Times New Roman"/>
              <w:color w:val="000000"/>
              <w:sz w:val="28"/>
              <w:szCs w:val="28"/>
            </w:rPr>
          </w:rPrChange>
        </w:rPr>
        <w:pPrChange w:id="344" w:author="Nick" w:date="2020-02-07T16:00:00Z">
          <w:pPr>
            <w:autoSpaceDE w:val="0"/>
            <w:autoSpaceDN w:val="0"/>
            <w:adjustRightInd w:val="0"/>
            <w:spacing w:after="120"/>
            <w:ind w:firstLine="284"/>
            <w:jc w:val="both"/>
          </w:pPr>
        </w:pPrChange>
      </w:pPr>
      <w:del w:id="345" w:author="Nick" w:date="2020-02-07T16:00:00Z">
        <w:r w:rsidRPr="00C46F42" w:rsidDel="00E51B3E">
          <w:rPr>
            <w:rFonts w:eastAsiaTheme="majorEastAsia" w:cs="Times New Roman"/>
            <w:color w:val="000000"/>
            <w:sz w:val="28"/>
            <w:szCs w:val="28"/>
            <w:rPrChange w:id="346" w:author="Microsoft Office User" w:date="2020-02-12T21:55:00Z">
              <w:rPr>
                <w:rFonts w:ascii="Times New Roman" w:eastAsia="SimSun" w:hAnsi="Times New Roman" w:cs="Times New Roman"/>
                <w:color w:val="000000"/>
                <w:sz w:val="28"/>
                <w:szCs w:val="28"/>
              </w:rPr>
            </w:rPrChange>
          </w:rPr>
          <w:delText xml:space="preserve"> was the best and w</w:delText>
        </w:r>
        <w:r w:rsidR="00B705C1" w:rsidRPr="00C46F42" w:rsidDel="00E51B3E">
          <w:rPr>
            <w:rFonts w:eastAsiaTheme="majorEastAsia" w:cs="Times New Roman"/>
            <w:color w:val="000000"/>
            <w:sz w:val="28"/>
            <w:szCs w:val="28"/>
            <w:rPrChange w:id="347" w:author="Microsoft Office User" w:date="2020-02-12T21:55:00Z">
              <w:rPr>
                <w:rFonts w:ascii="Times New Roman" w:eastAsia="SimSun" w:hAnsi="Times New Roman" w:cs="Times New Roman"/>
                <w:color w:val="000000"/>
                <w:sz w:val="28"/>
                <w:szCs w:val="28"/>
              </w:rPr>
            </w:rPrChange>
          </w:rPr>
          <w:delText>hat</w:delText>
        </w:r>
        <w:r w:rsidRPr="00C46F42" w:rsidDel="00E51B3E">
          <w:rPr>
            <w:rFonts w:eastAsiaTheme="majorEastAsia" w:cs="Times New Roman"/>
            <w:color w:val="000000"/>
            <w:sz w:val="28"/>
            <w:szCs w:val="28"/>
            <w:rPrChange w:id="348" w:author="Microsoft Office User" w:date="2020-02-12T21:55:00Z">
              <w:rPr>
                <w:rFonts w:ascii="Times New Roman" w:eastAsia="SimSun" w:hAnsi="Times New Roman" w:cs="Times New Roman"/>
                <w:color w:val="000000"/>
                <w:sz w:val="28"/>
                <w:szCs w:val="28"/>
              </w:rPr>
            </w:rPrChange>
          </w:rPr>
          <w:delText xml:space="preserve"> they were going to have</w:delText>
        </w:r>
        <w:r w:rsidR="00B705C1" w:rsidRPr="00C46F42" w:rsidDel="00E51B3E">
          <w:rPr>
            <w:rFonts w:eastAsiaTheme="majorEastAsia" w:cs="Times New Roman"/>
            <w:color w:val="000000"/>
            <w:sz w:val="28"/>
            <w:szCs w:val="28"/>
            <w:rPrChange w:id="349" w:author="Microsoft Office User" w:date="2020-02-12T21:55:00Z">
              <w:rPr>
                <w:rFonts w:ascii="Times New Roman" w:eastAsia="SimSun" w:hAnsi="Times New Roman" w:cs="Times New Roman"/>
                <w:color w:val="000000"/>
                <w:sz w:val="28"/>
                <w:szCs w:val="28"/>
              </w:rPr>
            </w:rPrChange>
          </w:rPr>
          <w:delText xml:space="preserve"> tonight</w:delText>
        </w:r>
        <w:r w:rsidRPr="00C46F42" w:rsidDel="00E51B3E">
          <w:rPr>
            <w:rFonts w:eastAsiaTheme="majorEastAsia" w:cs="Times New Roman"/>
            <w:color w:val="000000"/>
            <w:sz w:val="28"/>
            <w:szCs w:val="28"/>
            <w:rPrChange w:id="350" w:author="Microsoft Office User" w:date="2020-02-12T21:55:00Z">
              <w:rPr>
                <w:rFonts w:ascii="Times New Roman" w:eastAsia="SimSun" w:hAnsi="Times New Roman" w:cs="Times New Roman"/>
                <w:color w:val="000000"/>
                <w:sz w:val="28"/>
                <w:szCs w:val="28"/>
              </w:rPr>
            </w:rPrChange>
          </w:rPr>
          <w:delText xml:space="preserve">. </w:delText>
        </w:r>
      </w:del>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51" w:author="Microsoft Office User" w:date="2020-02-12T21:55:00Z">
            <w:rPr>
              <w:rFonts w:ascii="Times New Roman" w:eastAsia="SimSun" w:hAnsi="Times New Roman" w:cs="Times New Roman"/>
              <w:color w:val="000000"/>
              <w:sz w:val="28"/>
              <w:szCs w:val="28"/>
            </w:rPr>
          </w:rPrChange>
        </w:rPr>
        <w:pPrChange w:id="352" w:author="Nick" w:date="2020-02-07T16:00:00Z">
          <w:pPr>
            <w:autoSpaceDE w:val="0"/>
            <w:autoSpaceDN w:val="0"/>
            <w:adjustRightInd w:val="0"/>
            <w:spacing w:after="120"/>
            <w:ind w:firstLine="284"/>
            <w:jc w:val="both"/>
          </w:pPr>
        </w:pPrChange>
      </w:pPr>
      <w:r w:rsidRPr="00C46F42">
        <w:rPr>
          <w:rFonts w:eastAsiaTheme="majorEastAsia" w:cs="Times New Roman"/>
          <w:color w:val="000000"/>
          <w:sz w:val="28"/>
          <w:szCs w:val="28"/>
          <w:rPrChange w:id="353" w:author="Microsoft Office User" w:date="2020-02-12T21:55:00Z">
            <w:rPr>
              <w:rFonts w:ascii="Times New Roman" w:eastAsia="SimSun" w:hAnsi="Times New Roman" w:cs="Times New Roman"/>
              <w:color w:val="000000"/>
              <w:sz w:val="28"/>
              <w:szCs w:val="28"/>
            </w:rPr>
          </w:rPrChange>
        </w:rPr>
        <w:t xml:space="preserve">“Kids!” </w:t>
      </w:r>
      <w:ins w:id="354" w:author="Nick" w:date="2020-02-07T16:00:00Z">
        <w:r w:rsidR="00E51B3E" w:rsidRPr="00C46F42">
          <w:rPr>
            <w:rFonts w:eastAsiaTheme="majorEastAsia" w:cs="Times New Roman"/>
            <w:color w:val="000000"/>
            <w:sz w:val="28"/>
            <w:szCs w:val="28"/>
            <w:rPrChange w:id="355" w:author="Microsoft Office User" w:date="2020-02-12T21:55:00Z">
              <w:rPr>
                <w:rFonts w:ascii="Times New Roman" w:eastAsia="SimSun" w:hAnsi="Times New Roman" w:cs="Times New Roman"/>
                <w:color w:val="000000"/>
                <w:sz w:val="28"/>
                <w:szCs w:val="28"/>
              </w:rPr>
            </w:rPrChange>
          </w:rPr>
          <w:t xml:space="preserve">Wendy </w:t>
        </w:r>
      </w:ins>
      <w:del w:id="356" w:author="Nick" w:date="2020-02-07T16:00:00Z">
        <w:r w:rsidRPr="00C46F42" w:rsidDel="00E51B3E">
          <w:rPr>
            <w:rFonts w:eastAsiaTheme="majorEastAsia" w:cs="Times New Roman"/>
            <w:color w:val="000000"/>
            <w:sz w:val="28"/>
            <w:szCs w:val="28"/>
            <w:rPrChange w:id="357" w:author="Microsoft Office User" w:date="2020-02-12T21:55:00Z">
              <w:rPr>
                <w:rFonts w:ascii="Times New Roman" w:eastAsia="SimSun" w:hAnsi="Times New Roman" w:cs="Times New Roman"/>
                <w:color w:val="000000"/>
                <w:sz w:val="28"/>
                <w:szCs w:val="28"/>
              </w:rPr>
            </w:rPrChange>
          </w:rPr>
          <w:delText xml:space="preserve">Mom </w:delText>
        </w:r>
      </w:del>
      <w:r w:rsidRPr="00C46F42">
        <w:rPr>
          <w:rFonts w:eastAsiaTheme="majorEastAsia" w:cs="Times New Roman"/>
          <w:color w:val="000000"/>
          <w:sz w:val="28"/>
          <w:szCs w:val="28"/>
          <w:rPrChange w:id="358" w:author="Microsoft Office User" w:date="2020-02-12T21:55:00Z">
            <w:rPr>
              <w:rFonts w:ascii="Times New Roman" w:eastAsia="SimSun" w:hAnsi="Times New Roman" w:cs="Times New Roman"/>
              <w:color w:val="000000"/>
              <w:sz w:val="28"/>
              <w:szCs w:val="28"/>
            </w:rPr>
          </w:rPrChange>
        </w:rPr>
        <w:t>said, loud enough that they all heard her. “We’re</w:t>
      </w:r>
      <w:ins w:id="359" w:author="Nick" w:date="2020-02-07T16:00:00Z">
        <w:r w:rsidR="00E51B3E" w:rsidRPr="00C46F42">
          <w:rPr>
            <w:rFonts w:eastAsiaTheme="majorEastAsia" w:cs="Times New Roman"/>
            <w:color w:val="000000"/>
            <w:sz w:val="28"/>
            <w:szCs w:val="28"/>
            <w:rPrChange w:id="360" w:author="Microsoft Office User" w:date="2020-02-12T21:55:00Z">
              <w:rPr>
                <w:rFonts w:ascii="Times New Roman" w:eastAsia="SimSun" w:hAnsi="Times New Roman" w:cs="Times New Roman"/>
                <w:color w:val="000000"/>
                <w:sz w:val="28"/>
                <w:szCs w:val="28"/>
              </w:rPr>
            </w:rPrChange>
          </w:rPr>
          <w:t xml:space="preserve"> all</w:t>
        </w:r>
      </w:ins>
      <w:r w:rsidRPr="00C46F42">
        <w:rPr>
          <w:rFonts w:eastAsiaTheme="majorEastAsia" w:cs="Times New Roman"/>
          <w:color w:val="000000"/>
          <w:sz w:val="28"/>
          <w:szCs w:val="28"/>
          <w:rPrChange w:id="361" w:author="Microsoft Office User" w:date="2020-02-12T21:55:00Z">
            <w:rPr>
              <w:rFonts w:ascii="Times New Roman" w:eastAsia="SimSun" w:hAnsi="Times New Roman" w:cs="Times New Roman"/>
              <w:color w:val="000000"/>
              <w:sz w:val="28"/>
              <w:szCs w:val="28"/>
            </w:rPr>
          </w:rPrChange>
        </w:rPr>
        <w:t xml:space="preserve"> out of chocolate, we don’t have the right kind of cheese, and apple pie is too much </w:t>
      </w:r>
      <w:r w:rsidRPr="00C46F42">
        <w:rPr>
          <w:rFonts w:eastAsiaTheme="majorEastAsia" w:cs="Times New Roman"/>
          <w:color w:val="000000"/>
          <w:sz w:val="28"/>
          <w:szCs w:val="28"/>
          <w:rPrChange w:id="362" w:author="Microsoft Office User" w:date="2020-02-12T21:55:00Z">
            <w:rPr>
              <w:rFonts w:ascii="Times New Roman" w:eastAsia="SimSun" w:hAnsi="Times New Roman" w:cs="Times New Roman"/>
              <w:color w:val="000000"/>
              <w:sz w:val="28"/>
              <w:szCs w:val="28"/>
            </w:rPr>
          </w:rPrChange>
        </w:rPr>
        <w:lastRenderedPageBreak/>
        <w:t xml:space="preserve">work right now. Besides, we </w:t>
      </w:r>
      <w:del w:id="363" w:author="Nick" w:date="2020-02-07T16:00:00Z">
        <w:r w:rsidRPr="00C46F42" w:rsidDel="00E51B3E">
          <w:rPr>
            <w:rFonts w:eastAsiaTheme="majorEastAsia" w:cs="Times New Roman"/>
            <w:color w:val="000000"/>
            <w:sz w:val="28"/>
            <w:szCs w:val="28"/>
            <w:rPrChange w:id="364" w:author="Microsoft Office User" w:date="2020-02-12T21:55:00Z">
              <w:rPr>
                <w:rFonts w:ascii="Times New Roman" w:eastAsia="SimSun" w:hAnsi="Times New Roman" w:cs="Times New Roman"/>
                <w:color w:val="000000"/>
                <w:sz w:val="28"/>
                <w:szCs w:val="28"/>
              </w:rPr>
            </w:rPrChange>
          </w:rPr>
          <w:delText xml:space="preserve">also </w:delText>
        </w:r>
      </w:del>
      <w:r w:rsidRPr="00C46F42">
        <w:rPr>
          <w:rFonts w:eastAsiaTheme="majorEastAsia" w:cs="Times New Roman"/>
          <w:color w:val="000000"/>
          <w:sz w:val="28"/>
          <w:szCs w:val="28"/>
          <w:rPrChange w:id="365" w:author="Microsoft Office User" w:date="2020-02-12T21:55:00Z">
            <w:rPr>
              <w:rFonts w:ascii="Times New Roman" w:eastAsia="SimSun" w:hAnsi="Times New Roman" w:cs="Times New Roman"/>
              <w:color w:val="000000"/>
              <w:sz w:val="28"/>
              <w:szCs w:val="28"/>
            </w:rPr>
          </w:rPrChange>
        </w:rPr>
        <w:t xml:space="preserve">don’t have enough apples.” She looked a little thoughtful and continued, “Grab the recipe books </w:t>
      </w:r>
      <w:ins w:id="366" w:author="Nick" w:date="2020-02-07T16:00:00Z">
        <w:r w:rsidR="00E51B3E" w:rsidRPr="00C46F42">
          <w:rPr>
            <w:rFonts w:eastAsiaTheme="majorEastAsia" w:cs="Times New Roman"/>
            <w:color w:val="000000"/>
            <w:sz w:val="28"/>
            <w:szCs w:val="28"/>
            <w:rPrChange w:id="367" w:author="Microsoft Office User" w:date="2020-02-12T21:55:00Z">
              <w:rPr>
                <w:rFonts w:ascii="Times New Roman" w:eastAsia="SimSun" w:hAnsi="Times New Roman" w:cs="Times New Roman"/>
                <w:color w:val="000000"/>
                <w:sz w:val="28"/>
                <w:szCs w:val="28"/>
              </w:rPr>
            </w:rPrChange>
          </w:rPr>
          <w:t>on the bookshelf</w:t>
        </w:r>
      </w:ins>
      <w:ins w:id="368" w:author="Nick" w:date="2020-02-07T16:01:00Z">
        <w:r w:rsidR="00E51B3E" w:rsidRPr="00C46F42">
          <w:rPr>
            <w:rFonts w:eastAsiaTheme="majorEastAsia" w:cs="Times New Roman"/>
            <w:color w:val="000000"/>
            <w:sz w:val="28"/>
            <w:szCs w:val="28"/>
            <w:rPrChange w:id="369" w:author="Microsoft Office User" w:date="2020-02-12T21:55:00Z">
              <w:rPr>
                <w:rFonts w:ascii="Times New Roman" w:eastAsia="SimSun" w:hAnsi="Times New Roman" w:cs="Times New Roman"/>
                <w:color w:val="000000"/>
                <w:sz w:val="28"/>
                <w:szCs w:val="28"/>
              </w:rPr>
            </w:rPrChange>
          </w:rPr>
          <w:t xml:space="preserve">. </w:t>
        </w:r>
      </w:ins>
      <w:del w:id="370" w:author="Nick" w:date="2020-02-07T16:01:00Z">
        <w:r w:rsidRPr="00C46F42" w:rsidDel="00E51B3E">
          <w:rPr>
            <w:rFonts w:eastAsiaTheme="majorEastAsia" w:cs="Times New Roman"/>
            <w:color w:val="000000"/>
            <w:sz w:val="28"/>
            <w:szCs w:val="28"/>
            <w:rPrChange w:id="371" w:author="Microsoft Office User" w:date="2020-02-12T21:55:00Z">
              <w:rPr>
                <w:rFonts w:ascii="Times New Roman" w:eastAsia="SimSun" w:hAnsi="Times New Roman" w:cs="Times New Roman"/>
                <w:color w:val="000000"/>
                <w:sz w:val="28"/>
                <w:szCs w:val="28"/>
              </w:rPr>
            </w:rPrChange>
          </w:rPr>
          <w:delText>which we have, and i</w:delText>
        </w:r>
      </w:del>
      <w:ins w:id="372" w:author="Nick" w:date="2020-02-07T16:01:00Z">
        <w:r w:rsidR="00E51B3E" w:rsidRPr="00C46F42">
          <w:rPr>
            <w:rFonts w:eastAsiaTheme="majorEastAsia" w:cs="Times New Roman"/>
            <w:color w:val="000000"/>
            <w:sz w:val="28"/>
            <w:szCs w:val="28"/>
            <w:rPrChange w:id="373" w:author="Microsoft Office User" w:date="2020-02-12T21:55:00Z">
              <w:rPr>
                <w:rFonts w:ascii="Times New Roman" w:eastAsia="SimSun" w:hAnsi="Times New Roman" w:cs="Times New Roman"/>
                <w:color w:val="000000"/>
                <w:sz w:val="28"/>
                <w:szCs w:val="28"/>
              </w:rPr>
            </w:rPrChange>
          </w:rPr>
          <w:t>I</w:t>
        </w:r>
      </w:ins>
      <w:r w:rsidRPr="00C46F42">
        <w:rPr>
          <w:rFonts w:eastAsiaTheme="majorEastAsia" w:cs="Times New Roman"/>
          <w:color w:val="000000"/>
          <w:sz w:val="28"/>
          <w:szCs w:val="28"/>
          <w:rPrChange w:id="374" w:author="Microsoft Office User" w:date="2020-02-12T21:55:00Z">
            <w:rPr>
              <w:rFonts w:ascii="Times New Roman" w:eastAsia="SimSun" w:hAnsi="Times New Roman" w:cs="Times New Roman"/>
              <w:color w:val="000000"/>
              <w:sz w:val="28"/>
              <w:szCs w:val="28"/>
            </w:rPr>
          </w:rPrChange>
        </w:rPr>
        <w:t>f you can all decide on one thing, I’ll see about making it.”</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75" w:author="Microsoft Office User" w:date="2020-02-12T21:55:00Z">
            <w:rPr>
              <w:rFonts w:ascii="Times New Roman" w:eastAsia="SimSun" w:hAnsi="Times New Roman" w:cs="Times New Roman"/>
              <w:color w:val="000000"/>
              <w:sz w:val="28"/>
              <w:szCs w:val="28"/>
            </w:rPr>
          </w:rPrChange>
        </w:rPr>
        <w:pPrChange w:id="376"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377" w:author="Microsoft Office User" w:date="2020-02-12T21:55:00Z">
            <w:rPr>
              <w:rFonts w:ascii="Times New Roman" w:eastAsia="SimSun" w:hAnsi="Times New Roman" w:cs="Times New Roman"/>
              <w:color w:val="000000"/>
              <w:sz w:val="28"/>
              <w:szCs w:val="28"/>
            </w:rPr>
          </w:rPrChange>
        </w:rPr>
        <w:t>“Yes!” The kids shouted in unison</w:t>
      </w:r>
      <w:ins w:id="378" w:author="Nick" w:date="2020-02-07T16:01:00Z">
        <w:r w:rsidR="00E51B3E" w:rsidRPr="00C46F42">
          <w:rPr>
            <w:rFonts w:eastAsiaTheme="majorEastAsia" w:cs="Times New Roman"/>
            <w:color w:val="000000"/>
            <w:sz w:val="28"/>
            <w:szCs w:val="28"/>
            <w:rPrChange w:id="379" w:author="Microsoft Office User" w:date="2020-02-12T21:55:00Z">
              <w:rPr>
                <w:rFonts w:ascii="Times New Roman" w:eastAsia="SimSun" w:hAnsi="Times New Roman" w:cs="Times New Roman"/>
                <w:color w:val="000000"/>
                <w:sz w:val="28"/>
                <w:szCs w:val="28"/>
              </w:rPr>
            </w:rPrChange>
          </w:rPr>
          <w:t xml:space="preserve">. </w:t>
        </w:r>
      </w:ins>
      <w:ins w:id="380" w:author="Nick" w:date="2020-02-07T16:03:00Z">
        <w:r w:rsidR="00E51B3E" w:rsidRPr="00C46F42">
          <w:rPr>
            <w:rFonts w:eastAsiaTheme="majorEastAsia" w:cs="Times New Roman"/>
            <w:color w:val="000000"/>
            <w:sz w:val="28"/>
            <w:szCs w:val="28"/>
            <w:rPrChange w:id="381" w:author="Microsoft Office User" w:date="2020-02-12T21:55:00Z">
              <w:rPr>
                <w:rFonts w:ascii="Times New Roman" w:eastAsia="SimSun" w:hAnsi="Times New Roman" w:cs="Times New Roman"/>
                <w:color w:val="000000"/>
                <w:sz w:val="28"/>
                <w:szCs w:val="28"/>
              </w:rPr>
            </w:rPrChange>
          </w:rPr>
          <w:t xml:space="preserve">They pumped </w:t>
        </w:r>
      </w:ins>
      <w:del w:id="382" w:author="Nick" w:date="2020-02-07T16:01:00Z">
        <w:r w:rsidRPr="00C46F42" w:rsidDel="00E51B3E">
          <w:rPr>
            <w:rFonts w:eastAsiaTheme="majorEastAsia" w:cs="Times New Roman"/>
            <w:color w:val="000000"/>
            <w:sz w:val="28"/>
            <w:szCs w:val="28"/>
            <w:rPrChange w:id="383" w:author="Microsoft Office User" w:date="2020-02-12T21:55:00Z">
              <w:rPr>
                <w:rFonts w:ascii="Times New Roman" w:eastAsia="SimSun" w:hAnsi="Times New Roman" w:cs="Times New Roman"/>
                <w:color w:val="000000"/>
                <w:sz w:val="28"/>
                <w:szCs w:val="28"/>
              </w:rPr>
            </w:rPrChange>
          </w:rPr>
          <w:delText xml:space="preserve">, </w:delText>
        </w:r>
      </w:del>
      <w:del w:id="384" w:author="Nick" w:date="2020-02-07T16:03:00Z">
        <w:r w:rsidRPr="00C46F42" w:rsidDel="00E51B3E">
          <w:rPr>
            <w:rFonts w:eastAsiaTheme="majorEastAsia" w:cs="Times New Roman"/>
            <w:color w:val="000000"/>
            <w:sz w:val="28"/>
            <w:szCs w:val="28"/>
            <w:rPrChange w:id="385" w:author="Microsoft Office User" w:date="2020-02-12T21:55:00Z">
              <w:rPr>
                <w:rFonts w:ascii="Times New Roman" w:eastAsia="SimSun" w:hAnsi="Times New Roman" w:cs="Times New Roman"/>
                <w:color w:val="000000"/>
                <w:sz w:val="28"/>
                <w:szCs w:val="28"/>
              </w:rPr>
            </w:rPrChange>
          </w:rPr>
          <w:delText xml:space="preserve">clapping, jumping, and pumping </w:delText>
        </w:r>
      </w:del>
      <w:r w:rsidRPr="00C46F42">
        <w:rPr>
          <w:rFonts w:eastAsiaTheme="majorEastAsia" w:cs="Times New Roman"/>
          <w:color w:val="000000"/>
          <w:sz w:val="28"/>
          <w:szCs w:val="28"/>
          <w:rPrChange w:id="386" w:author="Microsoft Office User" w:date="2020-02-12T21:55:00Z">
            <w:rPr>
              <w:rFonts w:ascii="Times New Roman" w:eastAsia="SimSun" w:hAnsi="Times New Roman" w:cs="Times New Roman"/>
              <w:color w:val="000000"/>
              <w:sz w:val="28"/>
              <w:szCs w:val="28"/>
            </w:rPr>
          </w:rPrChange>
        </w:rPr>
        <w:t>their fists in the air</w:t>
      </w:r>
      <w:ins w:id="387" w:author="Nick" w:date="2020-02-07T16:03:00Z">
        <w:r w:rsidR="00E51B3E" w:rsidRPr="00C46F42">
          <w:rPr>
            <w:rFonts w:eastAsiaTheme="majorEastAsia" w:cs="Times New Roman"/>
            <w:color w:val="000000"/>
            <w:sz w:val="28"/>
            <w:szCs w:val="28"/>
            <w:rPrChange w:id="388" w:author="Microsoft Office User" w:date="2020-02-12T21:55:00Z">
              <w:rPr>
                <w:rFonts w:ascii="Times New Roman" w:eastAsia="SimSun" w:hAnsi="Times New Roman" w:cs="Times New Roman"/>
                <w:color w:val="000000"/>
                <w:sz w:val="28"/>
                <w:szCs w:val="28"/>
              </w:rPr>
            </w:rPrChange>
          </w:rPr>
          <w:t xml:space="preserve"> while Anne clapped.</w:t>
        </w:r>
      </w:ins>
      <w:del w:id="389" w:author="Nick" w:date="2020-02-07T16:03:00Z">
        <w:r w:rsidRPr="00C46F42" w:rsidDel="00E51B3E">
          <w:rPr>
            <w:rFonts w:eastAsiaTheme="majorEastAsia" w:cs="Times New Roman"/>
            <w:color w:val="000000"/>
            <w:sz w:val="28"/>
            <w:szCs w:val="28"/>
            <w:rPrChange w:id="390" w:author="Microsoft Office User" w:date="2020-02-12T21:55:00Z">
              <w:rPr>
                <w:rFonts w:ascii="Times New Roman" w:eastAsia="SimSun" w:hAnsi="Times New Roman" w:cs="Times New Roman"/>
                <w:color w:val="000000"/>
                <w:sz w:val="28"/>
                <w:szCs w:val="28"/>
              </w:rPr>
            </w:rPrChange>
          </w:rPr>
          <w:delText xml:space="preserve">. </w:delText>
        </w:r>
      </w:del>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91" w:author="Microsoft Office User" w:date="2020-02-12T21:55:00Z">
            <w:rPr>
              <w:rFonts w:ascii="Times New Roman" w:eastAsia="SimSun" w:hAnsi="Times New Roman" w:cs="Times New Roman"/>
              <w:color w:val="000000"/>
              <w:sz w:val="28"/>
              <w:szCs w:val="28"/>
            </w:rPr>
          </w:rPrChange>
        </w:rPr>
        <w:pPrChange w:id="392"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393" w:author="Microsoft Office User" w:date="2020-02-12T21:55:00Z">
            <w:rPr>
              <w:rFonts w:ascii="Times New Roman" w:eastAsia="SimSun" w:hAnsi="Times New Roman" w:cs="Times New Roman"/>
              <w:color w:val="000000"/>
              <w:sz w:val="28"/>
              <w:szCs w:val="28"/>
            </w:rPr>
          </w:rPrChange>
        </w:rPr>
        <w:t xml:space="preserve">“We've always got enough flour and sugar, but I’m not sure about other ingredients,” Mom said. Realizing they may be short on some </w:t>
      </w:r>
      <w:r w:rsidR="00B705C1" w:rsidRPr="00C46F42">
        <w:rPr>
          <w:rFonts w:eastAsiaTheme="majorEastAsia" w:cs="Times New Roman"/>
          <w:color w:val="000000"/>
          <w:sz w:val="28"/>
          <w:szCs w:val="28"/>
          <w:rPrChange w:id="394" w:author="Microsoft Office User" w:date="2020-02-12T21:55:00Z">
            <w:rPr>
              <w:rFonts w:ascii="Times New Roman" w:eastAsia="SimSun" w:hAnsi="Times New Roman" w:cs="Times New Roman"/>
              <w:color w:val="000000"/>
              <w:sz w:val="28"/>
              <w:szCs w:val="28"/>
            </w:rPr>
          </w:rPrChange>
        </w:rPr>
        <w:t>ingredients;</w:t>
      </w:r>
      <w:r w:rsidRPr="00C46F42">
        <w:rPr>
          <w:rFonts w:eastAsiaTheme="majorEastAsia" w:cs="Times New Roman"/>
          <w:color w:val="000000"/>
          <w:sz w:val="28"/>
          <w:szCs w:val="28"/>
          <w:rPrChange w:id="395" w:author="Microsoft Office User" w:date="2020-02-12T21:55:00Z">
            <w:rPr>
              <w:rFonts w:ascii="Times New Roman" w:eastAsia="SimSun" w:hAnsi="Times New Roman" w:cs="Times New Roman"/>
              <w:color w:val="000000"/>
              <w:sz w:val="28"/>
              <w:szCs w:val="28"/>
            </w:rPr>
          </w:rPrChange>
        </w:rPr>
        <w:t xml:space="preserve"> she opened the fridge and did a quick check on what they had.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96" w:author="Microsoft Office User" w:date="2020-02-12T21:55:00Z">
            <w:rPr>
              <w:rFonts w:ascii="Times New Roman" w:eastAsia="SimSun" w:hAnsi="Times New Roman" w:cs="Times New Roman"/>
              <w:color w:val="000000"/>
              <w:sz w:val="28"/>
              <w:szCs w:val="28"/>
            </w:rPr>
          </w:rPrChange>
        </w:rPr>
        <w:pPrChange w:id="397"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398" w:author="Microsoft Office User" w:date="2020-02-12T21:55:00Z">
            <w:rPr>
              <w:rFonts w:ascii="Times New Roman" w:eastAsia="SimSun" w:hAnsi="Times New Roman" w:cs="Times New Roman"/>
              <w:color w:val="000000"/>
              <w:sz w:val="28"/>
              <w:szCs w:val="28"/>
            </w:rPr>
          </w:rPrChange>
        </w:rPr>
        <w:t xml:space="preserve">“Well, we haven't got enough milk, but we've got enough eggs and butter. We’ve got some veggies as well, but I don’t suppose you’ll be expecting me to make onion or spinach cake,” she chuckled at her little joke.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399" w:author="Microsoft Office User" w:date="2020-02-12T21:55:00Z">
            <w:rPr>
              <w:rFonts w:ascii="Times New Roman" w:eastAsia="SimSun" w:hAnsi="Times New Roman" w:cs="Times New Roman"/>
              <w:color w:val="000000"/>
              <w:sz w:val="28"/>
              <w:szCs w:val="28"/>
            </w:rPr>
          </w:rPrChange>
        </w:rPr>
        <w:pPrChange w:id="400"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401" w:author="Microsoft Office User" w:date="2020-02-12T21:55:00Z">
            <w:rPr>
              <w:rFonts w:ascii="Times New Roman" w:eastAsia="SimSun" w:hAnsi="Times New Roman" w:cs="Times New Roman"/>
              <w:color w:val="000000"/>
              <w:sz w:val="28"/>
              <w:szCs w:val="28"/>
            </w:rPr>
          </w:rPrChange>
        </w:rPr>
        <w:t xml:space="preserve">“Eww…” the kids crinkled their noses as they imagined briefly what that would taste like.  </w:t>
      </w:r>
    </w:p>
    <w:p w:rsidR="001C7380" w:rsidRPr="00C46F42" w:rsidRDefault="001C7380">
      <w:pPr>
        <w:autoSpaceDE w:val="0"/>
        <w:autoSpaceDN w:val="0"/>
        <w:adjustRightInd w:val="0"/>
        <w:spacing w:after="120"/>
        <w:ind w:firstLine="284"/>
        <w:rPr>
          <w:rFonts w:eastAsiaTheme="majorEastAsia" w:cs="Times New Roman"/>
          <w:color w:val="000000"/>
          <w:sz w:val="28"/>
          <w:szCs w:val="28"/>
          <w:rPrChange w:id="402" w:author="Microsoft Office User" w:date="2020-02-12T21:55:00Z">
            <w:rPr>
              <w:rFonts w:ascii="Times New Roman" w:eastAsia="SimSun" w:hAnsi="Times New Roman" w:cs="Times New Roman"/>
              <w:color w:val="000000"/>
              <w:sz w:val="28"/>
              <w:szCs w:val="28"/>
            </w:rPr>
          </w:rPrChange>
        </w:rPr>
        <w:pPrChange w:id="403" w:author="Nick" w:date="2020-02-07T15:55:00Z">
          <w:pPr>
            <w:autoSpaceDE w:val="0"/>
            <w:autoSpaceDN w:val="0"/>
            <w:adjustRightInd w:val="0"/>
            <w:spacing w:after="120"/>
            <w:ind w:firstLine="284"/>
            <w:jc w:val="both"/>
          </w:pPr>
        </w:pPrChange>
      </w:pPr>
      <w:r w:rsidRPr="00C46F42">
        <w:rPr>
          <w:rFonts w:eastAsiaTheme="majorEastAsia" w:cs="Times New Roman"/>
          <w:color w:val="000000"/>
          <w:sz w:val="28"/>
          <w:szCs w:val="28"/>
          <w:rPrChange w:id="404" w:author="Microsoft Office User" w:date="2020-02-12T21:55:00Z">
            <w:rPr>
              <w:rFonts w:ascii="Times New Roman" w:eastAsia="SimSun" w:hAnsi="Times New Roman" w:cs="Times New Roman"/>
              <w:color w:val="000000"/>
              <w:sz w:val="28"/>
              <w:szCs w:val="28"/>
            </w:rPr>
          </w:rPrChange>
        </w:rPr>
        <w:t>“Come on guys,” Alan gestured to his other siblings. “Let’s go find something in the cookbooks!”</w:t>
      </w:r>
    </w:p>
    <w:p w:rsidR="00135E28" w:rsidRPr="00C46F42" w:rsidRDefault="001C7380">
      <w:pPr>
        <w:spacing w:after="120"/>
        <w:ind w:firstLine="284"/>
        <w:rPr>
          <w:rFonts w:eastAsiaTheme="majorEastAsia" w:cs="Times New Roman"/>
          <w:sz w:val="28"/>
          <w:szCs w:val="28"/>
          <w:rPrChange w:id="405" w:author="Microsoft Office User" w:date="2020-02-12T21:55:00Z">
            <w:rPr>
              <w:rFonts w:ascii="Times New Roman" w:hAnsi="Times New Roman" w:cs="Times New Roman"/>
              <w:sz w:val="28"/>
              <w:szCs w:val="28"/>
            </w:rPr>
          </w:rPrChange>
        </w:rPr>
      </w:pPr>
      <w:r w:rsidRPr="00C46F42">
        <w:rPr>
          <w:rFonts w:eastAsiaTheme="majorEastAsia" w:cs="Times New Roman"/>
          <w:color w:val="000000"/>
          <w:sz w:val="28"/>
          <w:szCs w:val="28"/>
          <w:rPrChange w:id="406" w:author="Microsoft Office User" w:date="2020-02-12T21:55:00Z">
            <w:rPr>
              <w:rFonts w:ascii="Times New Roman" w:eastAsia="SimSun" w:hAnsi="Times New Roman" w:cs="Times New Roman"/>
              <w:color w:val="000000"/>
              <w:sz w:val="28"/>
              <w:szCs w:val="28"/>
            </w:rPr>
          </w:rPrChange>
        </w:rPr>
        <w:t>As mom returned her attention to the pots on the stove, she heard the kids scrambling over each other, each wanting to be the first to find the right recipe.</w:t>
      </w:r>
    </w:p>
    <w:p w:rsidR="00135E28" w:rsidRDefault="00135E28" w:rsidP="00543E7F">
      <w:pPr>
        <w:spacing w:after="120"/>
        <w:ind w:firstLine="284"/>
        <w:rPr>
          <w:sz w:val="28"/>
          <w:szCs w:val="28"/>
        </w:rPr>
      </w:pPr>
    </w:p>
    <w:p w:rsidR="002A39EE" w:rsidRDefault="002A39EE" w:rsidP="00543E7F">
      <w:pPr>
        <w:spacing w:after="120"/>
        <w:ind w:firstLine="284"/>
        <w:rPr>
          <w:sz w:val="28"/>
          <w:szCs w:val="28"/>
        </w:rPr>
      </w:pPr>
    </w:p>
    <w:p w:rsidR="002A39EE" w:rsidRPr="002934C5" w:rsidRDefault="002A39EE" w:rsidP="00543E7F">
      <w:pPr>
        <w:spacing w:after="120"/>
        <w:ind w:firstLine="284"/>
        <w:rPr>
          <w:sz w:val="28"/>
          <w:szCs w:val="28"/>
        </w:rPr>
      </w:pPr>
    </w:p>
    <w:p w:rsidR="00BF0F2C" w:rsidRDefault="00BF0F2C" w:rsidP="009677E5">
      <w:pPr>
        <w:pStyle w:val="Header1"/>
        <w:rPr>
          <w:color w:val="000000" w:themeColor="text1"/>
        </w:rPr>
        <w:sectPr w:rsidR="00BF0F2C" w:rsidSect="002942E4">
          <w:pgSz w:w="11906" w:h="16838"/>
          <w:pgMar w:top="1440" w:right="1440" w:bottom="1440" w:left="1440" w:header="851" w:footer="992" w:gutter="0"/>
          <w:cols w:space="425"/>
          <w:docGrid w:type="lines" w:linePitch="312"/>
        </w:sectPr>
      </w:pPr>
      <w:bookmarkStart w:id="407" w:name="_Toc518636932"/>
    </w:p>
    <w:p w:rsidR="002934C5" w:rsidRPr="00D1339A" w:rsidRDefault="002934C5" w:rsidP="009677E5">
      <w:pPr>
        <w:pStyle w:val="Header1"/>
        <w:jc w:val="center"/>
        <w:rPr>
          <w:color w:val="000000" w:themeColor="text1"/>
          <w:szCs w:val="28"/>
        </w:rPr>
      </w:pPr>
      <w:bookmarkStart w:id="408" w:name="_Toc32436760"/>
      <w:r w:rsidRPr="00C46F42">
        <w:rPr>
          <w:color w:val="000000" w:themeColor="text1"/>
          <w:szCs w:val="28"/>
        </w:rPr>
        <w:lastRenderedPageBreak/>
        <w:t>CHAPTER 2</w:t>
      </w:r>
      <w:bookmarkEnd w:id="407"/>
      <w:bookmarkEnd w:id="408"/>
    </w:p>
    <w:p w:rsidR="00543E7F" w:rsidRPr="00C46F42" w:rsidRDefault="001C7380" w:rsidP="002934C5">
      <w:pPr>
        <w:pStyle w:val="Header1"/>
        <w:jc w:val="center"/>
        <w:rPr>
          <w:color w:val="000000" w:themeColor="text1"/>
          <w:szCs w:val="28"/>
          <w:rPrChange w:id="409" w:author="Microsoft Office User" w:date="2020-02-12T21:55:00Z">
            <w:rPr>
              <w:color w:val="A6A6A6" w:themeColor="background1" w:themeShade="A6"/>
              <w:sz w:val="32"/>
              <w:szCs w:val="32"/>
            </w:rPr>
          </w:rPrChange>
        </w:rPr>
      </w:pPr>
      <w:bookmarkStart w:id="410" w:name="_Toc32436761"/>
      <w:r w:rsidRPr="00C46F42">
        <w:rPr>
          <w:color w:val="000000" w:themeColor="text1"/>
          <w:szCs w:val="28"/>
          <w:rPrChange w:id="411" w:author="Microsoft Office User" w:date="2020-02-12T21:55:00Z">
            <w:rPr>
              <w:color w:val="A6A6A6" w:themeColor="background1" w:themeShade="A6"/>
              <w:sz w:val="32"/>
              <w:szCs w:val="32"/>
            </w:rPr>
          </w:rPrChange>
        </w:rPr>
        <w:t>Selecting a Recipe</w:t>
      </w:r>
      <w:bookmarkEnd w:id="410"/>
    </w:p>
    <w:p w:rsidR="001C7380" w:rsidRPr="001C7380" w:rsidRDefault="001C7380">
      <w:pPr>
        <w:spacing w:after="120"/>
        <w:ind w:firstLine="284"/>
        <w:rPr>
          <w:sz w:val="28"/>
          <w:szCs w:val="28"/>
        </w:rPr>
        <w:pPrChange w:id="412" w:author="Nick" w:date="2020-02-07T15:55:00Z">
          <w:pPr>
            <w:spacing w:after="120"/>
            <w:ind w:firstLine="284"/>
            <w:jc w:val="both"/>
          </w:pPr>
        </w:pPrChange>
      </w:pPr>
      <w:del w:id="413" w:author="Nick" w:date="2020-02-07T16:03:00Z">
        <w:r w:rsidRPr="001C7380" w:rsidDel="00E51B3E">
          <w:rPr>
            <w:sz w:val="28"/>
            <w:szCs w:val="28"/>
          </w:rPr>
          <w:delText>Unsurprisingly, i</w:delText>
        </w:r>
      </w:del>
      <w:ins w:id="414" w:author="Nick" w:date="2020-02-07T16:03:00Z">
        <w:r w:rsidR="00E51B3E">
          <w:rPr>
            <w:rFonts w:hint="eastAsia"/>
            <w:sz w:val="28"/>
            <w:szCs w:val="28"/>
          </w:rPr>
          <w:t>I</w:t>
        </w:r>
      </w:ins>
      <w:r w:rsidRPr="001C7380">
        <w:rPr>
          <w:sz w:val="28"/>
          <w:szCs w:val="28"/>
        </w:rPr>
        <w:t xml:space="preserve">t took them longer than expected to decide on </w:t>
      </w:r>
      <w:ins w:id="415" w:author="Nick" w:date="2020-02-07T16:04:00Z">
        <w:r w:rsidR="00E51B3E">
          <w:rPr>
            <w:rFonts w:hint="eastAsia"/>
            <w:sz w:val="28"/>
            <w:szCs w:val="28"/>
          </w:rPr>
          <w:t xml:space="preserve">a </w:t>
        </w:r>
      </w:ins>
      <w:r w:rsidRPr="001C7380">
        <w:rPr>
          <w:sz w:val="28"/>
          <w:szCs w:val="28"/>
        </w:rPr>
        <w:t xml:space="preserve">dessert </w:t>
      </w:r>
      <w:ins w:id="416" w:author="Nick" w:date="2020-02-07T16:04:00Z">
        <w:r w:rsidR="00E51B3E">
          <w:rPr>
            <w:rFonts w:hint="eastAsia"/>
            <w:sz w:val="28"/>
            <w:szCs w:val="28"/>
          </w:rPr>
          <w:t xml:space="preserve">for </w:t>
        </w:r>
      </w:ins>
      <w:del w:id="417" w:author="Nick" w:date="2020-02-07T16:04:00Z">
        <w:r w:rsidRPr="001C7380" w:rsidDel="00E51B3E">
          <w:rPr>
            <w:sz w:val="28"/>
            <w:szCs w:val="28"/>
          </w:rPr>
          <w:delText xml:space="preserve">mom </w:delText>
        </w:r>
      </w:del>
      <w:ins w:id="418" w:author="Nick" w:date="2020-02-07T16:04:00Z">
        <w:r w:rsidR="00E51B3E">
          <w:rPr>
            <w:rFonts w:hint="eastAsia"/>
            <w:sz w:val="28"/>
            <w:szCs w:val="28"/>
          </w:rPr>
          <w:t>Mom to make</w:t>
        </w:r>
      </w:ins>
      <w:del w:id="419" w:author="Nick" w:date="2020-02-07T16:04:00Z">
        <w:r w:rsidRPr="001C7380" w:rsidDel="00E51B3E">
          <w:rPr>
            <w:sz w:val="28"/>
            <w:szCs w:val="28"/>
          </w:rPr>
          <w:delText>would be making</w:delText>
        </w:r>
      </w:del>
      <w:r w:rsidRPr="001C7380">
        <w:rPr>
          <w:sz w:val="28"/>
          <w:szCs w:val="28"/>
        </w:rPr>
        <w:t xml:space="preserve">. </w:t>
      </w:r>
      <w:del w:id="420" w:author="Nick" w:date="2020-02-07T16:11:00Z">
        <w:r w:rsidRPr="001C7380" w:rsidDel="0023190B">
          <w:rPr>
            <w:sz w:val="28"/>
            <w:szCs w:val="28"/>
          </w:rPr>
          <w:delText>Firstly</w:delText>
        </w:r>
      </w:del>
      <w:ins w:id="421" w:author="Nick" w:date="2020-02-07T16:11:00Z">
        <w:r w:rsidR="0023190B">
          <w:rPr>
            <w:rFonts w:hint="eastAsia"/>
            <w:sz w:val="28"/>
            <w:szCs w:val="28"/>
          </w:rPr>
          <w:t>At first</w:t>
        </w:r>
      </w:ins>
      <w:r w:rsidRPr="001C7380">
        <w:rPr>
          <w:sz w:val="28"/>
          <w:szCs w:val="28"/>
        </w:rPr>
        <w:t xml:space="preserve">, they couldn’t all agree on what they wanted, and when they found something they could agree on, the recipe would call for ingredients they didn’t have. </w:t>
      </w:r>
      <w:ins w:id="422" w:author="Nick" w:date="2020-02-07T16:12:00Z">
        <w:r w:rsidR="0023190B">
          <w:rPr>
            <w:rFonts w:hint="eastAsia"/>
            <w:sz w:val="28"/>
            <w:szCs w:val="28"/>
          </w:rPr>
          <w:t xml:space="preserve">A lot of </w:t>
        </w:r>
      </w:ins>
      <w:del w:id="423" w:author="Nick" w:date="2020-02-07T16:12:00Z">
        <w:r w:rsidRPr="001C7380" w:rsidDel="0023190B">
          <w:rPr>
            <w:sz w:val="28"/>
            <w:szCs w:val="28"/>
          </w:rPr>
          <w:delText xml:space="preserve">Not to mention, they would </w:delText>
        </w:r>
        <w:r w:rsidDel="0023190B">
          <w:rPr>
            <w:sz w:val="28"/>
            <w:szCs w:val="28"/>
          </w:rPr>
          <w:delText xml:space="preserve">waste </w:delText>
        </w:r>
      </w:del>
      <w:r>
        <w:rPr>
          <w:sz w:val="28"/>
          <w:szCs w:val="28"/>
        </w:rPr>
        <w:t xml:space="preserve">time </w:t>
      </w:r>
      <w:ins w:id="424" w:author="Nick" w:date="2020-02-07T16:12:00Z">
        <w:r w:rsidR="0023190B">
          <w:rPr>
            <w:rFonts w:hint="eastAsia"/>
            <w:sz w:val="28"/>
            <w:szCs w:val="28"/>
          </w:rPr>
          <w:t xml:space="preserve">was also wasted </w:t>
        </w:r>
      </w:ins>
      <w:r>
        <w:rPr>
          <w:sz w:val="28"/>
          <w:szCs w:val="28"/>
        </w:rPr>
        <w:t xml:space="preserve">by </w:t>
      </w:r>
      <w:r w:rsidRPr="001C7380">
        <w:rPr>
          <w:sz w:val="28"/>
          <w:szCs w:val="28"/>
        </w:rPr>
        <w:t>just star</w:t>
      </w:r>
      <w:r>
        <w:rPr>
          <w:sz w:val="28"/>
          <w:szCs w:val="28"/>
        </w:rPr>
        <w:t>ing</w:t>
      </w:r>
      <w:r w:rsidRPr="001C7380">
        <w:rPr>
          <w:sz w:val="28"/>
          <w:szCs w:val="28"/>
        </w:rPr>
        <w:t xml:space="preserve"> at the beautiful photographs of cakes and pies in the </w:t>
      </w:r>
      <w:r>
        <w:rPr>
          <w:sz w:val="28"/>
          <w:szCs w:val="28"/>
        </w:rPr>
        <w:t>books</w:t>
      </w:r>
      <w:r w:rsidRPr="001C7380">
        <w:rPr>
          <w:sz w:val="28"/>
          <w:szCs w:val="28"/>
        </w:rPr>
        <w:t xml:space="preserve">. </w:t>
      </w:r>
    </w:p>
    <w:p w:rsidR="001C7380" w:rsidRPr="001C7380" w:rsidRDefault="001C7380">
      <w:pPr>
        <w:spacing w:after="120"/>
        <w:ind w:firstLine="284"/>
        <w:rPr>
          <w:sz w:val="28"/>
          <w:szCs w:val="28"/>
        </w:rPr>
        <w:pPrChange w:id="425" w:author="Nick" w:date="2020-02-07T15:55:00Z">
          <w:pPr>
            <w:spacing w:after="120"/>
            <w:ind w:firstLine="284"/>
            <w:jc w:val="both"/>
          </w:pPr>
        </w:pPrChange>
      </w:pPr>
      <w:r w:rsidRPr="001C7380">
        <w:rPr>
          <w:sz w:val="28"/>
          <w:szCs w:val="28"/>
        </w:rPr>
        <w:t xml:space="preserve">“What are you kids up to?” Grandma Helen asked as she walked over to the dining room. It’s not often she </w:t>
      </w:r>
      <w:del w:id="426" w:author="Nick" w:date="2020-02-07T16:12:00Z">
        <w:r w:rsidRPr="001C7380" w:rsidDel="0023190B">
          <w:rPr>
            <w:sz w:val="28"/>
            <w:szCs w:val="28"/>
          </w:rPr>
          <w:delText xml:space="preserve">sees </w:delText>
        </w:r>
      </w:del>
      <w:ins w:id="427" w:author="Nick" w:date="2020-02-07T16:12:00Z">
        <w:r w:rsidR="0023190B">
          <w:rPr>
            <w:rFonts w:hint="eastAsia"/>
            <w:sz w:val="28"/>
            <w:szCs w:val="28"/>
          </w:rPr>
          <w:t>saw</w:t>
        </w:r>
        <w:r w:rsidR="0023190B" w:rsidRPr="001C7380">
          <w:rPr>
            <w:sz w:val="28"/>
            <w:szCs w:val="28"/>
          </w:rPr>
          <w:t xml:space="preserve"> </w:t>
        </w:r>
      </w:ins>
      <w:r w:rsidRPr="001C7380">
        <w:rPr>
          <w:sz w:val="28"/>
          <w:szCs w:val="28"/>
        </w:rPr>
        <w:t xml:space="preserve">the kids </w:t>
      </w:r>
      <w:del w:id="428" w:author="Nick" w:date="2020-02-07T16:12:00Z">
        <w:r w:rsidDel="0023190B">
          <w:rPr>
            <w:sz w:val="28"/>
            <w:szCs w:val="28"/>
          </w:rPr>
          <w:delText xml:space="preserve">all together </w:delText>
        </w:r>
        <w:r w:rsidRPr="001C7380" w:rsidDel="0023190B">
          <w:rPr>
            <w:sz w:val="28"/>
            <w:szCs w:val="28"/>
          </w:rPr>
          <w:delText xml:space="preserve">so </w:delText>
        </w:r>
      </w:del>
      <w:r>
        <w:rPr>
          <w:sz w:val="28"/>
          <w:szCs w:val="28"/>
        </w:rPr>
        <w:t xml:space="preserve">focused on </w:t>
      </w:r>
      <w:del w:id="429" w:author="Nick" w:date="2020-02-07T16:12:00Z">
        <w:r w:rsidDel="0023190B">
          <w:rPr>
            <w:sz w:val="28"/>
            <w:szCs w:val="28"/>
          </w:rPr>
          <w:delText>a task</w:delText>
        </w:r>
      </w:del>
      <w:ins w:id="430" w:author="Nick" w:date="2020-02-07T16:12:00Z">
        <w:r w:rsidR="0023190B">
          <w:rPr>
            <w:rFonts w:hint="eastAsia"/>
            <w:sz w:val="28"/>
            <w:szCs w:val="28"/>
          </w:rPr>
          <w:t xml:space="preserve">something </w:t>
        </w:r>
        <w:r w:rsidR="0023190B">
          <w:rPr>
            <w:sz w:val="28"/>
            <w:szCs w:val="28"/>
          </w:rPr>
          <w:t>together</w:t>
        </w:r>
      </w:ins>
      <w:r w:rsidRPr="001C7380">
        <w:rPr>
          <w:sz w:val="28"/>
          <w:szCs w:val="28"/>
        </w:rPr>
        <w:t xml:space="preserve">. </w:t>
      </w:r>
    </w:p>
    <w:p w:rsidR="001C7380" w:rsidRPr="001C7380" w:rsidRDefault="001C7380">
      <w:pPr>
        <w:spacing w:after="120"/>
        <w:ind w:firstLine="284"/>
        <w:rPr>
          <w:sz w:val="28"/>
          <w:szCs w:val="28"/>
        </w:rPr>
        <w:pPrChange w:id="431" w:author="Nick" w:date="2020-02-07T15:55:00Z">
          <w:pPr>
            <w:spacing w:after="120"/>
            <w:ind w:firstLine="284"/>
            <w:jc w:val="both"/>
          </w:pPr>
        </w:pPrChange>
      </w:pPr>
      <w:r w:rsidRPr="001C7380">
        <w:rPr>
          <w:sz w:val="28"/>
          <w:szCs w:val="28"/>
        </w:rPr>
        <w:t xml:space="preserve">“Oh, hi Grandma,” Anne said, pulling </w:t>
      </w:r>
      <w:del w:id="432" w:author="Nick" w:date="2020-02-07T16:13:00Z">
        <w:r w:rsidRPr="001C7380" w:rsidDel="0023190B">
          <w:rPr>
            <w:sz w:val="28"/>
            <w:szCs w:val="28"/>
          </w:rPr>
          <w:delText xml:space="preserve">her attention </w:delText>
        </w:r>
      </w:del>
      <w:r w:rsidRPr="001C7380">
        <w:rPr>
          <w:sz w:val="28"/>
          <w:szCs w:val="28"/>
        </w:rPr>
        <w:t>away from the cookbook for a moment. “We’re trying to decide on a dessert for mom to make after lunch.”</w:t>
      </w:r>
    </w:p>
    <w:p w:rsidR="001C7380" w:rsidRPr="001C7380" w:rsidRDefault="001C7380">
      <w:pPr>
        <w:spacing w:after="120"/>
        <w:ind w:firstLine="284"/>
        <w:rPr>
          <w:sz w:val="28"/>
          <w:szCs w:val="28"/>
        </w:rPr>
        <w:pPrChange w:id="433" w:author="Nick" w:date="2020-02-07T15:55:00Z">
          <w:pPr>
            <w:spacing w:after="120"/>
            <w:ind w:firstLine="284"/>
            <w:jc w:val="both"/>
          </w:pPr>
        </w:pPrChange>
      </w:pPr>
      <w:r w:rsidRPr="001C7380">
        <w:rPr>
          <w:sz w:val="28"/>
          <w:szCs w:val="28"/>
        </w:rPr>
        <w:t>“Is that so?” Grandma asked with a twinkle in her eye. “How about apple pie? I do love myself an apple pie.”</w:t>
      </w:r>
    </w:p>
    <w:p w:rsidR="001C7380" w:rsidRPr="001C7380" w:rsidRDefault="001C7380">
      <w:pPr>
        <w:spacing w:after="120"/>
        <w:ind w:firstLine="284"/>
        <w:rPr>
          <w:sz w:val="28"/>
          <w:szCs w:val="28"/>
        </w:rPr>
        <w:pPrChange w:id="434" w:author="Nick" w:date="2020-02-07T15:55:00Z">
          <w:pPr>
            <w:spacing w:after="120"/>
            <w:ind w:firstLine="284"/>
            <w:jc w:val="both"/>
          </w:pPr>
        </w:pPrChange>
      </w:pPr>
      <w:r w:rsidRPr="001C7380">
        <w:rPr>
          <w:sz w:val="28"/>
          <w:szCs w:val="28"/>
        </w:rPr>
        <w:t>“We don’t have enough apples,” Tom said, looking up at her. “And mom said it’s too much work anyway.”</w:t>
      </w:r>
    </w:p>
    <w:p w:rsidR="001C7380" w:rsidRPr="001C7380" w:rsidRDefault="001C7380">
      <w:pPr>
        <w:spacing w:after="120"/>
        <w:ind w:firstLine="284"/>
        <w:rPr>
          <w:sz w:val="28"/>
          <w:szCs w:val="28"/>
        </w:rPr>
        <w:pPrChange w:id="435" w:author="Nick" w:date="2020-02-07T15:55:00Z">
          <w:pPr>
            <w:spacing w:after="120"/>
            <w:ind w:firstLine="284"/>
            <w:jc w:val="both"/>
          </w:pPr>
        </w:pPrChange>
      </w:pPr>
      <w:r w:rsidRPr="001C7380">
        <w:rPr>
          <w:sz w:val="28"/>
          <w:szCs w:val="28"/>
        </w:rPr>
        <w:t>“That’s true,” Grandma agreed</w:t>
      </w:r>
      <w:ins w:id="436" w:author="Nick" w:date="2020-02-07T16:13:00Z">
        <w:r w:rsidR="0023190B">
          <w:rPr>
            <w:rFonts w:hint="eastAsia"/>
            <w:sz w:val="28"/>
            <w:szCs w:val="28"/>
          </w:rPr>
          <w:t>,</w:t>
        </w:r>
      </w:ins>
      <w:r w:rsidRPr="001C7380">
        <w:rPr>
          <w:sz w:val="28"/>
          <w:szCs w:val="28"/>
        </w:rPr>
        <w:t xml:space="preserve"> stroking her chin. “But cakes are not too troublesome. How about chocolate cake?”</w:t>
      </w:r>
    </w:p>
    <w:p w:rsidR="001C7380" w:rsidRPr="001C7380" w:rsidRDefault="001C7380">
      <w:pPr>
        <w:spacing w:after="120"/>
        <w:ind w:firstLine="284"/>
        <w:rPr>
          <w:sz w:val="28"/>
          <w:szCs w:val="28"/>
        </w:rPr>
        <w:pPrChange w:id="437" w:author="Nick" w:date="2020-02-07T15:55:00Z">
          <w:pPr>
            <w:spacing w:after="120"/>
            <w:ind w:firstLine="284"/>
            <w:jc w:val="both"/>
          </w:pPr>
        </w:pPrChange>
      </w:pPr>
      <w:r w:rsidRPr="001C7380">
        <w:rPr>
          <w:sz w:val="28"/>
          <w:szCs w:val="28"/>
        </w:rPr>
        <w:t>“We’re fresh out of chocolate, and no cheese either, because I know that’s what you’re thinking,” Alan added with slight disappointment.</w:t>
      </w:r>
    </w:p>
    <w:p w:rsidR="001C7380" w:rsidRPr="001C7380" w:rsidRDefault="001C7380">
      <w:pPr>
        <w:spacing w:after="120"/>
        <w:ind w:firstLine="284"/>
        <w:rPr>
          <w:sz w:val="28"/>
          <w:szCs w:val="28"/>
        </w:rPr>
        <w:pPrChange w:id="438" w:author="Nick" w:date="2020-02-07T15:55:00Z">
          <w:pPr>
            <w:spacing w:after="120"/>
            <w:ind w:firstLine="284"/>
            <w:jc w:val="both"/>
          </w:pPr>
        </w:pPrChange>
      </w:pPr>
      <w:r w:rsidRPr="001C7380">
        <w:rPr>
          <w:sz w:val="28"/>
          <w:szCs w:val="28"/>
        </w:rPr>
        <w:lastRenderedPageBreak/>
        <w:t xml:space="preserve">"Well that leaves us in </w:t>
      </w:r>
      <w:r w:rsidR="00B705C1">
        <w:rPr>
          <w:sz w:val="28"/>
          <w:szCs w:val="28"/>
        </w:rPr>
        <w:t>a</w:t>
      </w:r>
      <w:r w:rsidRPr="001C7380">
        <w:rPr>
          <w:sz w:val="28"/>
          <w:szCs w:val="28"/>
        </w:rPr>
        <w:t xml:space="preserve"> bit of a pickle,” </w:t>
      </w:r>
      <w:ins w:id="439" w:author="Nick" w:date="2020-02-07T16:13:00Z">
        <w:r w:rsidR="0023190B">
          <w:rPr>
            <w:rFonts w:hint="eastAsia"/>
            <w:sz w:val="28"/>
            <w:szCs w:val="28"/>
          </w:rPr>
          <w:t>G</w:t>
        </w:r>
      </w:ins>
      <w:del w:id="440" w:author="Nick" w:date="2020-02-07T16:13:00Z">
        <w:r w:rsidRPr="001C7380" w:rsidDel="0023190B">
          <w:rPr>
            <w:sz w:val="28"/>
            <w:szCs w:val="28"/>
          </w:rPr>
          <w:delText>g</w:delText>
        </w:r>
      </w:del>
      <w:r w:rsidRPr="001C7380">
        <w:rPr>
          <w:sz w:val="28"/>
          <w:szCs w:val="28"/>
        </w:rPr>
        <w:t xml:space="preserve">randma replied. </w:t>
      </w:r>
    </w:p>
    <w:p w:rsidR="001C7380" w:rsidRPr="001C7380" w:rsidRDefault="001C7380">
      <w:pPr>
        <w:spacing w:after="120"/>
        <w:ind w:firstLine="284"/>
        <w:rPr>
          <w:sz w:val="28"/>
          <w:szCs w:val="28"/>
        </w:rPr>
        <w:pPrChange w:id="441" w:author="Nick" w:date="2020-02-07T15:55:00Z">
          <w:pPr>
            <w:spacing w:after="120"/>
            <w:ind w:firstLine="284"/>
            <w:jc w:val="both"/>
          </w:pPr>
        </w:pPrChange>
      </w:pPr>
      <w:r w:rsidRPr="001C7380">
        <w:rPr>
          <w:sz w:val="28"/>
          <w:szCs w:val="28"/>
        </w:rPr>
        <w:t>“Eww… no pickles, and no onions please," Anne said, with a look of disgust on her face.</w:t>
      </w:r>
    </w:p>
    <w:p w:rsidR="001C7380" w:rsidRPr="001C7380" w:rsidRDefault="001C7380">
      <w:pPr>
        <w:spacing w:after="120"/>
        <w:ind w:firstLine="284"/>
        <w:rPr>
          <w:sz w:val="28"/>
          <w:szCs w:val="28"/>
        </w:rPr>
        <w:pPrChange w:id="442" w:author="Nick" w:date="2020-02-07T15:55:00Z">
          <w:pPr>
            <w:spacing w:after="120"/>
            <w:ind w:firstLine="284"/>
            <w:jc w:val="both"/>
          </w:pPr>
        </w:pPrChange>
      </w:pPr>
      <w:r w:rsidRPr="001C7380">
        <w:rPr>
          <w:sz w:val="28"/>
          <w:szCs w:val="28"/>
        </w:rPr>
        <w:t>“N</w:t>
      </w:r>
      <w:r>
        <w:rPr>
          <w:sz w:val="28"/>
          <w:szCs w:val="28"/>
        </w:rPr>
        <w:t xml:space="preserve">o, </w:t>
      </w:r>
      <w:r w:rsidRPr="001C7380">
        <w:rPr>
          <w:sz w:val="28"/>
          <w:szCs w:val="28"/>
        </w:rPr>
        <w:t xml:space="preserve">no," </w:t>
      </w:r>
      <w:ins w:id="443" w:author="Nick" w:date="2020-02-07T16:14:00Z">
        <w:r w:rsidR="0023190B">
          <w:rPr>
            <w:rFonts w:hint="eastAsia"/>
            <w:sz w:val="28"/>
            <w:szCs w:val="28"/>
          </w:rPr>
          <w:t>G</w:t>
        </w:r>
      </w:ins>
      <w:del w:id="444" w:author="Nick" w:date="2020-02-07T16:14:00Z">
        <w:r w:rsidRPr="001C7380" w:rsidDel="0023190B">
          <w:rPr>
            <w:sz w:val="28"/>
            <w:szCs w:val="28"/>
          </w:rPr>
          <w:delText>g</w:delText>
        </w:r>
      </w:del>
      <w:r w:rsidRPr="001C7380">
        <w:rPr>
          <w:sz w:val="28"/>
          <w:szCs w:val="28"/>
        </w:rPr>
        <w:t>randma said</w:t>
      </w:r>
      <w:ins w:id="445" w:author="Nick" w:date="2020-02-07T16:14:00Z">
        <w:r w:rsidR="0023190B">
          <w:rPr>
            <w:rFonts w:hint="eastAsia"/>
            <w:sz w:val="28"/>
            <w:szCs w:val="28"/>
          </w:rPr>
          <w:t>,</w:t>
        </w:r>
      </w:ins>
      <w:r w:rsidRPr="001C7380">
        <w:rPr>
          <w:sz w:val="28"/>
          <w:szCs w:val="28"/>
        </w:rPr>
        <w:t xml:space="preserve"> chuckling to herself. "</w:t>
      </w:r>
      <w:ins w:id="446" w:author="Nick" w:date="2020-02-07T16:14:00Z">
        <w:r w:rsidR="0023190B">
          <w:rPr>
            <w:rFonts w:hint="eastAsia"/>
            <w:sz w:val="28"/>
            <w:szCs w:val="28"/>
          </w:rPr>
          <w:t>I</w:t>
        </w:r>
      </w:ins>
      <w:del w:id="447" w:author="Nick" w:date="2020-02-07T16:14:00Z">
        <w:r w:rsidRPr="001C7380" w:rsidDel="0023190B">
          <w:rPr>
            <w:sz w:val="28"/>
            <w:szCs w:val="28"/>
          </w:rPr>
          <w:delText>i</w:delText>
        </w:r>
      </w:del>
      <w:r w:rsidRPr="001C7380">
        <w:rPr>
          <w:sz w:val="28"/>
          <w:szCs w:val="28"/>
        </w:rPr>
        <w:t>f you say, ‘you are in a pickle,’ that means that you been put in a difficult position.”</w:t>
      </w:r>
    </w:p>
    <w:p w:rsidR="001C7380" w:rsidRPr="001C7380" w:rsidRDefault="001C7380">
      <w:pPr>
        <w:spacing w:after="120"/>
        <w:ind w:firstLine="284"/>
        <w:rPr>
          <w:sz w:val="28"/>
          <w:szCs w:val="28"/>
        </w:rPr>
        <w:pPrChange w:id="448" w:author="Nick" w:date="2020-02-07T15:55:00Z">
          <w:pPr>
            <w:spacing w:after="120"/>
            <w:ind w:firstLine="284"/>
            <w:jc w:val="both"/>
          </w:pPr>
        </w:pPrChange>
      </w:pPr>
      <w:r w:rsidRPr="001C7380">
        <w:rPr>
          <w:sz w:val="28"/>
          <w:szCs w:val="28"/>
        </w:rPr>
        <w:t>“Oh, yeah, we're in a bit of a pickle</w:t>
      </w:r>
      <w:del w:id="449" w:author="Nick" w:date="2020-02-07T16:14:00Z">
        <w:r w:rsidRPr="001C7380" w:rsidDel="0023190B">
          <w:rPr>
            <w:sz w:val="28"/>
            <w:szCs w:val="28"/>
          </w:rPr>
          <w:delText>,</w:delText>
        </w:r>
      </w:del>
      <w:ins w:id="450" w:author="Nick" w:date="2020-02-07T16:14:00Z">
        <w:r w:rsidR="0023190B">
          <w:rPr>
            <w:rFonts w:hint="eastAsia"/>
            <w:sz w:val="28"/>
            <w:szCs w:val="28"/>
          </w:rPr>
          <w:t>.</w:t>
        </w:r>
      </w:ins>
      <w:r w:rsidRPr="001C7380">
        <w:rPr>
          <w:sz w:val="28"/>
          <w:szCs w:val="28"/>
        </w:rPr>
        <w:t xml:space="preserve">” Tom </w:t>
      </w:r>
      <w:ins w:id="451" w:author="Nick" w:date="2020-02-07T16:14:00Z">
        <w:r w:rsidR="0023190B">
          <w:rPr>
            <w:rFonts w:hint="eastAsia"/>
            <w:sz w:val="28"/>
            <w:szCs w:val="28"/>
          </w:rPr>
          <w:t xml:space="preserve">nodded </w:t>
        </w:r>
      </w:ins>
      <w:del w:id="452" w:author="Nick" w:date="2020-02-07T16:14:00Z">
        <w:r w:rsidRPr="001C7380" w:rsidDel="0023190B">
          <w:rPr>
            <w:sz w:val="28"/>
            <w:szCs w:val="28"/>
          </w:rPr>
          <w:delText xml:space="preserve">agreed while nodding </w:delText>
        </w:r>
      </w:del>
      <w:r w:rsidRPr="001C7380">
        <w:rPr>
          <w:sz w:val="28"/>
          <w:szCs w:val="28"/>
        </w:rPr>
        <w:t>his head. “Also, we don't have a lot of ingredients.”</w:t>
      </w:r>
    </w:p>
    <w:p w:rsidR="001C7380" w:rsidRPr="001C7380" w:rsidRDefault="001C7380">
      <w:pPr>
        <w:spacing w:after="120"/>
        <w:ind w:firstLine="284"/>
        <w:rPr>
          <w:sz w:val="28"/>
          <w:szCs w:val="28"/>
        </w:rPr>
        <w:pPrChange w:id="453" w:author="Nick" w:date="2020-02-07T15:55:00Z">
          <w:pPr>
            <w:spacing w:after="120"/>
            <w:ind w:firstLine="284"/>
            <w:jc w:val="both"/>
          </w:pPr>
        </w:pPrChange>
      </w:pPr>
      <w:r w:rsidRPr="001C7380">
        <w:rPr>
          <w:sz w:val="28"/>
          <w:szCs w:val="28"/>
        </w:rPr>
        <w:t>“Yeah, we've only got butter, eggs, flour, and sugar,” Anne said in dismay. “Every recipe in the book calls for more ingredients."</w:t>
      </w:r>
    </w:p>
    <w:p w:rsidR="001C7380" w:rsidRPr="001C7380" w:rsidRDefault="001C7380">
      <w:pPr>
        <w:spacing w:after="120"/>
        <w:ind w:firstLine="284"/>
        <w:rPr>
          <w:sz w:val="28"/>
          <w:szCs w:val="28"/>
        </w:rPr>
        <w:pPrChange w:id="454" w:author="Nick" w:date="2020-02-07T15:55:00Z">
          <w:pPr>
            <w:spacing w:after="120"/>
            <w:ind w:firstLine="284"/>
            <w:jc w:val="both"/>
          </w:pPr>
        </w:pPrChange>
      </w:pPr>
      <w:r w:rsidRPr="001C7380">
        <w:rPr>
          <w:sz w:val="28"/>
          <w:szCs w:val="28"/>
        </w:rPr>
        <w:t>“I got it!” Grandma said suddenly with a snap of her fingers. “We've got enough to make a pound cake.”</w:t>
      </w:r>
    </w:p>
    <w:p w:rsidR="001C7380" w:rsidRPr="001C7380" w:rsidRDefault="001C7380">
      <w:pPr>
        <w:spacing w:after="120"/>
        <w:ind w:firstLine="284"/>
        <w:rPr>
          <w:sz w:val="28"/>
          <w:szCs w:val="28"/>
        </w:rPr>
        <w:pPrChange w:id="455" w:author="Nick" w:date="2020-02-07T15:55:00Z">
          <w:pPr>
            <w:spacing w:after="120"/>
            <w:ind w:firstLine="284"/>
            <w:jc w:val="both"/>
          </w:pPr>
        </w:pPrChange>
      </w:pPr>
      <w:r w:rsidRPr="001C7380">
        <w:rPr>
          <w:sz w:val="28"/>
          <w:szCs w:val="28"/>
        </w:rPr>
        <w:t>“A pound cake?” The kids asked in unison.</w:t>
      </w:r>
    </w:p>
    <w:p w:rsidR="001C7380" w:rsidRPr="00EC7C6D" w:rsidRDefault="001C7380">
      <w:pPr>
        <w:spacing w:after="120"/>
        <w:ind w:firstLine="284"/>
        <w:rPr>
          <w:sz w:val="28"/>
          <w:szCs w:val="28"/>
        </w:rPr>
        <w:pPrChange w:id="456" w:author="Nick" w:date="2020-02-07T16:15:00Z">
          <w:pPr>
            <w:spacing w:after="120"/>
            <w:ind w:firstLine="284"/>
            <w:jc w:val="both"/>
          </w:pPr>
        </w:pPrChange>
      </w:pPr>
      <w:r w:rsidRPr="001C7380">
        <w:rPr>
          <w:sz w:val="28"/>
          <w:szCs w:val="28"/>
        </w:rPr>
        <w:t xml:space="preserve">Just then the telephone rang, and before </w:t>
      </w:r>
      <w:ins w:id="457" w:author="Nick" w:date="2020-02-07T16:15:00Z">
        <w:r w:rsidR="0023190B">
          <w:rPr>
            <w:rFonts w:hint="eastAsia"/>
            <w:sz w:val="28"/>
            <w:szCs w:val="28"/>
          </w:rPr>
          <w:t>G</w:t>
        </w:r>
      </w:ins>
      <w:del w:id="458" w:author="Nick" w:date="2020-02-07T16:15:00Z">
        <w:r w:rsidRPr="001C7380" w:rsidDel="0023190B">
          <w:rPr>
            <w:sz w:val="28"/>
            <w:szCs w:val="28"/>
          </w:rPr>
          <w:delText>g</w:delText>
        </w:r>
      </w:del>
      <w:r w:rsidRPr="001C7380">
        <w:rPr>
          <w:sz w:val="28"/>
          <w:szCs w:val="28"/>
        </w:rPr>
        <w:t>randma could answer them, she held up her</w:t>
      </w:r>
      <w:ins w:id="459" w:author="Nick" w:date="2020-02-07T16:15:00Z">
        <w:r w:rsidR="0023190B">
          <w:rPr>
            <w:rFonts w:hint="eastAsia"/>
            <w:sz w:val="28"/>
            <w:szCs w:val="28"/>
          </w:rPr>
          <w:t xml:space="preserve"> hand</w:t>
        </w:r>
      </w:ins>
      <w:del w:id="460" w:author="Nick" w:date="2020-02-07T16:15:00Z">
        <w:r w:rsidRPr="001C7380" w:rsidDel="0023190B">
          <w:rPr>
            <w:sz w:val="28"/>
            <w:szCs w:val="28"/>
          </w:rPr>
          <w:delText xml:space="preserve"> fingers</w:delText>
        </w:r>
      </w:del>
      <w:r>
        <w:rPr>
          <w:sz w:val="28"/>
          <w:szCs w:val="28"/>
        </w:rPr>
        <w:t>.</w:t>
      </w:r>
    </w:p>
    <w:p w:rsidR="001C7380" w:rsidRPr="001C7380" w:rsidRDefault="001C7380">
      <w:pPr>
        <w:spacing w:after="120"/>
        <w:ind w:firstLine="284"/>
        <w:rPr>
          <w:sz w:val="28"/>
          <w:szCs w:val="28"/>
        </w:rPr>
        <w:pPrChange w:id="461" w:author="Nick" w:date="2020-02-07T15:55:00Z">
          <w:pPr>
            <w:spacing w:after="120"/>
            <w:ind w:firstLine="284"/>
            <w:jc w:val="both"/>
          </w:pPr>
        </w:pPrChange>
      </w:pPr>
      <w:r w:rsidRPr="001C7380">
        <w:rPr>
          <w:sz w:val="28"/>
          <w:szCs w:val="28"/>
        </w:rPr>
        <w:t>“</w:t>
      </w:r>
      <w:r>
        <w:rPr>
          <w:sz w:val="28"/>
          <w:szCs w:val="28"/>
        </w:rPr>
        <w:t>First, l</w:t>
      </w:r>
      <w:r w:rsidRPr="001C7380">
        <w:rPr>
          <w:sz w:val="28"/>
          <w:szCs w:val="28"/>
        </w:rPr>
        <w:t>et me get that,”</w:t>
      </w:r>
      <w:ins w:id="462" w:author="Nick" w:date="2020-02-07T16:15:00Z">
        <w:r w:rsidR="0023190B">
          <w:rPr>
            <w:rFonts w:hint="eastAsia"/>
            <w:sz w:val="28"/>
            <w:szCs w:val="28"/>
          </w:rPr>
          <w:t xml:space="preserve"> she said </w:t>
        </w:r>
      </w:ins>
      <w:del w:id="463" w:author="Nick" w:date="2020-02-07T16:15:00Z">
        <w:r w:rsidRPr="001C7380" w:rsidDel="0023190B">
          <w:rPr>
            <w:sz w:val="28"/>
            <w:szCs w:val="28"/>
          </w:rPr>
          <w:delText xml:space="preserve"> and she </w:delText>
        </w:r>
      </w:del>
      <w:ins w:id="464" w:author="Nick" w:date="2020-02-07T16:15:00Z">
        <w:r w:rsidR="0023190B">
          <w:rPr>
            <w:rFonts w:hint="eastAsia"/>
            <w:sz w:val="28"/>
            <w:szCs w:val="28"/>
          </w:rPr>
          <w:t xml:space="preserve">and </w:t>
        </w:r>
      </w:ins>
      <w:r w:rsidRPr="001C7380">
        <w:rPr>
          <w:sz w:val="28"/>
          <w:szCs w:val="28"/>
        </w:rPr>
        <w:t>hobbled</w:t>
      </w:r>
      <w:r>
        <w:rPr>
          <w:sz w:val="28"/>
          <w:szCs w:val="28"/>
        </w:rPr>
        <w:t xml:space="preserve"> over to pick up the phone</w:t>
      </w:r>
      <w:r w:rsidRPr="001C7380">
        <w:rPr>
          <w:sz w:val="28"/>
          <w:szCs w:val="28"/>
        </w:rPr>
        <w:t xml:space="preserve">. </w:t>
      </w:r>
    </w:p>
    <w:p w:rsidR="001C7380" w:rsidRDefault="001C7380">
      <w:pPr>
        <w:spacing w:after="120"/>
        <w:ind w:firstLine="284"/>
        <w:rPr>
          <w:sz w:val="28"/>
          <w:szCs w:val="28"/>
        </w:rPr>
        <w:pPrChange w:id="465" w:author="Nick" w:date="2020-02-07T15:55:00Z">
          <w:pPr>
            <w:spacing w:after="120"/>
            <w:ind w:firstLine="284"/>
            <w:jc w:val="both"/>
          </w:pPr>
        </w:pPrChange>
      </w:pPr>
      <w:r>
        <w:rPr>
          <w:sz w:val="28"/>
          <w:szCs w:val="28"/>
        </w:rPr>
        <w:t>Confused, t</w:t>
      </w:r>
      <w:r w:rsidRPr="001C7380">
        <w:rPr>
          <w:sz w:val="28"/>
          <w:szCs w:val="28"/>
        </w:rPr>
        <w:t>he kids turned to look at one another</w:t>
      </w:r>
      <w:r>
        <w:rPr>
          <w:sz w:val="28"/>
          <w:szCs w:val="28"/>
        </w:rPr>
        <w:t>.</w:t>
      </w:r>
      <w:r w:rsidRPr="001C7380">
        <w:rPr>
          <w:sz w:val="28"/>
          <w:szCs w:val="28"/>
        </w:rPr>
        <w:t xml:space="preserve"> </w:t>
      </w:r>
    </w:p>
    <w:p w:rsidR="001C7380" w:rsidRPr="001C7380" w:rsidRDefault="001C7380">
      <w:pPr>
        <w:spacing w:after="120"/>
        <w:ind w:firstLine="284"/>
        <w:rPr>
          <w:sz w:val="28"/>
          <w:szCs w:val="28"/>
        </w:rPr>
        <w:pPrChange w:id="466" w:author="Nick" w:date="2020-02-07T15:55:00Z">
          <w:pPr>
            <w:spacing w:after="120"/>
            <w:ind w:firstLine="284"/>
            <w:jc w:val="both"/>
          </w:pPr>
        </w:pPrChange>
      </w:pPr>
      <w:r w:rsidRPr="001C7380">
        <w:rPr>
          <w:sz w:val="28"/>
          <w:szCs w:val="28"/>
        </w:rPr>
        <w:t>“</w:t>
      </w:r>
      <w:r>
        <w:rPr>
          <w:sz w:val="28"/>
          <w:szCs w:val="28"/>
        </w:rPr>
        <w:t>Pound</w:t>
      </w:r>
      <w:ins w:id="467" w:author="Nick" w:date="2020-02-07T16:15:00Z">
        <w:r w:rsidR="0023190B">
          <w:rPr>
            <w:rFonts w:hint="eastAsia"/>
            <w:sz w:val="28"/>
            <w:szCs w:val="28"/>
          </w:rPr>
          <w:t>,</w:t>
        </w:r>
      </w:ins>
      <w:r>
        <w:rPr>
          <w:sz w:val="28"/>
          <w:szCs w:val="28"/>
        </w:rPr>
        <w:t xml:space="preserve"> like</w:t>
      </w:r>
      <w:ins w:id="468" w:author="Nick" w:date="2020-02-07T16:15:00Z">
        <w:r w:rsidR="0023190B">
          <w:rPr>
            <w:rFonts w:hint="eastAsia"/>
            <w:sz w:val="28"/>
            <w:szCs w:val="28"/>
          </w:rPr>
          <w:t>,</w:t>
        </w:r>
      </w:ins>
      <w:r>
        <w:rPr>
          <w:sz w:val="28"/>
          <w:szCs w:val="28"/>
        </w:rPr>
        <w:t xml:space="preserve"> as in how much you weigh</w:t>
      </w:r>
      <w:r w:rsidRPr="001C7380">
        <w:rPr>
          <w:sz w:val="28"/>
          <w:szCs w:val="28"/>
        </w:rPr>
        <w:t>?”</w:t>
      </w:r>
      <w:r>
        <w:rPr>
          <w:sz w:val="28"/>
          <w:szCs w:val="28"/>
        </w:rPr>
        <w:t xml:space="preserve"> </w:t>
      </w:r>
      <w:r w:rsidRPr="001C7380">
        <w:rPr>
          <w:sz w:val="28"/>
          <w:szCs w:val="28"/>
        </w:rPr>
        <w:t>Anne asked</w:t>
      </w:r>
      <w:r>
        <w:rPr>
          <w:sz w:val="28"/>
          <w:szCs w:val="28"/>
        </w:rPr>
        <w:t>.</w:t>
      </w:r>
    </w:p>
    <w:p w:rsidR="00EC7C6D" w:rsidRDefault="00EC7C6D" w:rsidP="00105564">
      <w:pPr>
        <w:spacing w:after="120"/>
        <w:ind w:firstLine="284"/>
        <w:rPr>
          <w:ins w:id="469" w:author="Microsoft Office User" w:date="2020-02-08T15:05:00Z"/>
          <w:sz w:val="28"/>
          <w:szCs w:val="28"/>
          <w:lang w:val="en-US"/>
        </w:rPr>
      </w:pPr>
      <w:ins w:id="470" w:author="Microsoft Office User" w:date="2020-02-08T15:04:00Z">
        <w:r>
          <w:rPr>
            <w:sz w:val="28"/>
            <w:szCs w:val="28"/>
            <w:lang w:val="en-US"/>
          </w:rPr>
          <w:t>“Can’t be,’ Tom said. ‘You put chocolate in chocolate cake, apples in apple pie, an</w:t>
        </w:r>
      </w:ins>
      <w:ins w:id="471" w:author="Microsoft Office User" w:date="2020-02-08T15:05:00Z">
        <w:r>
          <w:rPr>
            <w:sz w:val="28"/>
            <w:szCs w:val="28"/>
            <w:lang w:val="en-US"/>
          </w:rPr>
          <w:t>d cheese in cheesecake. That means you put pounds in pound</w:t>
        </w:r>
      </w:ins>
      <w:ins w:id="472" w:author="Microsoft Office User" w:date="2020-02-08T15:18:00Z">
        <w:r w:rsidR="00105564">
          <w:rPr>
            <w:sz w:val="28"/>
            <w:szCs w:val="28"/>
            <w:lang w:val="en-US"/>
          </w:rPr>
          <w:t xml:space="preserve"> </w:t>
        </w:r>
      </w:ins>
      <w:ins w:id="473" w:author="Microsoft Office User" w:date="2020-02-08T15:05:00Z">
        <w:r>
          <w:rPr>
            <w:sz w:val="28"/>
            <w:szCs w:val="28"/>
            <w:lang w:val="en-US"/>
          </w:rPr>
          <w:t xml:space="preserve">cake.” </w:t>
        </w:r>
      </w:ins>
    </w:p>
    <w:p w:rsidR="001C7380" w:rsidRPr="001C7380" w:rsidRDefault="001C7380">
      <w:pPr>
        <w:spacing w:after="120"/>
        <w:ind w:firstLine="284"/>
        <w:rPr>
          <w:sz w:val="28"/>
          <w:szCs w:val="28"/>
        </w:rPr>
        <w:pPrChange w:id="474" w:author="Nick" w:date="2020-02-07T15:55:00Z">
          <w:pPr>
            <w:spacing w:after="120"/>
            <w:ind w:firstLine="284"/>
            <w:jc w:val="both"/>
          </w:pPr>
        </w:pPrChange>
      </w:pPr>
      <w:del w:id="475" w:author="Microsoft Office User" w:date="2020-02-08T15:05:00Z">
        <w:r w:rsidRPr="001C7380" w:rsidDel="00EC7C6D">
          <w:rPr>
            <w:sz w:val="28"/>
            <w:szCs w:val="28"/>
          </w:rPr>
          <w:delText xml:space="preserve">The boys each shrugged. </w:delText>
        </w:r>
        <w:r w:rsidDel="00EC7C6D">
          <w:rPr>
            <w:sz w:val="28"/>
            <w:szCs w:val="28"/>
          </w:rPr>
          <w:delText>I</w:delText>
        </w:r>
      </w:del>
      <w:ins w:id="476" w:author="Microsoft Office User" w:date="2020-02-08T15:06:00Z">
        <w:r w:rsidR="00EC7C6D">
          <w:rPr>
            <w:sz w:val="28"/>
            <w:szCs w:val="28"/>
            <w:lang w:val="en-US"/>
          </w:rPr>
          <w:t>That</w:t>
        </w:r>
      </w:ins>
      <w:del w:id="477" w:author="Microsoft Office User" w:date="2020-02-08T15:06:00Z">
        <w:r w:rsidDel="00EC7C6D">
          <w:rPr>
            <w:sz w:val="28"/>
            <w:szCs w:val="28"/>
          </w:rPr>
          <w:delText>t</w:delText>
        </w:r>
      </w:del>
      <w:r>
        <w:rPr>
          <w:sz w:val="28"/>
          <w:szCs w:val="28"/>
        </w:rPr>
        <w:t xml:space="preserve"> </w:t>
      </w:r>
      <w:del w:id="478" w:author="Microsoft Office User" w:date="2020-02-08T15:05:00Z">
        <w:r w:rsidDel="00EC7C6D">
          <w:rPr>
            <w:sz w:val="28"/>
            <w:szCs w:val="28"/>
          </w:rPr>
          <w:delText>didn’t seem to make a lot of</w:delText>
        </w:r>
      </w:del>
      <w:ins w:id="479" w:author="Microsoft Office User" w:date="2020-02-08T15:05:00Z">
        <w:r w:rsidR="00EC7C6D">
          <w:rPr>
            <w:sz w:val="28"/>
            <w:szCs w:val="28"/>
            <w:lang w:val="en-US"/>
          </w:rPr>
          <w:t>made per</w:t>
        </w:r>
      </w:ins>
      <w:ins w:id="480" w:author="Microsoft Office User" w:date="2020-02-08T15:06:00Z">
        <w:r w:rsidR="00EC7C6D">
          <w:rPr>
            <w:sz w:val="28"/>
            <w:szCs w:val="28"/>
            <w:lang w:val="en-US"/>
          </w:rPr>
          <w:t>fect</w:t>
        </w:r>
      </w:ins>
      <w:r>
        <w:rPr>
          <w:sz w:val="28"/>
          <w:szCs w:val="28"/>
        </w:rPr>
        <w:t xml:space="preserve"> sense</w:t>
      </w:r>
      <w:ins w:id="481" w:author="Microsoft Office User" w:date="2020-02-08T15:06:00Z">
        <w:r w:rsidR="00EC7C6D">
          <w:rPr>
            <w:sz w:val="28"/>
            <w:szCs w:val="28"/>
            <w:lang w:val="en-US"/>
          </w:rPr>
          <w:t xml:space="preserve"> to them</w:t>
        </w:r>
      </w:ins>
      <w:del w:id="482" w:author="Nick" w:date="2020-02-07T16:15:00Z">
        <w:r w:rsidDel="0023190B">
          <w:rPr>
            <w:sz w:val="28"/>
            <w:szCs w:val="28"/>
          </w:rPr>
          <w:delText xml:space="preserve"> and they better check to be sure</w:delText>
        </w:r>
      </w:del>
      <w:r>
        <w:rPr>
          <w:sz w:val="28"/>
          <w:szCs w:val="28"/>
        </w:rPr>
        <w:t xml:space="preserve">. </w:t>
      </w:r>
    </w:p>
    <w:p w:rsidR="001C7380" w:rsidRPr="001C7380" w:rsidRDefault="001C7380">
      <w:pPr>
        <w:spacing w:after="120"/>
        <w:ind w:firstLine="284"/>
        <w:rPr>
          <w:sz w:val="28"/>
          <w:szCs w:val="28"/>
        </w:rPr>
        <w:pPrChange w:id="483" w:author="Nick" w:date="2020-02-07T15:55:00Z">
          <w:pPr>
            <w:spacing w:after="120"/>
            <w:ind w:firstLine="284"/>
            <w:jc w:val="both"/>
          </w:pPr>
        </w:pPrChange>
      </w:pPr>
      <w:r w:rsidRPr="001C7380">
        <w:rPr>
          <w:sz w:val="28"/>
          <w:szCs w:val="28"/>
        </w:rPr>
        <w:lastRenderedPageBreak/>
        <w:t xml:space="preserve">“I'll go ask </w:t>
      </w:r>
      <w:del w:id="484" w:author="Nick" w:date="2020-02-07T16:15:00Z">
        <w:r w:rsidRPr="001C7380" w:rsidDel="0023190B">
          <w:rPr>
            <w:sz w:val="28"/>
            <w:szCs w:val="28"/>
          </w:rPr>
          <w:delText>g</w:delText>
        </w:r>
      </w:del>
      <w:ins w:id="485" w:author="Nick" w:date="2020-02-07T16:15:00Z">
        <w:r w:rsidR="0023190B">
          <w:rPr>
            <w:rFonts w:hint="eastAsia"/>
            <w:sz w:val="28"/>
            <w:szCs w:val="28"/>
          </w:rPr>
          <w:t>G</w:t>
        </w:r>
      </w:ins>
      <w:r w:rsidRPr="001C7380">
        <w:rPr>
          <w:sz w:val="28"/>
          <w:szCs w:val="28"/>
        </w:rPr>
        <w:t>randpa</w:t>
      </w:r>
      <w:r>
        <w:rPr>
          <w:sz w:val="28"/>
          <w:szCs w:val="28"/>
        </w:rPr>
        <w:t>.</w:t>
      </w:r>
      <w:r w:rsidRPr="001C7380">
        <w:rPr>
          <w:sz w:val="28"/>
          <w:szCs w:val="28"/>
        </w:rPr>
        <w:t xml:space="preserve"> </w:t>
      </w:r>
      <w:r>
        <w:rPr>
          <w:sz w:val="28"/>
          <w:szCs w:val="28"/>
        </w:rPr>
        <w:t>W</w:t>
      </w:r>
      <w:r w:rsidRPr="001C7380">
        <w:rPr>
          <w:sz w:val="28"/>
          <w:szCs w:val="28"/>
        </w:rPr>
        <w:t xml:space="preserve">hen </w:t>
      </w:r>
      <w:del w:id="486" w:author="Nick" w:date="2020-02-07T16:16:00Z">
        <w:r w:rsidRPr="001C7380" w:rsidDel="0023190B">
          <w:rPr>
            <w:sz w:val="28"/>
            <w:szCs w:val="28"/>
          </w:rPr>
          <w:delText>g</w:delText>
        </w:r>
      </w:del>
      <w:ins w:id="487" w:author="Nick" w:date="2020-02-07T16:16:00Z">
        <w:r w:rsidR="0023190B">
          <w:rPr>
            <w:rFonts w:hint="eastAsia"/>
            <w:sz w:val="28"/>
            <w:szCs w:val="28"/>
          </w:rPr>
          <w:t>G</w:t>
        </w:r>
      </w:ins>
      <w:r w:rsidRPr="001C7380">
        <w:rPr>
          <w:sz w:val="28"/>
          <w:szCs w:val="28"/>
        </w:rPr>
        <w:t xml:space="preserve">randma is on the phone, you never know when she's going to </w:t>
      </w:r>
      <w:r>
        <w:rPr>
          <w:sz w:val="28"/>
          <w:szCs w:val="28"/>
        </w:rPr>
        <w:t>finish talking</w:t>
      </w:r>
      <w:r w:rsidRPr="001C7380">
        <w:rPr>
          <w:sz w:val="28"/>
          <w:szCs w:val="28"/>
        </w:rPr>
        <w:t>,” Tom said.</w:t>
      </w:r>
    </w:p>
    <w:p w:rsidR="001C7380" w:rsidRPr="00EC7C6D" w:rsidRDefault="001C7380">
      <w:pPr>
        <w:spacing w:after="120"/>
        <w:ind w:firstLine="284"/>
        <w:rPr>
          <w:sz w:val="28"/>
          <w:szCs w:val="28"/>
        </w:rPr>
        <w:pPrChange w:id="488" w:author="Nick" w:date="2020-02-07T16:16:00Z">
          <w:pPr>
            <w:spacing w:after="120"/>
            <w:ind w:firstLine="284"/>
            <w:jc w:val="both"/>
          </w:pPr>
        </w:pPrChange>
      </w:pPr>
      <w:r w:rsidRPr="001C7380">
        <w:rPr>
          <w:sz w:val="28"/>
          <w:szCs w:val="28"/>
        </w:rPr>
        <w:t xml:space="preserve">“Okay, but </w:t>
      </w:r>
      <w:del w:id="489" w:author="Nick" w:date="2020-02-07T16:16:00Z">
        <w:r w:rsidRPr="001C7380" w:rsidDel="0023190B">
          <w:rPr>
            <w:sz w:val="28"/>
            <w:szCs w:val="28"/>
          </w:rPr>
          <w:delText>g</w:delText>
        </w:r>
      </w:del>
      <w:ins w:id="490" w:author="Nick" w:date="2020-02-07T16:16:00Z">
        <w:r w:rsidR="0023190B">
          <w:rPr>
            <w:rFonts w:hint="eastAsia"/>
            <w:sz w:val="28"/>
            <w:szCs w:val="28"/>
          </w:rPr>
          <w:t>G</w:t>
        </w:r>
      </w:ins>
      <w:r w:rsidRPr="001C7380">
        <w:rPr>
          <w:sz w:val="28"/>
          <w:szCs w:val="28"/>
        </w:rPr>
        <w:t>randpa doesn't always know everything</w:t>
      </w:r>
      <w:r>
        <w:rPr>
          <w:sz w:val="28"/>
          <w:szCs w:val="28"/>
        </w:rPr>
        <w:t>.</w:t>
      </w:r>
      <w:r w:rsidRPr="001C7380">
        <w:rPr>
          <w:sz w:val="28"/>
          <w:szCs w:val="28"/>
        </w:rPr>
        <w:t xml:space="preserve"> I'll go ask</w:t>
      </w:r>
      <w:del w:id="491" w:author="Nick" w:date="2020-02-07T16:16:00Z">
        <w:r w:rsidRPr="001C7380" w:rsidDel="0023190B">
          <w:rPr>
            <w:sz w:val="28"/>
            <w:szCs w:val="28"/>
          </w:rPr>
          <w:delText>ed</w:delText>
        </w:r>
      </w:del>
      <w:r w:rsidRPr="001C7380">
        <w:rPr>
          <w:sz w:val="28"/>
          <w:szCs w:val="28"/>
        </w:rPr>
        <w:t xml:space="preserve"> </w:t>
      </w:r>
      <w:del w:id="492" w:author="Nick" w:date="2020-02-07T16:16:00Z">
        <w:r w:rsidRPr="001C7380" w:rsidDel="0023190B">
          <w:rPr>
            <w:sz w:val="28"/>
            <w:szCs w:val="28"/>
          </w:rPr>
          <w:delText>d</w:delText>
        </w:r>
      </w:del>
      <w:ins w:id="493" w:author="Nick" w:date="2020-02-07T16:16:00Z">
        <w:r w:rsidR="0023190B">
          <w:rPr>
            <w:rFonts w:hint="eastAsia"/>
            <w:sz w:val="28"/>
            <w:szCs w:val="28"/>
          </w:rPr>
          <w:t>D</w:t>
        </w:r>
      </w:ins>
      <w:r w:rsidRPr="001C7380">
        <w:rPr>
          <w:sz w:val="28"/>
          <w:szCs w:val="28"/>
        </w:rPr>
        <w:t xml:space="preserve">ad,” </w:t>
      </w:r>
      <w:del w:id="494" w:author="Nick" w:date="2020-02-07T16:16:00Z">
        <w:r w:rsidRPr="001C7380" w:rsidDel="0023190B">
          <w:rPr>
            <w:sz w:val="28"/>
            <w:szCs w:val="28"/>
          </w:rPr>
          <w:delText xml:space="preserve">Andy </w:delText>
        </w:r>
      </w:del>
      <w:ins w:id="495" w:author="Nick" w:date="2020-02-07T16:16:00Z">
        <w:r w:rsidR="0023190B">
          <w:rPr>
            <w:rFonts w:hint="eastAsia"/>
            <w:sz w:val="28"/>
            <w:szCs w:val="28"/>
          </w:rPr>
          <w:t xml:space="preserve">Alan </w:t>
        </w:r>
      </w:ins>
      <w:r w:rsidRPr="001C7380">
        <w:rPr>
          <w:sz w:val="28"/>
          <w:szCs w:val="28"/>
        </w:rPr>
        <w:t>agreed. “</w:t>
      </w:r>
      <w:r>
        <w:rPr>
          <w:sz w:val="28"/>
          <w:szCs w:val="28"/>
        </w:rPr>
        <w:t>In</w:t>
      </w:r>
      <w:r w:rsidRPr="001C7380">
        <w:rPr>
          <w:sz w:val="28"/>
          <w:szCs w:val="28"/>
        </w:rPr>
        <w:t xml:space="preserve"> case neither of them knows, </w:t>
      </w:r>
      <w:r>
        <w:rPr>
          <w:sz w:val="28"/>
          <w:szCs w:val="28"/>
        </w:rPr>
        <w:t xml:space="preserve">Anne, </w:t>
      </w:r>
      <w:r w:rsidRPr="001C7380">
        <w:rPr>
          <w:sz w:val="28"/>
          <w:szCs w:val="28"/>
        </w:rPr>
        <w:t xml:space="preserve">you could go ask </w:t>
      </w:r>
      <w:ins w:id="496" w:author="Nick" w:date="2020-02-07T16:16:00Z">
        <w:r w:rsidR="0023190B">
          <w:rPr>
            <w:rFonts w:hint="eastAsia"/>
            <w:sz w:val="28"/>
            <w:szCs w:val="28"/>
          </w:rPr>
          <w:t>M</w:t>
        </w:r>
      </w:ins>
      <w:del w:id="497" w:author="Nick" w:date="2020-02-07T16:16:00Z">
        <w:r w:rsidRPr="001C7380" w:rsidDel="0023190B">
          <w:rPr>
            <w:sz w:val="28"/>
            <w:szCs w:val="28"/>
          </w:rPr>
          <w:delText>m</w:delText>
        </w:r>
      </w:del>
      <w:r w:rsidRPr="001C7380">
        <w:rPr>
          <w:sz w:val="28"/>
          <w:szCs w:val="28"/>
        </w:rPr>
        <w:t>om</w:t>
      </w:r>
      <w:r>
        <w:rPr>
          <w:sz w:val="28"/>
          <w:szCs w:val="28"/>
        </w:rPr>
        <w:t>.</w:t>
      </w:r>
      <w:r w:rsidRPr="001C7380">
        <w:rPr>
          <w:sz w:val="28"/>
          <w:szCs w:val="28"/>
        </w:rPr>
        <w:t xml:space="preserve"> </w:t>
      </w:r>
      <w:r>
        <w:rPr>
          <w:sz w:val="28"/>
          <w:szCs w:val="28"/>
        </w:rPr>
        <w:t>S</w:t>
      </w:r>
      <w:r w:rsidRPr="001C7380">
        <w:rPr>
          <w:sz w:val="28"/>
          <w:szCs w:val="28"/>
        </w:rPr>
        <w:t>he doesn't get as annoyed with you.”</w:t>
      </w:r>
    </w:p>
    <w:p w:rsidR="001C7380" w:rsidRPr="001C7380" w:rsidRDefault="001C7380">
      <w:pPr>
        <w:spacing w:after="120"/>
        <w:ind w:firstLine="284"/>
        <w:rPr>
          <w:sz w:val="28"/>
          <w:szCs w:val="28"/>
        </w:rPr>
        <w:pPrChange w:id="498" w:author="Nick" w:date="2020-02-07T15:55:00Z">
          <w:pPr>
            <w:spacing w:after="120"/>
            <w:ind w:firstLine="284"/>
            <w:jc w:val="both"/>
          </w:pPr>
        </w:pPrChange>
      </w:pPr>
      <w:r w:rsidRPr="001C7380">
        <w:rPr>
          <w:sz w:val="28"/>
          <w:szCs w:val="28"/>
        </w:rPr>
        <w:t xml:space="preserve">With their new set of tasks, the kids jumped off their seats and </w:t>
      </w:r>
      <w:r>
        <w:rPr>
          <w:sz w:val="28"/>
          <w:szCs w:val="28"/>
        </w:rPr>
        <w:t>split up</w:t>
      </w:r>
      <w:r w:rsidRPr="001C7380">
        <w:rPr>
          <w:sz w:val="28"/>
          <w:szCs w:val="28"/>
        </w:rPr>
        <w:t xml:space="preserve"> to find the adults.</w:t>
      </w:r>
    </w:p>
    <w:p w:rsidR="002A39EE" w:rsidRDefault="002A39EE">
      <w:pPr>
        <w:spacing w:after="120"/>
        <w:ind w:firstLine="284"/>
        <w:rPr>
          <w:sz w:val="28"/>
          <w:szCs w:val="28"/>
        </w:rPr>
        <w:pPrChange w:id="499" w:author="Nick" w:date="2020-02-07T15:55:00Z">
          <w:pPr>
            <w:spacing w:after="120"/>
            <w:ind w:firstLine="284"/>
            <w:jc w:val="both"/>
          </w:pPr>
        </w:pPrChange>
      </w:pPr>
    </w:p>
    <w:p w:rsidR="002A39EE" w:rsidRDefault="002A39EE">
      <w:pPr>
        <w:spacing w:after="120"/>
        <w:ind w:firstLine="284"/>
        <w:rPr>
          <w:sz w:val="28"/>
          <w:szCs w:val="28"/>
        </w:rPr>
        <w:pPrChange w:id="500" w:author="Nick" w:date="2020-02-07T15:55:00Z">
          <w:pPr>
            <w:spacing w:after="120"/>
            <w:ind w:firstLine="284"/>
            <w:jc w:val="both"/>
          </w:pPr>
        </w:pPrChange>
      </w:pPr>
    </w:p>
    <w:p w:rsidR="002A39EE" w:rsidRDefault="002A39EE">
      <w:pPr>
        <w:spacing w:after="120"/>
        <w:ind w:firstLine="284"/>
        <w:rPr>
          <w:sz w:val="28"/>
          <w:szCs w:val="28"/>
        </w:rPr>
        <w:pPrChange w:id="501" w:author="Nick" w:date="2020-02-07T15:55:00Z">
          <w:pPr>
            <w:spacing w:after="120"/>
            <w:ind w:firstLine="284"/>
            <w:jc w:val="both"/>
          </w:pPr>
        </w:pPrChange>
      </w:pPr>
    </w:p>
    <w:p w:rsidR="002A39EE" w:rsidRDefault="002A39EE">
      <w:pPr>
        <w:spacing w:after="120"/>
        <w:ind w:firstLine="284"/>
        <w:rPr>
          <w:sz w:val="28"/>
          <w:szCs w:val="28"/>
        </w:rPr>
        <w:pPrChange w:id="502" w:author="Nick" w:date="2020-02-07T15:55:00Z">
          <w:pPr>
            <w:spacing w:after="120"/>
            <w:ind w:firstLine="284"/>
            <w:jc w:val="both"/>
          </w:pPr>
        </w:pPrChange>
      </w:pPr>
    </w:p>
    <w:p w:rsidR="002A39EE" w:rsidRDefault="002A39EE" w:rsidP="001C7380">
      <w:pPr>
        <w:spacing w:after="120"/>
        <w:ind w:firstLine="284"/>
        <w:jc w:val="both"/>
        <w:rPr>
          <w:sz w:val="28"/>
          <w:szCs w:val="28"/>
        </w:rPr>
      </w:pPr>
    </w:p>
    <w:p w:rsidR="002A39EE" w:rsidRDefault="002A39EE" w:rsidP="001C7380">
      <w:pPr>
        <w:spacing w:after="120"/>
        <w:ind w:firstLine="284"/>
        <w:jc w:val="both"/>
        <w:rPr>
          <w:sz w:val="28"/>
          <w:szCs w:val="28"/>
        </w:rPr>
      </w:pPr>
    </w:p>
    <w:p w:rsidR="002A39EE" w:rsidRDefault="002A39EE" w:rsidP="002A39EE">
      <w:pPr>
        <w:spacing w:after="120"/>
        <w:ind w:firstLine="284"/>
        <w:rPr>
          <w:sz w:val="28"/>
          <w:szCs w:val="28"/>
        </w:rPr>
      </w:pPr>
    </w:p>
    <w:p w:rsidR="002A39EE" w:rsidRDefault="002A39EE" w:rsidP="002A39EE">
      <w:pPr>
        <w:spacing w:after="120"/>
        <w:ind w:firstLine="284"/>
        <w:rPr>
          <w:sz w:val="28"/>
          <w:szCs w:val="28"/>
        </w:rPr>
      </w:pPr>
    </w:p>
    <w:p w:rsidR="002A39EE" w:rsidRDefault="002A39EE" w:rsidP="002A39EE">
      <w:pPr>
        <w:spacing w:after="120"/>
        <w:ind w:firstLine="284"/>
        <w:rPr>
          <w:sz w:val="28"/>
          <w:szCs w:val="28"/>
        </w:rPr>
      </w:pPr>
    </w:p>
    <w:p w:rsidR="002A39EE" w:rsidRPr="002934C5" w:rsidRDefault="002A39EE" w:rsidP="002A39EE">
      <w:pPr>
        <w:spacing w:after="120"/>
        <w:ind w:firstLine="284"/>
        <w:rPr>
          <w:sz w:val="28"/>
          <w:szCs w:val="28"/>
        </w:rPr>
      </w:pPr>
    </w:p>
    <w:p w:rsidR="00BF0F2C" w:rsidRDefault="00BF0F2C" w:rsidP="0066053B">
      <w:pPr>
        <w:pStyle w:val="Header1"/>
        <w:jc w:val="center"/>
        <w:rPr>
          <w:color w:val="000000" w:themeColor="text1"/>
        </w:rPr>
        <w:sectPr w:rsidR="00BF0F2C" w:rsidSect="002942E4">
          <w:pgSz w:w="11906" w:h="16838"/>
          <w:pgMar w:top="1440" w:right="1440" w:bottom="1440" w:left="1440" w:header="851" w:footer="992" w:gutter="0"/>
          <w:cols w:space="425"/>
          <w:docGrid w:type="lines" w:linePitch="312"/>
        </w:sectPr>
      </w:pPr>
      <w:bookmarkStart w:id="503" w:name="_Toc518636934"/>
    </w:p>
    <w:p w:rsidR="002934C5" w:rsidRPr="005364EA" w:rsidRDefault="002934C5" w:rsidP="0066053B">
      <w:pPr>
        <w:pStyle w:val="Header1"/>
        <w:jc w:val="center"/>
        <w:rPr>
          <w:color w:val="000000" w:themeColor="text1"/>
          <w:szCs w:val="28"/>
        </w:rPr>
      </w:pPr>
      <w:bookmarkStart w:id="504" w:name="_Toc32436762"/>
      <w:r w:rsidRPr="005364EA">
        <w:rPr>
          <w:color w:val="000000" w:themeColor="text1"/>
          <w:szCs w:val="28"/>
        </w:rPr>
        <w:lastRenderedPageBreak/>
        <w:t>CHAPTER 3</w:t>
      </w:r>
      <w:bookmarkEnd w:id="503"/>
      <w:bookmarkEnd w:id="504"/>
    </w:p>
    <w:p w:rsidR="00417D8E" w:rsidRPr="005364EA" w:rsidRDefault="001C7380" w:rsidP="0066053B">
      <w:pPr>
        <w:pStyle w:val="Header1"/>
        <w:jc w:val="center"/>
        <w:rPr>
          <w:color w:val="000000" w:themeColor="text1"/>
          <w:szCs w:val="28"/>
          <w:rPrChange w:id="505" w:author="Microsoft Office User" w:date="2020-02-12T23:27:00Z">
            <w:rPr>
              <w:color w:val="A6A6A6" w:themeColor="background1" w:themeShade="A6"/>
              <w:sz w:val="32"/>
              <w:szCs w:val="32"/>
            </w:rPr>
          </w:rPrChange>
        </w:rPr>
      </w:pPr>
      <w:bookmarkStart w:id="506" w:name="_Toc32436763"/>
      <w:r w:rsidRPr="005364EA">
        <w:rPr>
          <w:color w:val="000000" w:themeColor="text1"/>
          <w:szCs w:val="28"/>
          <w:rPrChange w:id="507" w:author="Microsoft Office User" w:date="2020-02-12T23:27:00Z">
            <w:rPr>
              <w:color w:val="A6A6A6" w:themeColor="background1" w:themeShade="A6"/>
              <w:sz w:val="32"/>
              <w:szCs w:val="32"/>
            </w:rPr>
          </w:rPrChange>
        </w:rPr>
        <w:t>Grandpa, What’s a Pound?</w:t>
      </w:r>
      <w:bookmarkEnd w:id="506"/>
    </w:p>
    <w:p w:rsidR="001C7380" w:rsidRPr="001C7380" w:rsidRDefault="001C7380">
      <w:pPr>
        <w:spacing w:after="120"/>
        <w:ind w:firstLine="284"/>
        <w:rPr>
          <w:sz w:val="28"/>
          <w:szCs w:val="28"/>
        </w:rPr>
        <w:pPrChange w:id="508" w:author="Nick" w:date="2020-02-07T15:55:00Z">
          <w:pPr>
            <w:spacing w:after="120"/>
            <w:ind w:firstLine="284"/>
            <w:jc w:val="both"/>
          </w:pPr>
        </w:pPrChange>
      </w:pPr>
      <w:r w:rsidRPr="001C7380">
        <w:rPr>
          <w:sz w:val="28"/>
          <w:szCs w:val="28"/>
        </w:rPr>
        <w:t>“Grandpa</w:t>
      </w:r>
      <w:r>
        <w:rPr>
          <w:sz w:val="28"/>
          <w:szCs w:val="28"/>
        </w:rPr>
        <w:t>,</w:t>
      </w:r>
      <w:r w:rsidRPr="001C7380">
        <w:rPr>
          <w:sz w:val="28"/>
          <w:szCs w:val="28"/>
        </w:rPr>
        <w:t xml:space="preserve"> </w:t>
      </w:r>
      <w:r>
        <w:rPr>
          <w:sz w:val="28"/>
          <w:szCs w:val="28"/>
        </w:rPr>
        <w:t>G</w:t>
      </w:r>
      <w:r w:rsidRPr="001C7380">
        <w:rPr>
          <w:sz w:val="28"/>
          <w:szCs w:val="28"/>
        </w:rPr>
        <w:t xml:space="preserve">randpa!” </w:t>
      </w:r>
      <w:r>
        <w:rPr>
          <w:sz w:val="28"/>
          <w:szCs w:val="28"/>
        </w:rPr>
        <w:t>Alan</w:t>
      </w:r>
      <w:r w:rsidRPr="001C7380">
        <w:rPr>
          <w:sz w:val="28"/>
          <w:szCs w:val="28"/>
        </w:rPr>
        <w:t xml:space="preserve"> shouted as he </w:t>
      </w:r>
      <w:r>
        <w:rPr>
          <w:sz w:val="28"/>
          <w:szCs w:val="28"/>
        </w:rPr>
        <w:t xml:space="preserve">ran into the office. </w:t>
      </w:r>
      <w:r w:rsidRPr="001C7380">
        <w:rPr>
          <w:sz w:val="28"/>
          <w:szCs w:val="28"/>
        </w:rPr>
        <w:t>“What's a pound?”</w:t>
      </w:r>
    </w:p>
    <w:p w:rsidR="001C7380" w:rsidRDefault="001C7380">
      <w:pPr>
        <w:spacing w:after="120"/>
        <w:ind w:firstLine="284"/>
        <w:rPr>
          <w:sz w:val="28"/>
          <w:szCs w:val="28"/>
        </w:rPr>
        <w:pPrChange w:id="509" w:author="Nick" w:date="2020-02-07T15:55:00Z">
          <w:pPr>
            <w:spacing w:after="120"/>
            <w:ind w:firstLine="284"/>
            <w:jc w:val="both"/>
          </w:pPr>
        </w:pPrChange>
      </w:pPr>
      <w:r w:rsidRPr="001C7380">
        <w:rPr>
          <w:sz w:val="28"/>
          <w:szCs w:val="28"/>
        </w:rPr>
        <w:t xml:space="preserve">“A pound?” </w:t>
      </w:r>
      <w:r>
        <w:rPr>
          <w:sz w:val="28"/>
          <w:szCs w:val="28"/>
        </w:rPr>
        <w:t>a</w:t>
      </w:r>
      <w:r w:rsidRPr="001C7380">
        <w:rPr>
          <w:sz w:val="28"/>
          <w:szCs w:val="28"/>
        </w:rPr>
        <w:t xml:space="preserve">sked a slightly distracted </w:t>
      </w:r>
      <w:r>
        <w:rPr>
          <w:sz w:val="28"/>
          <w:szCs w:val="28"/>
        </w:rPr>
        <w:t>G</w:t>
      </w:r>
      <w:r w:rsidRPr="001C7380">
        <w:rPr>
          <w:sz w:val="28"/>
          <w:szCs w:val="28"/>
        </w:rPr>
        <w:t>randpa</w:t>
      </w:r>
      <w:r>
        <w:rPr>
          <w:sz w:val="28"/>
          <w:szCs w:val="28"/>
        </w:rPr>
        <w:t xml:space="preserve"> Henry</w:t>
      </w:r>
      <w:r w:rsidRPr="001C7380">
        <w:rPr>
          <w:sz w:val="28"/>
          <w:szCs w:val="28"/>
        </w:rPr>
        <w:t xml:space="preserve">, </w:t>
      </w:r>
      <w:ins w:id="510" w:author="Nick" w:date="2020-02-07T16:22:00Z">
        <w:r w:rsidR="00023DB4">
          <w:rPr>
            <w:rFonts w:hint="eastAsia"/>
            <w:sz w:val="28"/>
            <w:szCs w:val="28"/>
          </w:rPr>
          <w:t xml:space="preserve">and looked </w:t>
        </w:r>
      </w:ins>
      <w:del w:id="511" w:author="Nick" w:date="2020-02-07T16:22:00Z">
        <w:r w:rsidRPr="001C7380" w:rsidDel="00023DB4">
          <w:rPr>
            <w:sz w:val="28"/>
            <w:szCs w:val="28"/>
          </w:rPr>
          <w:delText xml:space="preserve">looking </w:delText>
        </w:r>
      </w:del>
      <w:r w:rsidRPr="001C7380">
        <w:rPr>
          <w:sz w:val="28"/>
          <w:szCs w:val="28"/>
        </w:rPr>
        <w:t xml:space="preserve">up from his book. </w:t>
      </w:r>
      <w:r>
        <w:rPr>
          <w:sz w:val="28"/>
          <w:szCs w:val="28"/>
        </w:rPr>
        <w:t xml:space="preserve">After a few seconds of thinking, he said, </w:t>
      </w:r>
      <w:r w:rsidRPr="001C7380">
        <w:rPr>
          <w:sz w:val="28"/>
          <w:szCs w:val="28"/>
        </w:rPr>
        <w:t xml:space="preserve">“It’s a currency that the United Kingdom uses.” </w:t>
      </w:r>
    </w:p>
    <w:p w:rsidR="001C7380" w:rsidRPr="001C7380" w:rsidRDefault="001C7380">
      <w:pPr>
        <w:spacing w:after="120"/>
        <w:ind w:firstLine="284"/>
        <w:rPr>
          <w:sz w:val="28"/>
          <w:szCs w:val="28"/>
        </w:rPr>
        <w:pPrChange w:id="512" w:author="Nick" w:date="2020-02-07T15:55:00Z">
          <w:pPr>
            <w:spacing w:after="120"/>
            <w:ind w:firstLine="284"/>
            <w:jc w:val="both"/>
          </w:pPr>
        </w:pPrChange>
      </w:pPr>
      <w:r w:rsidRPr="001C7380">
        <w:rPr>
          <w:sz w:val="28"/>
          <w:szCs w:val="28"/>
        </w:rPr>
        <w:t xml:space="preserve">Seeing the slightly confused face of </w:t>
      </w:r>
      <w:r>
        <w:rPr>
          <w:sz w:val="28"/>
          <w:szCs w:val="28"/>
        </w:rPr>
        <w:t>Alan</w:t>
      </w:r>
      <w:r w:rsidRPr="001C7380">
        <w:rPr>
          <w:sz w:val="28"/>
          <w:szCs w:val="28"/>
        </w:rPr>
        <w:t>, he continued, “</w:t>
      </w:r>
      <w:r>
        <w:rPr>
          <w:sz w:val="28"/>
          <w:szCs w:val="28"/>
        </w:rPr>
        <w:t>I</w:t>
      </w:r>
      <w:r w:rsidRPr="001C7380">
        <w:rPr>
          <w:sz w:val="28"/>
          <w:szCs w:val="28"/>
        </w:rPr>
        <w:t>n America</w:t>
      </w:r>
      <w:r>
        <w:rPr>
          <w:sz w:val="28"/>
          <w:szCs w:val="28"/>
        </w:rPr>
        <w:t>,</w:t>
      </w:r>
      <w:r w:rsidRPr="001C7380">
        <w:rPr>
          <w:sz w:val="28"/>
          <w:szCs w:val="28"/>
        </w:rPr>
        <w:t xml:space="preserve"> we use American ‘dollars’, but in other countries, they don't </w:t>
      </w:r>
      <w:r>
        <w:rPr>
          <w:sz w:val="28"/>
          <w:szCs w:val="28"/>
        </w:rPr>
        <w:t xml:space="preserve">necessarily </w:t>
      </w:r>
      <w:r w:rsidRPr="001C7380">
        <w:rPr>
          <w:sz w:val="28"/>
          <w:szCs w:val="28"/>
        </w:rPr>
        <w:t xml:space="preserve">use American Dollars. Most countries have their own currency. Like in China, they use the Chinese ‘yuan’ and in Europe, they use the ‘euro’. In the UK, </w:t>
      </w:r>
      <w:r>
        <w:rPr>
          <w:sz w:val="28"/>
          <w:szCs w:val="28"/>
        </w:rPr>
        <w:t>it’s</w:t>
      </w:r>
      <w:r w:rsidRPr="001C7380">
        <w:rPr>
          <w:sz w:val="28"/>
          <w:szCs w:val="28"/>
        </w:rPr>
        <w:t xml:space="preserve"> the ‘pound</w:t>
      </w:r>
      <w:ins w:id="513" w:author="Nick" w:date="2020-02-07T16:22:00Z">
        <w:r w:rsidR="00023DB4">
          <w:rPr>
            <w:rFonts w:hint="eastAsia"/>
            <w:sz w:val="28"/>
            <w:szCs w:val="28"/>
          </w:rPr>
          <w:t>.</w:t>
        </w:r>
      </w:ins>
      <w:r w:rsidRPr="001C7380">
        <w:rPr>
          <w:sz w:val="28"/>
          <w:szCs w:val="28"/>
        </w:rPr>
        <w:t>’</w:t>
      </w:r>
      <w:del w:id="514" w:author="Nick" w:date="2020-02-07T16:22:00Z">
        <w:r w:rsidRPr="001C7380" w:rsidDel="00023DB4">
          <w:rPr>
            <w:sz w:val="28"/>
            <w:szCs w:val="28"/>
          </w:rPr>
          <w:delText>.</w:delText>
        </w:r>
      </w:del>
      <w:r w:rsidRPr="001C7380">
        <w:rPr>
          <w:sz w:val="28"/>
          <w:szCs w:val="28"/>
        </w:rPr>
        <w:t xml:space="preserve"> I could show you my collection if you’d like,</w:t>
      </w:r>
      <w:ins w:id="515" w:author="Nick" w:date="2020-02-07T16:22:00Z">
        <w:r w:rsidR="00023DB4">
          <w:rPr>
            <w:sz w:val="28"/>
            <w:szCs w:val="28"/>
          </w:rPr>
          <w:t>”</w:t>
        </w:r>
      </w:ins>
      <w:del w:id="516" w:author="Nick" w:date="2020-02-07T16:22:00Z">
        <w:r w:rsidRPr="001C7380" w:rsidDel="00023DB4">
          <w:rPr>
            <w:sz w:val="28"/>
            <w:szCs w:val="28"/>
          </w:rPr>
          <w:delText>’</w:delText>
        </w:r>
      </w:del>
      <w:r w:rsidRPr="001C7380">
        <w:rPr>
          <w:sz w:val="28"/>
          <w:szCs w:val="28"/>
        </w:rPr>
        <w:t xml:space="preserve"> </w:t>
      </w:r>
      <w:r>
        <w:rPr>
          <w:sz w:val="28"/>
          <w:szCs w:val="28"/>
        </w:rPr>
        <w:t>G</w:t>
      </w:r>
      <w:r w:rsidRPr="001C7380">
        <w:rPr>
          <w:sz w:val="28"/>
          <w:szCs w:val="28"/>
        </w:rPr>
        <w:t xml:space="preserve">randpa added with a chuckle. </w:t>
      </w:r>
    </w:p>
    <w:p w:rsidR="001C7380" w:rsidRPr="001C7380" w:rsidRDefault="001C7380">
      <w:pPr>
        <w:spacing w:after="120"/>
        <w:ind w:firstLine="284"/>
        <w:rPr>
          <w:sz w:val="28"/>
          <w:szCs w:val="28"/>
        </w:rPr>
        <w:pPrChange w:id="517" w:author="Nick" w:date="2020-02-07T15:55:00Z">
          <w:pPr>
            <w:spacing w:after="120"/>
            <w:ind w:firstLine="284"/>
            <w:jc w:val="both"/>
          </w:pPr>
        </w:pPrChange>
      </w:pPr>
      <w:r w:rsidRPr="001C7380">
        <w:rPr>
          <w:sz w:val="28"/>
          <w:szCs w:val="28"/>
        </w:rPr>
        <w:t xml:space="preserve">“Um, no thanks. We don’t have time. So, just to make sure I got it right, it’s money?” </w:t>
      </w:r>
      <w:r>
        <w:rPr>
          <w:sz w:val="28"/>
          <w:szCs w:val="28"/>
        </w:rPr>
        <w:t>Alan</w:t>
      </w:r>
      <w:r w:rsidRPr="001C7380">
        <w:rPr>
          <w:sz w:val="28"/>
          <w:szCs w:val="28"/>
        </w:rPr>
        <w:t xml:space="preserve"> stated questioningly.</w:t>
      </w:r>
    </w:p>
    <w:p w:rsidR="001C7380" w:rsidRPr="001C7380" w:rsidRDefault="001C7380">
      <w:pPr>
        <w:spacing w:after="120"/>
        <w:ind w:firstLine="284"/>
        <w:rPr>
          <w:sz w:val="28"/>
          <w:szCs w:val="28"/>
        </w:rPr>
        <w:pPrChange w:id="518" w:author="Nick" w:date="2020-02-07T15:55:00Z">
          <w:pPr>
            <w:spacing w:after="120"/>
            <w:ind w:firstLine="284"/>
            <w:jc w:val="both"/>
          </w:pPr>
        </w:pPrChange>
      </w:pPr>
      <w:r w:rsidRPr="001C7380">
        <w:rPr>
          <w:sz w:val="28"/>
          <w:szCs w:val="28"/>
        </w:rPr>
        <w:t xml:space="preserve">“Yes, you could say so. </w:t>
      </w:r>
      <w:r>
        <w:rPr>
          <w:sz w:val="28"/>
          <w:szCs w:val="28"/>
        </w:rPr>
        <w:t>It’s kind of like a type</w:t>
      </w:r>
      <w:r w:rsidRPr="001C7380">
        <w:rPr>
          <w:sz w:val="28"/>
          <w:szCs w:val="28"/>
        </w:rPr>
        <w:t xml:space="preserve"> of money</w:t>
      </w:r>
      <w:ins w:id="519" w:author="Nick" w:date="2020-02-07T16:23:00Z">
        <w:r w:rsidR="00023DB4">
          <w:rPr>
            <w:rFonts w:hint="eastAsia"/>
            <w:sz w:val="28"/>
            <w:szCs w:val="28"/>
          </w:rPr>
          <w:t>,</w:t>
        </w:r>
      </w:ins>
      <w:del w:id="520" w:author="Nick" w:date="2020-02-07T16:23:00Z">
        <w:r w:rsidRPr="001C7380" w:rsidDel="00023DB4">
          <w:rPr>
            <w:sz w:val="28"/>
            <w:szCs w:val="28"/>
          </w:rPr>
          <w:delText>.</w:delText>
        </w:r>
      </w:del>
      <w:r w:rsidRPr="001C7380">
        <w:rPr>
          <w:sz w:val="28"/>
          <w:szCs w:val="28"/>
        </w:rPr>
        <w:t xml:space="preserve">” Grandpa replied, </w:t>
      </w:r>
      <w:r>
        <w:rPr>
          <w:sz w:val="28"/>
          <w:szCs w:val="28"/>
        </w:rPr>
        <w:t>picking his book up again</w:t>
      </w:r>
      <w:r w:rsidRPr="001C7380">
        <w:rPr>
          <w:sz w:val="28"/>
          <w:szCs w:val="28"/>
        </w:rPr>
        <w:t xml:space="preserve">. </w:t>
      </w:r>
    </w:p>
    <w:p w:rsidR="001C7380" w:rsidRPr="001C7380" w:rsidRDefault="001C7380">
      <w:pPr>
        <w:spacing w:after="120"/>
        <w:ind w:firstLine="284"/>
        <w:rPr>
          <w:sz w:val="28"/>
          <w:szCs w:val="28"/>
        </w:rPr>
        <w:pPrChange w:id="521" w:author="Nick" w:date="2020-02-07T15:55:00Z">
          <w:pPr>
            <w:spacing w:after="120"/>
            <w:ind w:firstLine="284"/>
            <w:jc w:val="both"/>
          </w:pPr>
        </w:pPrChange>
      </w:pPr>
      <w:r w:rsidRPr="001C7380">
        <w:rPr>
          <w:sz w:val="28"/>
          <w:szCs w:val="28"/>
        </w:rPr>
        <w:t>“OK, thanks</w:t>
      </w:r>
      <w:ins w:id="522" w:author="Nick" w:date="2020-02-07T16:23:00Z">
        <w:r w:rsidR="00023DB4">
          <w:rPr>
            <w:rFonts w:hint="eastAsia"/>
            <w:sz w:val="28"/>
            <w:szCs w:val="28"/>
          </w:rPr>
          <w:t>,</w:t>
        </w:r>
      </w:ins>
      <w:r w:rsidRPr="001C7380">
        <w:rPr>
          <w:sz w:val="28"/>
          <w:szCs w:val="28"/>
        </w:rPr>
        <w:t xml:space="preserve"> </w:t>
      </w:r>
      <w:ins w:id="523" w:author="Nick" w:date="2020-02-07T16:23:00Z">
        <w:r w:rsidR="00023DB4">
          <w:rPr>
            <w:rFonts w:hint="eastAsia"/>
            <w:sz w:val="28"/>
            <w:szCs w:val="28"/>
          </w:rPr>
          <w:t>G</w:t>
        </w:r>
      </w:ins>
      <w:del w:id="524" w:author="Nick" w:date="2020-02-07T16:23:00Z">
        <w:r w:rsidRPr="001C7380" w:rsidDel="00023DB4">
          <w:rPr>
            <w:sz w:val="28"/>
            <w:szCs w:val="28"/>
          </w:rPr>
          <w:delText>g</w:delText>
        </w:r>
      </w:del>
      <w:r w:rsidRPr="001C7380">
        <w:rPr>
          <w:sz w:val="28"/>
          <w:szCs w:val="28"/>
        </w:rPr>
        <w:t xml:space="preserve">randpa!” </w:t>
      </w:r>
      <w:r>
        <w:rPr>
          <w:sz w:val="28"/>
          <w:szCs w:val="28"/>
        </w:rPr>
        <w:t>Alan</w:t>
      </w:r>
      <w:r w:rsidRPr="001C7380">
        <w:rPr>
          <w:sz w:val="28"/>
          <w:szCs w:val="28"/>
        </w:rPr>
        <w:t xml:space="preserve"> said as he jumped up from the couch. “I'll go let the others know!”</w:t>
      </w:r>
    </w:p>
    <w:p w:rsidR="001C7380" w:rsidRPr="001C7380" w:rsidRDefault="001C7380">
      <w:pPr>
        <w:spacing w:after="120"/>
        <w:ind w:firstLine="284"/>
        <w:rPr>
          <w:sz w:val="28"/>
          <w:szCs w:val="28"/>
        </w:rPr>
        <w:pPrChange w:id="525" w:author="Nick" w:date="2020-02-07T15:55:00Z">
          <w:pPr>
            <w:spacing w:after="120"/>
            <w:ind w:firstLine="284"/>
            <w:jc w:val="both"/>
          </w:pPr>
        </w:pPrChange>
      </w:pPr>
      <w:r w:rsidRPr="001C7380">
        <w:rPr>
          <w:sz w:val="28"/>
          <w:szCs w:val="28"/>
        </w:rPr>
        <w:t xml:space="preserve">“You're welcome,” chuckled </w:t>
      </w:r>
      <w:r>
        <w:rPr>
          <w:sz w:val="28"/>
          <w:szCs w:val="28"/>
        </w:rPr>
        <w:t>G</w:t>
      </w:r>
      <w:r w:rsidRPr="001C7380">
        <w:rPr>
          <w:sz w:val="28"/>
          <w:szCs w:val="28"/>
        </w:rPr>
        <w:t xml:space="preserve">randpa to himself </w:t>
      </w:r>
      <w:r>
        <w:rPr>
          <w:sz w:val="28"/>
          <w:szCs w:val="28"/>
        </w:rPr>
        <w:t>a</w:t>
      </w:r>
      <w:r w:rsidRPr="001C7380">
        <w:rPr>
          <w:sz w:val="28"/>
          <w:szCs w:val="28"/>
        </w:rPr>
        <w:t>s he continued reading.</w:t>
      </w:r>
    </w:p>
    <w:p w:rsidR="00BF0F2C" w:rsidRDefault="00BF0F2C">
      <w:pPr>
        <w:pStyle w:val="Header1"/>
        <w:rPr>
          <w:color w:val="000000" w:themeColor="text1"/>
        </w:rPr>
        <w:sectPr w:rsidR="00BF0F2C" w:rsidSect="002942E4">
          <w:pgSz w:w="11906" w:h="16838"/>
          <w:pgMar w:top="1440" w:right="1440" w:bottom="1440" w:left="1440" w:header="851" w:footer="992" w:gutter="0"/>
          <w:cols w:space="425"/>
          <w:docGrid w:type="lines" w:linePitch="312"/>
        </w:sectPr>
        <w:pPrChange w:id="526" w:author="Nick" w:date="2020-02-07T15:55:00Z">
          <w:pPr>
            <w:pStyle w:val="Header1"/>
            <w:jc w:val="center"/>
          </w:pPr>
        </w:pPrChange>
      </w:pPr>
      <w:bookmarkStart w:id="527" w:name="_Toc518636936"/>
    </w:p>
    <w:p w:rsidR="0066053B" w:rsidRPr="005364EA" w:rsidRDefault="0066053B" w:rsidP="0066053B">
      <w:pPr>
        <w:pStyle w:val="Header1"/>
        <w:jc w:val="center"/>
        <w:rPr>
          <w:color w:val="000000" w:themeColor="text1"/>
          <w:szCs w:val="28"/>
        </w:rPr>
      </w:pPr>
      <w:bookmarkStart w:id="528" w:name="_Toc32436764"/>
      <w:r w:rsidRPr="005364EA">
        <w:rPr>
          <w:color w:val="000000" w:themeColor="text1"/>
          <w:szCs w:val="28"/>
        </w:rPr>
        <w:lastRenderedPageBreak/>
        <w:t xml:space="preserve">CHAPTER </w:t>
      </w:r>
      <w:bookmarkEnd w:id="527"/>
      <w:r w:rsidR="00B9691D" w:rsidRPr="005364EA">
        <w:rPr>
          <w:color w:val="000000" w:themeColor="text1"/>
          <w:szCs w:val="28"/>
        </w:rPr>
        <w:t>4</w:t>
      </w:r>
      <w:bookmarkEnd w:id="528"/>
    </w:p>
    <w:p w:rsidR="00417D8E" w:rsidRPr="005364EA" w:rsidRDefault="001C7380" w:rsidP="0066053B">
      <w:pPr>
        <w:pStyle w:val="Header1"/>
        <w:jc w:val="center"/>
        <w:rPr>
          <w:color w:val="000000" w:themeColor="text1"/>
          <w:szCs w:val="28"/>
          <w:rPrChange w:id="529" w:author="Microsoft Office User" w:date="2020-02-12T23:27:00Z">
            <w:rPr>
              <w:color w:val="A6A6A6" w:themeColor="background1" w:themeShade="A6"/>
              <w:sz w:val="32"/>
              <w:szCs w:val="32"/>
            </w:rPr>
          </w:rPrChange>
        </w:rPr>
      </w:pPr>
      <w:bookmarkStart w:id="530" w:name="_Toc32436765"/>
      <w:r w:rsidRPr="005364EA">
        <w:rPr>
          <w:color w:val="000000" w:themeColor="text1"/>
          <w:szCs w:val="28"/>
          <w:rPrChange w:id="531" w:author="Microsoft Office User" w:date="2020-02-12T23:27:00Z">
            <w:rPr>
              <w:color w:val="A6A6A6" w:themeColor="background1" w:themeShade="A6"/>
              <w:sz w:val="32"/>
              <w:szCs w:val="32"/>
            </w:rPr>
          </w:rPrChange>
        </w:rPr>
        <w:t>Dad, What’s Pound?</w:t>
      </w:r>
      <w:bookmarkEnd w:id="530"/>
    </w:p>
    <w:p w:rsidR="001C7380" w:rsidRPr="001C7380" w:rsidRDefault="001C7380">
      <w:pPr>
        <w:spacing w:after="120"/>
        <w:ind w:firstLine="284"/>
        <w:rPr>
          <w:sz w:val="28"/>
          <w:szCs w:val="28"/>
        </w:rPr>
        <w:pPrChange w:id="532" w:author="Nick" w:date="2020-02-07T15:55:00Z">
          <w:pPr>
            <w:spacing w:after="120"/>
            <w:ind w:firstLine="284"/>
            <w:jc w:val="both"/>
          </w:pPr>
        </w:pPrChange>
      </w:pPr>
      <w:r>
        <w:rPr>
          <w:sz w:val="28"/>
          <w:szCs w:val="28"/>
        </w:rPr>
        <w:t>At the same time that Alan was questioning Grandpa Henry, Tom found his dad, John Jolly</w:t>
      </w:r>
      <w:ins w:id="533" w:author="Nick" w:date="2020-02-07T16:23:00Z">
        <w:r w:rsidR="00023DB4">
          <w:rPr>
            <w:rFonts w:hint="eastAsia"/>
            <w:sz w:val="28"/>
            <w:szCs w:val="28"/>
          </w:rPr>
          <w:t>,</w:t>
        </w:r>
      </w:ins>
      <w:r>
        <w:rPr>
          <w:sz w:val="28"/>
          <w:szCs w:val="28"/>
        </w:rPr>
        <w:t xml:space="preserve"> taking a nap in his bedroom. </w:t>
      </w:r>
    </w:p>
    <w:p w:rsidR="001C7380" w:rsidRPr="001C7380" w:rsidRDefault="001C7380">
      <w:pPr>
        <w:spacing w:after="120"/>
        <w:ind w:firstLine="284"/>
        <w:rPr>
          <w:sz w:val="28"/>
          <w:szCs w:val="28"/>
        </w:rPr>
        <w:pPrChange w:id="534" w:author="Nick" w:date="2020-02-07T15:55:00Z">
          <w:pPr>
            <w:spacing w:after="120"/>
            <w:ind w:firstLine="284"/>
            <w:jc w:val="both"/>
          </w:pPr>
        </w:pPrChange>
      </w:pPr>
      <w:r w:rsidRPr="001C7380">
        <w:rPr>
          <w:sz w:val="28"/>
          <w:szCs w:val="28"/>
        </w:rPr>
        <w:t>“</w:t>
      </w:r>
      <w:r>
        <w:rPr>
          <w:sz w:val="28"/>
          <w:szCs w:val="28"/>
        </w:rPr>
        <w:t xml:space="preserve">Dad! </w:t>
      </w:r>
      <w:r w:rsidRPr="001C7380">
        <w:rPr>
          <w:sz w:val="28"/>
          <w:szCs w:val="28"/>
        </w:rPr>
        <w:t xml:space="preserve">What’s pound?” </w:t>
      </w:r>
      <w:r>
        <w:rPr>
          <w:sz w:val="28"/>
          <w:szCs w:val="28"/>
        </w:rPr>
        <w:t>Tom asked</w:t>
      </w:r>
      <w:ins w:id="535" w:author="Nick" w:date="2020-02-07T16:24:00Z">
        <w:r w:rsidR="00023DB4">
          <w:rPr>
            <w:rFonts w:hint="eastAsia"/>
            <w:sz w:val="28"/>
            <w:szCs w:val="28"/>
          </w:rPr>
          <w:t>,</w:t>
        </w:r>
      </w:ins>
      <w:r>
        <w:rPr>
          <w:sz w:val="28"/>
          <w:szCs w:val="28"/>
        </w:rPr>
        <w:t xml:space="preserve"> shaking his father from his sleep.</w:t>
      </w:r>
      <w:r w:rsidRPr="001C7380">
        <w:rPr>
          <w:sz w:val="28"/>
          <w:szCs w:val="28"/>
        </w:rPr>
        <w:t xml:space="preserve"> </w:t>
      </w:r>
    </w:p>
    <w:p w:rsidR="001C7380" w:rsidRDefault="001C7380">
      <w:pPr>
        <w:spacing w:after="120"/>
        <w:ind w:firstLine="284"/>
        <w:rPr>
          <w:sz w:val="28"/>
          <w:szCs w:val="28"/>
        </w:rPr>
        <w:pPrChange w:id="536" w:author="Nick" w:date="2020-02-07T15:55:00Z">
          <w:pPr>
            <w:spacing w:after="120"/>
            <w:ind w:firstLine="284"/>
            <w:jc w:val="both"/>
          </w:pPr>
        </w:pPrChange>
      </w:pPr>
      <w:r w:rsidRPr="001C7380">
        <w:rPr>
          <w:sz w:val="28"/>
          <w:szCs w:val="28"/>
        </w:rPr>
        <w:t>“</w:t>
      </w:r>
      <w:r>
        <w:rPr>
          <w:sz w:val="28"/>
          <w:szCs w:val="28"/>
        </w:rPr>
        <w:t>Huh…</w:t>
      </w:r>
      <w:r w:rsidRPr="001C7380">
        <w:rPr>
          <w:sz w:val="28"/>
          <w:szCs w:val="28"/>
        </w:rPr>
        <w:t xml:space="preserve">” </w:t>
      </w:r>
      <w:r>
        <w:rPr>
          <w:sz w:val="28"/>
          <w:szCs w:val="28"/>
        </w:rPr>
        <w:t xml:space="preserve">John murmured in confusion. He was still half asleep and slightly disoriented from being woken up so suddenly. </w:t>
      </w:r>
    </w:p>
    <w:p w:rsidR="001C7380" w:rsidRDefault="001C7380">
      <w:pPr>
        <w:spacing w:after="120"/>
        <w:ind w:firstLine="284"/>
        <w:rPr>
          <w:sz w:val="28"/>
          <w:szCs w:val="28"/>
        </w:rPr>
        <w:pPrChange w:id="537" w:author="Nick" w:date="2020-02-07T15:55:00Z">
          <w:pPr>
            <w:spacing w:after="120"/>
            <w:ind w:firstLine="284"/>
            <w:jc w:val="both"/>
          </w:pPr>
        </w:pPrChange>
      </w:pPr>
      <w:r>
        <w:rPr>
          <w:sz w:val="28"/>
          <w:szCs w:val="28"/>
        </w:rPr>
        <w:t>Seeming unaware of his father’s situation, Tom continued to shake him.</w:t>
      </w:r>
    </w:p>
    <w:p w:rsidR="001C7380" w:rsidRPr="001C7380" w:rsidRDefault="001C7380">
      <w:pPr>
        <w:spacing w:after="120"/>
        <w:ind w:firstLine="284"/>
        <w:rPr>
          <w:sz w:val="28"/>
          <w:szCs w:val="28"/>
        </w:rPr>
        <w:pPrChange w:id="538" w:author="Nick" w:date="2020-02-07T15:55:00Z">
          <w:pPr>
            <w:spacing w:after="120"/>
            <w:ind w:firstLine="284"/>
            <w:jc w:val="both"/>
          </w:pPr>
        </w:pPrChange>
      </w:pPr>
      <w:r>
        <w:rPr>
          <w:sz w:val="28"/>
          <w:szCs w:val="28"/>
        </w:rPr>
        <w:t xml:space="preserve">“What’s a pound? It’s urgent, I need to know right away!” Tom said in a very serious tone. </w:t>
      </w:r>
    </w:p>
    <w:p w:rsidR="002C415C" w:rsidRPr="00EC7C6D" w:rsidRDefault="001C7380">
      <w:pPr>
        <w:spacing w:after="120"/>
        <w:ind w:firstLine="284"/>
        <w:rPr>
          <w:sz w:val="28"/>
          <w:szCs w:val="28"/>
        </w:rPr>
        <w:pPrChange w:id="539" w:author="Nick" w:date="2020-02-07T15:55:00Z">
          <w:pPr>
            <w:spacing w:after="120"/>
            <w:ind w:firstLine="284"/>
            <w:jc w:val="both"/>
          </w:pPr>
        </w:pPrChange>
      </w:pPr>
      <w:r>
        <w:rPr>
          <w:sz w:val="28"/>
          <w:szCs w:val="28"/>
        </w:rPr>
        <w:t xml:space="preserve">“It’s another word to say, ‘to hit something hard,’ usually with </w:t>
      </w:r>
      <w:r w:rsidR="00B705C1">
        <w:rPr>
          <w:sz w:val="28"/>
          <w:szCs w:val="28"/>
        </w:rPr>
        <w:t>your</w:t>
      </w:r>
      <w:r>
        <w:rPr>
          <w:sz w:val="28"/>
          <w:szCs w:val="28"/>
        </w:rPr>
        <w:t xml:space="preserve"> fist,” John muttered. Then he rolled over facing away from Tom, hoping to nap a little more before dinnertime.</w:t>
      </w:r>
      <w:del w:id="540" w:author="Nick" w:date="2020-02-07T16:24:00Z">
        <w:r w:rsidDel="00023DB4">
          <w:rPr>
            <w:sz w:val="28"/>
            <w:szCs w:val="28"/>
          </w:rPr>
          <w:delText xml:space="preserve"> </w:delText>
        </w:r>
      </w:del>
    </w:p>
    <w:p w:rsidR="001C7380" w:rsidRPr="001C7380" w:rsidRDefault="001C7380">
      <w:pPr>
        <w:spacing w:after="120"/>
        <w:ind w:firstLine="284"/>
        <w:rPr>
          <w:sz w:val="28"/>
          <w:szCs w:val="28"/>
        </w:rPr>
        <w:pPrChange w:id="541" w:author="Nick" w:date="2020-02-07T15:55:00Z">
          <w:pPr>
            <w:spacing w:after="120"/>
            <w:ind w:firstLine="284"/>
            <w:jc w:val="both"/>
          </w:pPr>
        </w:pPrChange>
      </w:pPr>
      <w:r>
        <w:rPr>
          <w:sz w:val="28"/>
          <w:szCs w:val="28"/>
        </w:rPr>
        <w:t>“Thanks</w:t>
      </w:r>
      <w:ins w:id="542" w:author="Nick" w:date="2020-02-07T16:24:00Z">
        <w:r w:rsidR="00023DB4">
          <w:rPr>
            <w:rFonts w:hint="eastAsia"/>
            <w:sz w:val="28"/>
            <w:szCs w:val="28"/>
          </w:rPr>
          <w:t>,</w:t>
        </w:r>
      </w:ins>
      <w:r>
        <w:rPr>
          <w:sz w:val="28"/>
          <w:szCs w:val="28"/>
        </w:rPr>
        <w:t xml:space="preserve"> Dad!” Tom shouted</w:t>
      </w:r>
      <w:ins w:id="543" w:author="Nick" w:date="2020-02-07T16:25:00Z">
        <w:r w:rsidR="00023DB4">
          <w:rPr>
            <w:rFonts w:hint="eastAsia"/>
            <w:sz w:val="28"/>
            <w:szCs w:val="28"/>
          </w:rPr>
          <w:t xml:space="preserve">. </w:t>
        </w:r>
      </w:ins>
      <w:del w:id="544" w:author="Nick" w:date="2020-02-07T16:25:00Z">
        <w:r w:rsidDel="00023DB4">
          <w:rPr>
            <w:sz w:val="28"/>
            <w:szCs w:val="28"/>
          </w:rPr>
          <w:delText xml:space="preserve"> as h</w:delText>
        </w:r>
      </w:del>
      <w:ins w:id="545" w:author="Nick" w:date="2020-02-07T16:25:00Z">
        <w:r w:rsidR="00023DB4">
          <w:rPr>
            <w:rFonts w:hint="eastAsia"/>
            <w:sz w:val="28"/>
            <w:szCs w:val="28"/>
          </w:rPr>
          <w:t>H</w:t>
        </w:r>
      </w:ins>
      <w:r>
        <w:rPr>
          <w:sz w:val="28"/>
          <w:szCs w:val="28"/>
        </w:rPr>
        <w:t xml:space="preserve">e </w:t>
      </w:r>
      <w:r w:rsidR="00B705C1">
        <w:rPr>
          <w:sz w:val="28"/>
          <w:szCs w:val="28"/>
        </w:rPr>
        <w:t>pumped</w:t>
      </w:r>
      <w:r>
        <w:rPr>
          <w:sz w:val="28"/>
          <w:szCs w:val="28"/>
        </w:rPr>
        <w:t xml:space="preserve"> his fist in the air and ran back to tell the others. </w:t>
      </w:r>
    </w:p>
    <w:p w:rsidR="002C415C" w:rsidRDefault="002C415C">
      <w:pPr>
        <w:spacing w:after="120"/>
        <w:jc w:val="both"/>
        <w:rPr>
          <w:sz w:val="28"/>
          <w:szCs w:val="28"/>
        </w:rPr>
        <w:pPrChange w:id="546" w:author="Nick" w:date="2020-02-07T15:55:00Z">
          <w:pPr>
            <w:spacing w:after="120"/>
          </w:pPr>
        </w:pPrChange>
      </w:pPr>
    </w:p>
    <w:p w:rsidR="002C415C" w:rsidRDefault="002C415C">
      <w:pPr>
        <w:spacing w:after="120"/>
        <w:jc w:val="both"/>
        <w:rPr>
          <w:sz w:val="28"/>
          <w:szCs w:val="28"/>
        </w:rPr>
        <w:pPrChange w:id="547" w:author="Nick" w:date="2020-02-07T15:55:00Z">
          <w:pPr>
            <w:spacing w:after="120"/>
          </w:pPr>
        </w:pPrChange>
      </w:pPr>
    </w:p>
    <w:p w:rsidR="002C415C" w:rsidRDefault="002C415C">
      <w:pPr>
        <w:spacing w:after="120"/>
        <w:jc w:val="both"/>
        <w:rPr>
          <w:sz w:val="28"/>
          <w:szCs w:val="28"/>
        </w:rPr>
        <w:pPrChange w:id="548" w:author="Nick" w:date="2020-02-07T15:55:00Z">
          <w:pPr>
            <w:spacing w:after="120"/>
          </w:pPr>
        </w:pPrChange>
      </w:pPr>
    </w:p>
    <w:p w:rsidR="002C415C" w:rsidRDefault="002C415C">
      <w:pPr>
        <w:spacing w:after="120"/>
        <w:jc w:val="both"/>
        <w:rPr>
          <w:sz w:val="28"/>
          <w:szCs w:val="28"/>
        </w:rPr>
        <w:pPrChange w:id="549" w:author="Nick" w:date="2020-02-07T15:55:00Z">
          <w:pPr>
            <w:spacing w:after="120"/>
          </w:pPr>
        </w:pPrChange>
      </w:pPr>
    </w:p>
    <w:p w:rsidR="00F8203B" w:rsidRPr="005364EA" w:rsidRDefault="00F8203B" w:rsidP="00F8203B">
      <w:pPr>
        <w:pStyle w:val="Header1"/>
        <w:jc w:val="center"/>
        <w:rPr>
          <w:color w:val="000000" w:themeColor="text1"/>
          <w:szCs w:val="28"/>
        </w:rPr>
      </w:pPr>
      <w:bookmarkStart w:id="550" w:name="_Toc32436766"/>
      <w:r w:rsidRPr="005364EA">
        <w:rPr>
          <w:color w:val="000000" w:themeColor="text1"/>
          <w:szCs w:val="28"/>
        </w:rPr>
        <w:lastRenderedPageBreak/>
        <w:t>CHAPTER 5</w:t>
      </w:r>
      <w:bookmarkEnd w:id="550"/>
    </w:p>
    <w:p w:rsidR="001C7380" w:rsidRPr="005364EA" w:rsidRDefault="001C7380" w:rsidP="001C7380">
      <w:pPr>
        <w:pStyle w:val="Header1"/>
        <w:jc w:val="center"/>
        <w:rPr>
          <w:color w:val="000000" w:themeColor="text1"/>
          <w:szCs w:val="28"/>
          <w:rPrChange w:id="551" w:author="Microsoft Office User" w:date="2020-02-12T23:27:00Z">
            <w:rPr>
              <w:color w:val="A6A6A6" w:themeColor="background1" w:themeShade="A6"/>
              <w:sz w:val="32"/>
              <w:szCs w:val="32"/>
            </w:rPr>
          </w:rPrChange>
        </w:rPr>
      </w:pPr>
      <w:bookmarkStart w:id="552" w:name="_Toc32436767"/>
      <w:r w:rsidRPr="005364EA">
        <w:rPr>
          <w:color w:val="000000" w:themeColor="text1"/>
          <w:szCs w:val="28"/>
          <w:rPrChange w:id="553" w:author="Microsoft Office User" w:date="2020-02-12T23:27:00Z">
            <w:rPr>
              <w:color w:val="A6A6A6" w:themeColor="background1" w:themeShade="A6"/>
              <w:sz w:val="32"/>
              <w:szCs w:val="32"/>
            </w:rPr>
          </w:rPrChange>
        </w:rPr>
        <w:t>Mom, What’s a Pound?</w:t>
      </w:r>
      <w:bookmarkEnd w:id="552"/>
    </w:p>
    <w:p w:rsidR="001C7380" w:rsidRPr="001C7380" w:rsidRDefault="001C7380">
      <w:pPr>
        <w:spacing w:after="120"/>
        <w:ind w:firstLine="284"/>
        <w:rPr>
          <w:sz w:val="28"/>
          <w:szCs w:val="28"/>
        </w:rPr>
        <w:pPrChange w:id="554" w:author="Nick" w:date="2020-02-07T15:55:00Z">
          <w:pPr>
            <w:spacing w:after="120"/>
            <w:ind w:firstLine="284"/>
            <w:jc w:val="both"/>
          </w:pPr>
        </w:pPrChange>
      </w:pPr>
      <w:r w:rsidRPr="001C7380">
        <w:rPr>
          <w:sz w:val="28"/>
          <w:szCs w:val="28"/>
        </w:rPr>
        <w:t xml:space="preserve">Meanwhile, Anne </w:t>
      </w:r>
      <w:r>
        <w:rPr>
          <w:sz w:val="28"/>
          <w:szCs w:val="28"/>
        </w:rPr>
        <w:t>was</w:t>
      </w:r>
      <w:r w:rsidRPr="001C7380">
        <w:rPr>
          <w:sz w:val="28"/>
          <w:szCs w:val="28"/>
        </w:rPr>
        <w:t xml:space="preserve"> in the kitchen asking </w:t>
      </w:r>
      <w:r>
        <w:rPr>
          <w:sz w:val="28"/>
          <w:szCs w:val="28"/>
        </w:rPr>
        <w:t>her mom</w:t>
      </w:r>
      <w:ins w:id="555" w:author="Nick" w:date="2020-02-07T16:25:00Z">
        <w:r w:rsidR="00023DB4">
          <w:rPr>
            <w:rFonts w:hint="eastAsia"/>
            <w:sz w:val="28"/>
            <w:szCs w:val="28"/>
          </w:rPr>
          <w:t>,</w:t>
        </w:r>
      </w:ins>
      <w:r>
        <w:rPr>
          <w:sz w:val="28"/>
          <w:szCs w:val="28"/>
        </w:rPr>
        <w:t xml:space="preserve"> Wendy Jolly</w:t>
      </w:r>
      <w:ins w:id="556" w:author="Nick" w:date="2020-02-07T16:25:00Z">
        <w:r w:rsidR="00023DB4">
          <w:rPr>
            <w:rFonts w:hint="eastAsia"/>
            <w:sz w:val="28"/>
            <w:szCs w:val="28"/>
          </w:rPr>
          <w:t>,</w:t>
        </w:r>
      </w:ins>
      <w:r>
        <w:rPr>
          <w:sz w:val="28"/>
          <w:szCs w:val="28"/>
        </w:rPr>
        <w:t xml:space="preserve"> the</w:t>
      </w:r>
      <w:r w:rsidRPr="001C7380">
        <w:rPr>
          <w:sz w:val="28"/>
          <w:szCs w:val="28"/>
        </w:rPr>
        <w:t xml:space="preserve"> exact same thing.</w:t>
      </w:r>
    </w:p>
    <w:p w:rsidR="001C7380" w:rsidRPr="001C7380" w:rsidRDefault="001C7380">
      <w:pPr>
        <w:spacing w:after="120"/>
        <w:ind w:firstLine="284"/>
        <w:rPr>
          <w:sz w:val="28"/>
          <w:szCs w:val="28"/>
        </w:rPr>
        <w:pPrChange w:id="557" w:author="Nick" w:date="2020-02-07T15:55:00Z">
          <w:pPr>
            <w:spacing w:after="120"/>
            <w:ind w:firstLine="284"/>
            <w:jc w:val="both"/>
          </w:pPr>
        </w:pPrChange>
      </w:pPr>
      <w:r w:rsidRPr="001C7380">
        <w:rPr>
          <w:sz w:val="28"/>
          <w:szCs w:val="28"/>
        </w:rPr>
        <w:t xml:space="preserve">“What’s a pound?” </w:t>
      </w:r>
      <w:r>
        <w:rPr>
          <w:sz w:val="28"/>
          <w:szCs w:val="28"/>
        </w:rPr>
        <w:t>Wendy</w:t>
      </w:r>
      <w:r w:rsidRPr="001C7380">
        <w:rPr>
          <w:sz w:val="28"/>
          <w:szCs w:val="28"/>
        </w:rPr>
        <w:t xml:space="preserve"> repeated the question while draining the pasta in the sink.</w:t>
      </w:r>
      <w:r>
        <w:rPr>
          <w:sz w:val="28"/>
          <w:szCs w:val="28"/>
        </w:rPr>
        <w:t xml:space="preserve"> She was in the middle of cooking and wasn’t paying too much attention to Anne. </w:t>
      </w:r>
    </w:p>
    <w:p w:rsidR="001C7380" w:rsidRPr="001C7380" w:rsidRDefault="001C7380">
      <w:pPr>
        <w:spacing w:after="120"/>
        <w:ind w:firstLine="284"/>
        <w:rPr>
          <w:sz w:val="28"/>
          <w:szCs w:val="28"/>
        </w:rPr>
        <w:pPrChange w:id="558" w:author="Nick" w:date="2020-02-07T15:55:00Z">
          <w:pPr>
            <w:spacing w:after="120"/>
            <w:ind w:firstLine="284"/>
            <w:jc w:val="both"/>
          </w:pPr>
        </w:pPrChange>
      </w:pPr>
      <w:r w:rsidRPr="001C7380">
        <w:rPr>
          <w:sz w:val="28"/>
          <w:szCs w:val="28"/>
        </w:rPr>
        <w:t xml:space="preserve">“Yup, a pound,” Anne confirmed, taking care not to stand too close to the sink. Just then, </w:t>
      </w:r>
      <w:del w:id="559" w:author="Nick" w:date="2020-02-07T16:25:00Z">
        <w:r w:rsidRPr="001C7380" w:rsidDel="00023DB4">
          <w:rPr>
            <w:sz w:val="28"/>
            <w:szCs w:val="28"/>
          </w:rPr>
          <w:delText xml:space="preserve">their cat </w:delText>
        </w:r>
      </w:del>
      <w:r w:rsidRPr="001C7380">
        <w:rPr>
          <w:sz w:val="28"/>
          <w:szCs w:val="28"/>
        </w:rPr>
        <w:t xml:space="preserve">Casper ran across the room with </w:t>
      </w:r>
      <w:del w:id="560" w:author="Nick" w:date="2020-02-07T16:25:00Z">
        <w:r w:rsidRPr="001C7380" w:rsidDel="00023DB4">
          <w:rPr>
            <w:sz w:val="28"/>
            <w:szCs w:val="28"/>
          </w:rPr>
          <w:delText xml:space="preserve">their dog </w:delText>
        </w:r>
      </w:del>
      <w:r w:rsidRPr="001C7380">
        <w:rPr>
          <w:sz w:val="28"/>
          <w:szCs w:val="28"/>
        </w:rPr>
        <w:t xml:space="preserve">Spike chasing him from behind. Mom and Anne looked at </w:t>
      </w:r>
      <w:ins w:id="561" w:author="Nick" w:date="2020-02-07T16:25:00Z">
        <w:r w:rsidR="00023DB4">
          <w:rPr>
            <w:rFonts w:hint="eastAsia"/>
            <w:sz w:val="28"/>
            <w:szCs w:val="28"/>
          </w:rPr>
          <w:t xml:space="preserve">the animals </w:t>
        </w:r>
      </w:ins>
      <w:del w:id="562" w:author="Nick" w:date="2020-02-07T16:25:00Z">
        <w:r w:rsidRPr="001C7380" w:rsidDel="00023DB4">
          <w:rPr>
            <w:sz w:val="28"/>
            <w:szCs w:val="28"/>
          </w:rPr>
          <w:delText>th</w:delText>
        </w:r>
        <w:r w:rsidDel="00023DB4">
          <w:rPr>
            <w:sz w:val="28"/>
            <w:szCs w:val="28"/>
          </w:rPr>
          <w:delText xml:space="preserve">eir pets </w:delText>
        </w:r>
      </w:del>
      <w:r>
        <w:rPr>
          <w:sz w:val="28"/>
          <w:szCs w:val="28"/>
        </w:rPr>
        <w:t>and Wendy remembered.</w:t>
      </w:r>
    </w:p>
    <w:p w:rsidR="001C7380" w:rsidRPr="001C7380" w:rsidRDefault="001C7380">
      <w:pPr>
        <w:spacing w:after="120"/>
        <w:ind w:firstLine="284"/>
        <w:rPr>
          <w:sz w:val="28"/>
          <w:szCs w:val="28"/>
        </w:rPr>
        <w:pPrChange w:id="563" w:author="Nick" w:date="2020-02-07T15:55:00Z">
          <w:pPr>
            <w:spacing w:after="120"/>
            <w:ind w:firstLine="284"/>
            <w:jc w:val="both"/>
          </w:pPr>
        </w:pPrChange>
      </w:pPr>
      <w:r w:rsidRPr="001C7380">
        <w:rPr>
          <w:sz w:val="28"/>
          <w:szCs w:val="28"/>
        </w:rPr>
        <w:t>“</w:t>
      </w:r>
      <w:r>
        <w:rPr>
          <w:sz w:val="28"/>
          <w:szCs w:val="28"/>
        </w:rPr>
        <w:t xml:space="preserve">Oh right, it’s </w:t>
      </w:r>
      <w:r w:rsidRPr="001C7380">
        <w:rPr>
          <w:sz w:val="28"/>
          <w:szCs w:val="28"/>
        </w:rPr>
        <w:t>an</w:t>
      </w:r>
      <w:r>
        <w:rPr>
          <w:sz w:val="28"/>
          <w:szCs w:val="28"/>
        </w:rPr>
        <w:t>other word for</w:t>
      </w:r>
      <w:r w:rsidRPr="001C7380">
        <w:rPr>
          <w:sz w:val="28"/>
          <w:szCs w:val="28"/>
        </w:rPr>
        <w:t xml:space="preserve"> animal shelter. It’s a place where stray, lost, or abandoned pets are </w:t>
      </w:r>
      <w:r>
        <w:rPr>
          <w:sz w:val="28"/>
          <w:szCs w:val="28"/>
        </w:rPr>
        <w:t>taken care of</w:t>
      </w:r>
      <w:r w:rsidRPr="001C7380">
        <w:rPr>
          <w:sz w:val="28"/>
          <w:szCs w:val="28"/>
        </w:rPr>
        <w:t xml:space="preserve"> before they </w:t>
      </w:r>
      <w:r>
        <w:rPr>
          <w:sz w:val="28"/>
          <w:szCs w:val="28"/>
        </w:rPr>
        <w:t>are</w:t>
      </w:r>
      <w:r w:rsidRPr="001C7380">
        <w:rPr>
          <w:sz w:val="28"/>
          <w:szCs w:val="28"/>
        </w:rPr>
        <w:t xml:space="preserve"> adopted or found</w:t>
      </w:r>
      <w:r>
        <w:rPr>
          <w:sz w:val="28"/>
          <w:szCs w:val="28"/>
        </w:rPr>
        <w:t xml:space="preserve">,” Wendy replied. </w:t>
      </w:r>
    </w:p>
    <w:p w:rsidR="001C7380" w:rsidRDefault="001C7380">
      <w:pPr>
        <w:spacing w:after="120"/>
        <w:ind w:firstLine="284"/>
        <w:rPr>
          <w:sz w:val="28"/>
          <w:szCs w:val="28"/>
        </w:rPr>
        <w:pPrChange w:id="564" w:author="Nick" w:date="2020-02-07T15:55:00Z">
          <w:pPr>
            <w:spacing w:after="120"/>
            <w:ind w:firstLine="284"/>
            <w:jc w:val="both"/>
          </w:pPr>
        </w:pPrChange>
      </w:pPr>
      <w:r>
        <w:rPr>
          <w:sz w:val="28"/>
          <w:szCs w:val="28"/>
        </w:rPr>
        <w:t>“Oh NO!” Anne yelled and threw her hands over her mouth. That’s a terrible idea for a cake! She had to go tell her brothers immediately</w:t>
      </w:r>
      <w:ins w:id="565" w:author="Nick" w:date="2020-02-07T16:26:00Z">
        <w:r w:rsidR="00023DB4">
          <w:rPr>
            <w:rFonts w:hint="eastAsia"/>
            <w:sz w:val="28"/>
            <w:szCs w:val="28"/>
          </w:rPr>
          <w:t xml:space="preserve">. </w:t>
        </w:r>
      </w:ins>
      <w:del w:id="566" w:author="Nick" w:date="2020-02-07T16:26:00Z">
        <w:r w:rsidDel="00023DB4">
          <w:rPr>
            <w:sz w:val="28"/>
            <w:szCs w:val="28"/>
          </w:rPr>
          <w:delText xml:space="preserve">, so </w:delText>
        </w:r>
      </w:del>
      <w:r>
        <w:rPr>
          <w:sz w:val="28"/>
          <w:szCs w:val="28"/>
        </w:rPr>
        <w:t xml:space="preserve">Anne ran out of the kitchen before Wendy had a chance to react. </w:t>
      </w:r>
    </w:p>
    <w:p w:rsidR="001C7380" w:rsidRDefault="001C7380">
      <w:pPr>
        <w:spacing w:after="120"/>
        <w:ind w:firstLine="284"/>
        <w:rPr>
          <w:sz w:val="28"/>
          <w:szCs w:val="28"/>
        </w:rPr>
        <w:pPrChange w:id="567" w:author="Nick" w:date="2020-02-07T15:55:00Z">
          <w:pPr>
            <w:spacing w:after="120"/>
            <w:ind w:firstLine="284"/>
            <w:jc w:val="both"/>
          </w:pPr>
        </w:pPrChange>
      </w:pPr>
      <w:r>
        <w:rPr>
          <w:sz w:val="28"/>
          <w:szCs w:val="28"/>
        </w:rPr>
        <w:t xml:space="preserve">“No running!” Wendy yelled after Anne, but she knew it was useless. </w:t>
      </w:r>
    </w:p>
    <w:p w:rsidR="00B705C1" w:rsidRPr="001C7380" w:rsidRDefault="00B705C1">
      <w:pPr>
        <w:spacing w:after="120"/>
        <w:ind w:firstLine="284"/>
        <w:rPr>
          <w:sz w:val="28"/>
          <w:szCs w:val="28"/>
        </w:rPr>
        <w:pPrChange w:id="568" w:author="Nick" w:date="2020-02-07T15:55:00Z">
          <w:pPr>
            <w:spacing w:after="120"/>
            <w:ind w:firstLine="284"/>
            <w:jc w:val="both"/>
          </w:pPr>
        </w:pPrChange>
      </w:pPr>
    </w:p>
    <w:p w:rsidR="001C7380" w:rsidRDefault="001C7380" w:rsidP="001C7380">
      <w:pPr>
        <w:spacing w:after="120"/>
        <w:rPr>
          <w:sz w:val="28"/>
          <w:szCs w:val="28"/>
        </w:rPr>
      </w:pPr>
    </w:p>
    <w:p w:rsidR="000D7A43" w:rsidRPr="00D1339A" w:rsidRDefault="000D7A43" w:rsidP="000D7A43">
      <w:pPr>
        <w:pStyle w:val="Header1"/>
        <w:jc w:val="center"/>
        <w:rPr>
          <w:color w:val="000000" w:themeColor="text1"/>
          <w:szCs w:val="28"/>
        </w:rPr>
      </w:pPr>
      <w:bookmarkStart w:id="569" w:name="_Toc32436768"/>
      <w:r w:rsidRPr="005364EA">
        <w:rPr>
          <w:color w:val="000000" w:themeColor="text1"/>
          <w:szCs w:val="28"/>
        </w:rPr>
        <w:lastRenderedPageBreak/>
        <w:t>CHAPTER 6</w:t>
      </w:r>
      <w:bookmarkEnd w:id="569"/>
    </w:p>
    <w:p w:rsidR="000D7A43" w:rsidRPr="005364EA" w:rsidRDefault="00B705C1" w:rsidP="000D7A43">
      <w:pPr>
        <w:pStyle w:val="Header1"/>
        <w:jc w:val="center"/>
        <w:rPr>
          <w:color w:val="000000" w:themeColor="text1"/>
          <w:szCs w:val="28"/>
          <w:rPrChange w:id="570" w:author="Microsoft Office User" w:date="2020-02-12T23:27:00Z">
            <w:rPr>
              <w:color w:val="A6A6A6" w:themeColor="background1" w:themeShade="A6"/>
              <w:sz w:val="32"/>
              <w:szCs w:val="32"/>
            </w:rPr>
          </w:rPrChange>
        </w:rPr>
      </w:pPr>
      <w:bookmarkStart w:id="571" w:name="_Toc32436769"/>
      <w:r w:rsidRPr="005364EA">
        <w:rPr>
          <w:color w:val="000000" w:themeColor="text1"/>
          <w:szCs w:val="28"/>
          <w:rPrChange w:id="572" w:author="Microsoft Office User" w:date="2020-02-12T23:27:00Z">
            <w:rPr>
              <w:color w:val="A6A6A6" w:themeColor="background1" w:themeShade="A6"/>
              <w:sz w:val="32"/>
              <w:szCs w:val="32"/>
            </w:rPr>
          </w:rPrChange>
        </w:rPr>
        <w:t>The Crash</w:t>
      </w:r>
      <w:bookmarkEnd w:id="571"/>
    </w:p>
    <w:p w:rsidR="001C7380" w:rsidRDefault="001C7380">
      <w:pPr>
        <w:spacing w:after="120"/>
        <w:ind w:firstLine="284"/>
        <w:rPr>
          <w:sz w:val="28"/>
          <w:szCs w:val="28"/>
        </w:rPr>
        <w:pPrChange w:id="573" w:author="Nick" w:date="2020-02-07T15:55:00Z">
          <w:pPr>
            <w:spacing w:after="120"/>
            <w:ind w:firstLine="284"/>
            <w:jc w:val="both"/>
          </w:pPr>
        </w:pPrChange>
      </w:pPr>
      <w:r>
        <w:rPr>
          <w:sz w:val="28"/>
          <w:szCs w:val="28"/>
        </w:rPr>
        <w:t>Anne ran upstairs to find her brothers. There was no way they were going to be eating cats and dogs!</w:t>
      </w:r>
      <w:r w:rsidR="00B705C1">
        <w:rPr>
          <w:sz w:val="28"/>
          <w:szCs w:val="28"/>
        </w:rPr>
        <w:t xml:space="preserve"> She ran up the stairs as fast as she could. </w:t>
      </w:r>
    </w:p>
    <w:p w:rsidR="001C7380" w:rsidRDefault="00B705C1">
      <w:pPr>
        <w:spacing w:after="120"/>
        <w:ind w:firstLine="284"/>
        <w:rPr>
          <w:sz w:val="28"/>
          <w:szCs w:val="28"/>
        </w:rPr>
        <w:pPrChange w:id="574" w:author="Nick" w:date="2020-02-07T15:55:00Z">
          <w:pPr>
            <w:spacing w:after="120"/>
            <w:ind w:firstLine="284"/>
            <w:jc w:val="both"/>
          </w:pPr>
        </w:pPrChange>
      </w:pPr>
      <w:r>
        <w:rPr>
          <w:sz w:val="28"/>
          <w:szCs w:val="28"/>
        </w:rPr>
        <w:t xml:space="preserve">What Anne hadn’t realized was that at the same time, </w:t>
      </w:r>
      <w:r w:rsidR="001C7380">
        <w:rPr>
          <w:sz w:val="28"/>
          <w:szCs w:val="28"/>
        </w:rPr>
        <w:t xml:space="preserve">Tom was running </w:t>
      </w:r>
      <w:r>
        <w:rPr>
          <w:sz w:val="28"/>
          <w:szCs w:val="28"/>
        </w:rPr>
        <w:t>towards the stairs from the bedroom.</w:t>
      </w:r>
      <w:r w:rsidR="001C7380">
        <w:rPr>
          <w:sz w:val="28"/>
          <w:szCs w:val="28"/>
        </w:rPr>
        <w:t xml:space="preserve"> </w:t>
      </w:r>
      <w:r>
        <w:rPr>
          <w:sz w:val="28"/>
          <w:szCs w:val="28"/>
        </w:rPr>
        <w:t>B</w:t>
      </w:r>
      <w:r w:rsidR="001C7380">
        <w:rPr>
          <w:sz w:val="28"/>
          <w:szCs w:val="28"/>
        </w:rPr>
        <w:t xml:space="preserve">efore either could prevent it from happening, they </w:t>
      </w:r>
      <w:r>
        <w:rPr>
          <w:sz w:val="28"/>
          <w:szCs w:val="28"/>
        </w:rPr>
        <w:t>crashed</w:t>
      </w:r>
      <w:r w:rsidR="001C7380">
        <w:rPr>
          <w:sz w:val="28"/>
          <w:szCs w:val="28"/>
        </w:rPr>
        <w:t xml:space="preserve"> hard into each other. </w:t>
      </w:r>
    </w:p>
    <w:p w:rsidR="00B705C1" w:rsidRDefault="001C7380">
      <w:pPr>
        <w:spacing w:after="120"/>
        <w:ind w:firstLine="284"/>
        <w:rPr>
          <w:sz w:val="28"/>
          <w:szCs w:val="28"/>
        </w:rPr>
        <w:pPrChange w:id="575" w:author="Nick" w:date="2020-02-07T15:55:00Z">
          <w:pPr>
            <w:spacing w:after="120"/>
            <w:ind w:firstLine="284"/>
            <w:jc w:val="both"/>
          </w:pPr>
        </w:pPrChange>
      </w:pPr>
      <w:r>
        <w:rPr>
          <w:sz w:val="28"/>
          <w:szCs w:val="28"/>
        </w:rPr>
        <w:t xml:space="preserve">As they both started wailing, Grandpa Henry, Grandma Helen and Alan </w:t>
      </w:r>
      <w:r w:rsidR="00B705C1">
        <w:rPr>
          <w:sz w:val="28"/>
          <w:szCs w:val="28"/>
        </w:rPr>
        <w:t>rushed</w:t>
      </w:r>
      <w:r>
        <w:rPr>
          <w:sz w:val="28"/>
          <w:szCs w:val="28"/>
        </w:rPr>
        <w:t xml:space="preserve"> to see what the commotion was all about. </w:t>
      </w:r>
    </w:p>
    <w:p w:rsidR="00B705C1" w:rsidRDefault="00B705C1">
      <w:pPr>
        <w:spacing w:after="120"/>
        <w:ind w:firstLine="284"/>
        <w:rPr>
          <w:sz w:val="28"/>
          <w:szCs w:val="28"/>
        </w:rPr>
        <w:pPrChange w:id="576" w:author="Nick" w:date="2020-02-07T15:55:00Z">
          <w:pPr>
            <w:spacing w:after="120"/>
            <w:ind w:firstLine="284"/>
            <w:jc w:val="both"/>
          </w:pPr>
        </w:pPrChange>
      </w:pPr>
      <w:r>
        <w:rPr>
          <w:sz w:val="28"/>
          <w:szCs w:val="28"/>
        </w:rPr>
        <w:t xml:space="preserve">“Grandma! Please don’t cook Spike and Casper,” Anne begged between her tears. In truth, she wasn’t really crying about bumping into Tom. Of course, it hurt, but she was more upset about finding out that Grandma suggested they should make a cake out of their beloved pets. </w:t>
      </w:r>
    </w:p>
    <w:p w:rsidR="00B705C1" w:rsidRDefault="00B705C1">
      <w:pPr>
        <w:spacing w:after="120"/>
        <w:ind w:firstLine="284"/>
        <w:rPr>
          <w:sz w:val="28"/>
          <w:szCs w:val="28"/>
        </w:rPr>
        <w:pPrChange w:id="577" w:author="Nick" w:date="2020-02-07T15:55:00Z">
          <w:pPr>
            <w:spacing w:after="120"/>
            <w:ind w:firstLine="284"/>
            <w:jc w:val="both"/>
          </w:pPr>
        </w:pPrChange>
      </w:pPr>
      <w:r>
        <w:rPr>
          <w:sz w:val="28"/>
          <w:szCs w:val="28"/>
        </w:rPr>
        <w:t>“What are you babbling about?” Grandma Helen asked in shock.</w:t>
      </w:r>
      <w:del w:id="578" w:author="Nick" w:date="2020-02-07T16:27:00Z">
        <w:r w:rsidDel="00023DB4">
          <w:rPr>
            <w:sz w:val="28"/>
            <w:szCs w:val="28"/>
          </w:rPr>
          <w:delText xml:space="preserve"> She would never suggest such a thing. </w:delText>
        </w:r>
      </w:del>
    </w:p>
    <w:p w:rsidR="00B705C1" w:rsidRDefault="00B705C1">
      <w:pPr>
        <w:spacing w:after="120"/>
        <w:ind w:firstLine="284"/>
        <w:rPr>
          <w:sz w:val="28"/>
          <w:szCs w:val="28"/>
        </w:rPr>
        <w:pPrChange w:id="579" w:author="Nick" w:date="2020-02-07T15:55:00Z">
          <w:pPr>
            <w:spacing w:after="120"/>
            <w:ind w:firstLine="284"/>
            <w:jc w:val="both"/>
          </w:pPr>
        </w:pPrChange>
      </w:pPr>
      <w:r>
        <w:rPr>
          <w:sz w:val="28"/>
          <w:szCs w:val="28"/>
        </w:rPr>
        <w:t xml:space="preserve">“Mom told me that a pound is an animal shelter, and we have a cat and a dog in the house along with the butter, eggs, flour, and sugar. So that’s what you wanted to bake,” Anne sobbed. </w:t>
      </w:r>
    </w:p>
    <w:p w:rsidR="000D7A43" w:rsidRDefault="00B705C1">
      <w:pPr>
        <w:spacing w:after="120"/>
        <w:ind w:firstLine="284"/>
        <w:rPr>
          <w:sz w:val="28"/>
          <w:szCs w:val="28"/>
        </w:rPr>
        <w:pPrChange w:id="580" w:author="Nick" w:date="2020-02-07T15:55:00Z">
          <w:pPr>
            <w:spacing w:after="120"/>
            <w:ind w:firstLine="284"/>
            <w:jc w:val="both"/>
          </w:pPr>
        </w:pPrChange>
      </w:pPr>
      <w:del w:id="581" w:author="Nick" w:date="2020-02-07T16:28:00Z">
        <w:r w:rsidDel="00023DB4">
          <w:rPr>
            <w:sz w:val="28"/>
            <w:szCs w:val="28"/>
          </w:rPr>
          <w:delText>At this, ev</w:delText>
        </w:r>
      </w:del>
      <w:ins w:id="582" w:author="Nick" w:date="2020-02-07T16:28:00Z">
        <w:r w:rsidR="00023DB4">
          <w:rPr>
            <w:rFonts w:hint="eastAsia"/>
            <w:sz w:val="28"/>
            <w:szCs w:val="28"/>
          </w:rPr>
          <w:t>Ev</w:t>
        </w:r>
      </w:ins>
      <w:r>
        <w:rPr>
          <w:sz w:val="28"/>
          <w:szCs w:val="28"/>
        </w:rPr>
        <w:t>erybody burst out laughing. Even Tom, who was crying from the bump</w:t>
      </w:r>
      <w:ins w:id="583" w:author="Nick" w:date="2020-02-07T16:29:00Z">
        <w:r w:rsidR="00023DB4">
          <w:rPr>
            <w:rFonts w:hint="eastAsia"/>
            <w:sz w:val="28"/>
            <w:szCs w:val="28"/>
          </w:rPr>
          <w:t>,</w:t>
        </w:r>
      </w:ins>
      <w:r>
        <w:rPr>
          <w:sz w:val="28"/>
          <w:szCs w:val="28"/>
        </w:rPr>
        <w:t xml:space="preserve"> thought that was the funniest thing he’s heard all week. </w:t>
      </w:r>
    </w:p>
    <w:p w:rsidR="00B705C1" w:rsidRDefault="00B705C1">
      <w:pPr>
        <w:spacing w:after="120"/>
        <w:ind w:firstLine="284"/>
        <w:rPr>
          <w:sz w:val="28"/>
          <w:szCs w:val="28"/>
        </w:rPr>
        <w:pPrChange w:id="584" w:author="Nick" w:date="2020-02-07T15:55:00Z">
          <w:pPr>
            <w:spacing w:after="120"/>
            <w:ind w:firstLine="284"/>
            <w:jc w:val="both"/>
          </w:pPr>
        </w:pPrChange>
      </w:pPr>
      <w:r>
        <w:rPr>
          <w:sz w:val="28"/>
          <w:szCs w:val="28"/>
        </w:rPr>
        <w:lastRenderedPageBreak/>
        <w:t xml:space="preserve">“That’s not right,” Tom said. “I just asked </w:t>
      </w:r>
      <w:ins w:id="585" w:author="Nick" w:date="2020-02-07T16:29:00Z">
        <w:r w:rsidR="00023DB4">
          <w:rPr>
            <w:rFonts w:hint="eastAsia"/>
            <w:sz w:val="28"/>
            <w:szCs w:val="28"/>
          </w:rPr>
          <w:t>D</w:t>
        </w:r>
      </w:ins>
      <w:del w:id="586" w:author="Nick" w:date="2020-02-07T16:29:00Z">
        <w:r w:rsidDel="00023DB4">
          <w:rPr>
            <w:sz w:val="28"/>
            <w:szCs w:val="28"/>
          </w:rPr>
          <w:delText>d</w:delText>
        </w:r>
      </w:del>
      <w:r>
        <w:rPr>
          <w:sz w:val="28"/>
          <w:szCs w:val="28"/>
        </w:rPr>
        <w:t>ad what pound is, and he told me it’s hitting something really hard with your fists. Obviously, we have to pound all the ingredients together.”</w:t>
      </w:r>
    </w:p>
    <w:p w:rsidR="00B705C1" w:rsidRDefault="00B705C1">
      <w:pPr>
        <w:spacing w:after="120"/>
        <w:ind w:firstLine="284"/>
        <w:rPr>
          <w:sz w:val="28"/>
          <w:szCs w:val="28"/>
        </w:rPr>
        <w:pPrChange w:id="587" w:author="Nick" w:date="2020-02-07T15:55:00Z">
          <w:pPr>
            <w:spacing w:after="120"/>
            <w:ind w:firstLine="284"/>
            <w:jc w:val="both"/>
          </w:pPr>
        </w:pPrChange>
      </w:pPr>
      <w:r>
        <w:rPr>
          <w:sz w:val="28"/>
          <w:szCs w:val="28"/>
        </w:rPr>
        <w:t xml:space="preserve">Tom made a motion of pounding his fist into the palm of his other hand. That just made Grandma Helen and Grandpa Henry laugh even harder. </w:t>
      </w:r>
    </w:p>
    <w:p w:rsidR="00B705C1" w:rsidRDefault="00B705C1">
      <w:pPr>
        <w:spacing w:after="120"/>
        <w:ind w:firstLine="284"/>
        <w:rPr>
          <w:sz w:val="28"/>
          <w:szCs w:val="28"/>
        </w:rPr>
        <w:pPrChange w:id="588" w:author="Nick" w:date="2020-02-07T15:55:00Z">
          <w:pPr>
            <w:spacing w:after="120"/>
            <w:ind w:firstLine="284"/>
            <w:jc w:val="both"/>
          </w:pPr>
        </w:pPrChange>
      </w:pPr>
      <w:r>
        <w:rPr>
          <w:sz w:val="28"/>
          <w:szCs w:val="28"/>
        </w:rPr>
        <w:t xml:space="preserve">“I guess the information I gave you about currency makes even less sense now that I see what’s going on,” Grandpa Henry winked at Alan. </w:t>
      </w:r>
    </w:p>
    <w:p w:rsidR="00B705C1" w:rsidRPr="00B705C1" w:rsidRDefault="00B705C1">
      <w:pPr>
        <w:spacing w:after="120"/>
        <w:ind w:firstLine="284"/>
        <w:rPr>
          <w:sz w:val="28"/>
          <w:szCs w:val="28"/>
        </w:rPr>
        <w:pPrChange w:id="589" w:author="Nick" w:date="2020-02-07T15:55:00Z">
          <w:pPr>
            <w:spacing w:after="120"/>
            <w:ind w:firstLine="284"/>
            <w:jc w:val="both"/>
          </w:pPr>
        </w:pPrChange>
      </w:pPr>
      <w:r>
        <w:rPr>
          <w:sz w:val="28"/>
          <w:szCs w:val="28"/>
        </w:rPr>
        <w:t xml:space="preserve">“Come on kids, let’s get you all settled down and I’ll explain what a pound cake really is,” Grandma Helen said as she wiped the tears from Anne’s eyes. On that note, the grandparents both led the kids down to the living room. </w:t>
      </w:r>
    </w:p>
    <w:p w:rsidR="000D7A43" w:rsidRDefault="000D7A43" w:rsidP="00B705C1">
      <w:pPr>
        <w:jc w:val="both"/>
        <w:rPr>
          <w:sz w:val="28"/>
          <w:szCs w:val="28"/>
        </w:rPr>
      </w:pPr>
    </w:p>
    <w:p w:rsidR="00B705C1" w:rsidRPr="00B705C1" w:rsidRDefault="00B705C1" w:rsidP="00B705C1">
      <w:pPr>
        <w:jc w:val="both"/>
        <w:rPr>
          <w:sz w:val="28"/>
          <w:szCs w:val="28"/>
        </w:rPr>
      </w:pPr>
    </w:p>
    <w:p w:rsidR="000D7A43" w:rsidRDefault="000D7A43" w:rsidP="00B705C1">
      <w:pPr>
        <w:jc w:val="both"/>
        <w:rPr>
          <w:sz w:val="28"/>
          <w:szCs w:val="28"/>
        </w:rPr>
      </w:pPr>
    </w:p>
    <w:p w:rsidR="000D7A43" w:rsidRDefault="000D7A43" w:rsidP="00B705C1">
      <w:pPr>
        <w:jc w:val="both"/>
        <w:rPr>
          <w:sz w:val="28"/>
          <w:szCs w:val="28"/>
        </w:rPr>
      </w:pPr>
    </w:p>
    <w:p w:rsidR="000D7A43" w:rsidRDefault="000D7A43">
      <w:pPr>
        <w:rPr>
          <w:sz w:val="28"/>
          <w:szCs w:val="28"/>
        </w:rPr>
      </w:pPr>
    </w:p>
    <w:p w:rsidR="000D7A43" w:rsidRDefault="000D7A43">
      <w:pPr>
        <w:rPr>
          <w:sz w:val="28"/>
          <w:szCs w:val="28"/>
        </w:rPr>
      </w:pPr>
    </w:p>
    <w:p w:rsidR="000D7A43" w:rsidRDefault="000D7A43">
      <w:pPr>
        <w:rPr>
          <w:sz w:val="28"/>
          <w:szCs w:val="28"/>
        </w:rPr>
      </w:pPr>
    </w:p>
    <w:p w:rsidR="000D7A43" w:rsidRDefault="000D7A43">
      <w:pPr>
        <w:rPr>
          <w:sz w:val="28"/>
          <w:szCs w:val="28"/>
        </w:rPr>
      </w:pPr>
    </w:p>
    <w:p w:rsidR="000D7A43" w:rsidRDefault="000D7A43">
      <w:pPr>
        <w:rPr>
          <w:sz w:val="28"/>
          <w:szCs w:val="28"/>
        </w:rPr>
      </w:pPr>
    </w:p>
    <w:p w:rsidR="000D7A43" w:rsidRDefault="000D7A43">
      <w:pPr>
        <w:rPr>
          <w:sz w:val="28"/>
          <w:szCs w:val="28"/>
        </w:rPr>
      </w:pPr>
    </w:p>
    <w:p w:rsidR="00F8203B" w:rsidRDefault="000D7A43" w:rsidP="000D7A43">
      <w:pPr>
        <w:rPr>
          <w:sz w:val="28"/>
          <w:szCs w:val="28"/>
        </w:rPr>
      </w:pPr>
      <w:r>
        <w:rPr>
          <w:sz w:val="28"/>
          <w:szCs w:val="28"/>
        </w:rPr>
        <w:br w:type="page"/>
      </w:r>
    </w:p>
    <w:p w:rsidR="00B705C1" w:rsidRPr="005364EA" w:rsidRDefault="00B705C1" w:rsidP="00B705C1">
      <w:pPr>
        <w:pStyle w:val="Header1"/>
        <w:jc w:val="center"/>
        <w:rPr>
          <w:color w:val="000000" w:themeColor="text1"/>
          <w:szCs w:val="28"/>
        </w:rPr>
      </w:pPr>
      <w:bookmarkStart w:id="590" w:name="_Toc32436770"/>
      <w:r w:rsidRPr="005364EA">
        <w:rPr>
          <w:color w:val="000000" w:themeColor="text1"/>
          <w:szCs w:val="28"/>
        </w:rPr>
        <w:lastRenderedPageBreak/>
        <w:t>CHAPTER 7</w:t>
      </w:r>
      <w:bookmarkEnd w:id="590"/>
    </w:p>
    <w:p w:rsidR="00B705C1" w:rsidRPr="005364EA" w:rsidRDefault="00B705C1" w:rsidP="00B705C1">
      <w:pPr>
        <w:pStyle w:val="Header1"/>
        <w:jc w:val="center"/>
        <w:rPr>
          <w:color w:val="000000" w:themeColor="text1"/>
          <w:szCs w:val="28"/>
          <w:rPrChange w:id="591" w:author="Microsoft Office User" w:date="2020-02-12T23:28:00Z">
            <w:rPr>
              <w:color w:val="A6A6A6" w:themeColor="background1" w:themeShade="A6"/>
              <w:sz w:val="32"/>
              <w:szCs w:val="32"/>
            </w:rPr>
          </w:rPrChange>
        </w:rPr>
      </w:pPr>
      <w:bookmarkStart w:id="592" w:name="_Toc32436771"/>
      <w:r w:rsidRPr="005364EA">
        <w:rPr>
          <w:color w:val="000000" w:themeColor="text1"/>
          <w:szCs w:val="28"/>
          <w:rPrChange w:id="593" w:author="Microsoft Office User" w:date="2020-02-12T23:28:00Z">
            <w:rPr>
              <w:color w:val="A6A6A6" w:themeColor="background1" w:themeShade="A6"/>
              <w:sz w:val="32"/>
              <w:szCs w:val="32"/>
            </w:rPr>
          </w:rPrChange>
        </w:rPr>
        <w:t>The Right Pound</w:t>
      </w:r>
      <w:bookmarkEnd w:id="592"/>
    </w:p>
    <w:p w:rsidR="00B705C1" w:rsidRDefault="00B705C1">
      <w:pPr>
        <w:spacing w:after="120"/>
        <w:ind w:firstLine="284"/>
        <w:rPr>
          <w:sz w:val="28"/>
          <w:szCs w:val="28"/>
        </w:rPr>
        <w:pPrChange w:id="594" w:author="Nick" w:date="2020-02-07T15:55:00Z">
          <w:pPr>
            <w:spacing w:after="120"/>
            <w:ind w:firstLine="284"/>
            <w:jc w:val="both"/>
          </w:pPr>
        </w:pPrChange>
      </w:pPr>
      <w:r>
        <w:rPr>
          <w:sz w:val="28"/>
          <w:szCs w:val="28"/>
        </w:rPr>
        <w:t xml:space="preserve">As the kids and their grandparents settled down into the living room, Grandma Helen explained to them, “You all know what a pound is. It’s the unit of measurement for weight which we use in America. Of course, not every country uses pounds. Some use grams, or stones, or some other units I’m not familiar with.” </w:t>
      </w:r>
    </w:p>
    <w:p w:rsidR="00B705C1" w:rsidRDefault="00B705C1">
      <w:pPr>
        <w:spacing w:after="120"/>
        <w:ind w:firstLine="284"/>
        <w:rPr>
          <w:sz w:val="28"/>
          <w:szCs w:val="28"/>
        </w:rPr>
        <w:pPrChange w:id="595" w:author="Nick" w:date="2020-02-07T15:55:00Z">
          <w:pPr>
            <w:spacing w:after="120"/>
            <w:ind w:firstLine="284"/>
            <w:jc w:val="both"/>
          </w:pPr>
        </w:pPrChange>
      </w:pPr>
      <w:r>
        <w:rPr>
          <w:sz w:val="28"/>
          <w:szCs w:val="28"/>
        </w:rPr>
        <w:t xml:space="preserve">“But I knew that,” Alan muttered to himself sheepishly. He was embarrassed to not have thought of this earlier. He looked over at Tom who slapped his hands on his forehead, having thought the same thing. </w:t>
      </w:r>
    </w:p>
    <w:p w:rsidR="00B705C1" w:rsidRDefault="00B705C1">
      <w:pPr>
        <w:spacing w:after="120"/>
        <w:ind w:firstLine="284"/>
        <w:rPr>
          <w:sz w:val="28"/>
          <w:szCs w:val="28"/>
        </w:rPr>
        <w:pPrChange w:id="596" w:author="Nick" w:date="2020-02-07T15:55:00Z">
          <w:pPr>
            <w:spacing w:after="120"/>
            <w:ind w:firstLine="284"/>
            <w:jc w:val="both"/>
          </w:pPr>
        </w:pPrChange>
      </w:pPr>
      <w:r>
        <w:rPr>
          <w:sz w:val="28"/>
          <w:szCs w:val="28"/>
        </w:rPr>
        <w:t>“So, the cake weighs one pound?” Anne asked.</w:t>
      </w:r>
    </w:p>
    <w:p w:rsidR="00B705C1" w:rsidRDefault="00B705C1">
      <w:pPr>
        <w:spacing w:after="120"/>
        <w:ind w:firstLine="284"/>
        <w:rPr>
          <w:sz w:val="28"/>
          <w:szCs w:val="28"/>
        </w:rPr>
        <w:pPrChange w:id="597" w:author="Nick" w:date="2020-02-07T15:55:00Z">
          <w:pPr>
            <w:spacing w:after="120"/>
            <w:ind w:firstLine="284"/>
            <w:jc w:val="both"/>
          </w:pPr>
        </w:pPrChange>
      </w:pPr>
      <w:r>
        <w:rPr>
          <w:sz w:val="28"/>
          <w:szCs w:val="28"/>
        </w:rPr>
        <w:t>“Good guess, but no,” continued Grandma Helen. “It means that you need one pound of each ingredient.”</w:t>
      </w:r>
    </w:p>
    <w:p w:rsidR="00B705C1" w:rsidRDefault="00B705C1">
      <w:pPr>
        <w:spacing w:after="120"/>
        <w:ind w:firstLine="284"/>
        <w:rPr>
          <w:sz w:val="28"/>
          <w:szCs w:val="28"/>
        </w:rPr>
        <w:pPrChange w:id="598" w:author="Nick" w:date="2020-02-07T15:55:00Z">
          <w:pPr>
            <w:spacing w:after="120"/>
            <w:ind w:firstLine="284"/>
            <w:jc w:val="both"/>
          </w:pPr>
        </w:pPrChange>
      </w:pPr>
      <w:r>
        <w:rPr>
          <w:sz w:val="28"/>
          <w:szCs w:val="28"/>
        </w:rPr>
        <w:t>“Ohhh!” the kids uttered in unison. Now</w:t>
      </w:r>
      <w:ins w:id="599" w:author="Nick" w:date="2020-02-07T16:30:00Z">
        <w:r w:rsidR="00023DB4">
          <w:rPr>
            <w:rFonts w:hint="eastAsia"/>
            <w:sz w:val="28"/>
            <w:szCs w:val="28"/>
          </w:rPr>
          <w:t>,</w:t>
        </w:r>
      </w:ins>
      <w:r>
        <w:rPr>
          <w:sz w:val="28"/>
          <w:szCs w:val="28"/>
        </w:rPr>
        <w:t xml:space="preserve"> </w:t>
      </w:r>
      <w:r w:rsidRPr="00023DB4">
        <w:rPr>
          <w:i/>
          <w:sz w:val="28"/>
          <w:szCs w:val="28"/>
          <w:rPrChange w:id="600" w:author="Nick" w:date="2020-02-07T16:30:00Z">
            <w:rPr>
              <w:sz w:val="28"/>
              <w:szCs w:val="28"/>
            </w:rPr>
          </w:rPrChange>
        </w:rPr>
        <w:t>that</w:t>
      </w:r>
      <w:del w:id="601" w:author="Nick" w:date="2020-02-07T16:30:00Z">
        <w:r w:rsidDel="00023DB4">
          <w:rPr>
            <w:sz w:val="28"/>
            <w:szCs w:val="28"/>
          </w:rPr>
          <w:delText>,</w:delText>
        </w:r>
      </w:del>
      <w:r>
        <w:rPr>
          <w:sz w:val="28"/>
          <w:szCs w:val="28"/>
        </w:rPr>
        <w:t xml:space="preserve"> made perfect sense. Without wasting any more time, the kids ran to tell their mom what they have decided to bake. </w:t>
      </w:r>
    </w:p>
    <w:p w:rsidR="00B705C1" w:rsidRDefault="00B705C1">
      <w:pPr>
        <w:spacing w:after="120"/>
        <w:ind w:firstLine="284"/>
        <w:rPr>
          <w:sz w:val="28"/>
          <w:szCs w:val="28"/>
        </w:rPr>
        <w:pPrChange w:id="602" w:author="Nick" w:date="2020-02-07T15:55:00Z">
          <w:pPr>
            <w:spacing w:after="120"/>
            <w:ind w:firstLine="284"/>
            <w:jc w:val="both"/>
          </w:pPr>
        </w:pPrChange>
      </w:pPr>
      <w:r>
        <w:rPr>
          <w:sz w:val="28"/>
          <w:szCs w:val="28"/>
        </w:rPr>
        <w:t xml:space="preserve">“A pound cake? Good choice,” Wendy agreed. </w:t>
      </w:r>
    </w:p>
    <w:p w:rsidR="00B705C1" w:rsidRDefault="00B705C1">
      <w:pPr>
        <w:spacing w:after="120"/>
        <w:ind w:firstLine="284"/>
        <w:rPr>
          <w:sz w:val="28"/>
          <w:szCs w:val="28"/>
        </w:rPr>
        <w:pPrChange w:id="603" w:author="Nick" w:date="2020-02-07T15:55:00Z">
          <w:pPr>
            <w:spacing w:after="120"/>
            <w:ind w:firstLine="284"/>
            <w:jc w:val="both"/>
          </w:pPr>
        </w:pPrChange>
      </w:pPr>
      <w:r>
        <w:rPr>
          <w:sz w:val="28"/>
          <w:szCs w:val="28"/>
        </w:rPr>
        <w:t xml:space="preserve">So, on this evening, </w:t>
      </w:r>
      <w:ins w:id="604" w:author="Nick" w:date="2020-02-07T16:31:00Z">
        <w:r w:rsidR="00023DB4">
          <w:rPr>
            <w:sz w:val="28"/>
            <w:szCs w:val="28"/>
          </w:rPr>
          <w:t xml:space="preserve">for dessert </w:t>
        </w:r>
      </w:ins>
      <w:r>
        <w:rPr>
          <w:sz w:val="28"/>
          <w:szCs w:val="28"/>
        </w:rPr>
        <w:t>the Jollys had pound cake accompanied with a funny story</w:t>
      </w:r>
      <w:del w:id="605" w:author="Nick" w:date="2020-02-07T16:31:00Z">
        <w:r w:rsidDel="00023DB4">
          <w:rPr>
            <w:sz w:val="28"/>
            <w:szCs w:val="28"/>
          </w:rPr>
          <w:delText xml:space="preserve"> for dessert</w:delText>
        </w:r>
      </w:del>
      <w:r>
        <w:rPr>
          <w:sz w:val="28"/>
          <w:szCs w:val="28"/>
        </w:rPr>
        <w:t xml:space="preserve">. </w:t>
      </w:r>
    </w:p>
    <w:p w:rsidR="00B705C1" w:rsidRDefault="00B705C1">
      <w:pPr>
        <w:spacing w:after="120"/>
        <w:ind w:firstLine="284"/>
        <w:rPr>
          <w:sz w:val="28"/>
          <w:szCs w:val="28"/>
        </w:rPr>
        <w:pPrChange w:id="606" w:author="Nick" w:date="2020-02-07T15:55:00Z">
          <w:pPr>
            <w:spacing w:after="120"/>
            <w:ind w:firstLine="284"/>
            <w:jc w:val="both"/>
          </w:pPr>
        </w:pPrChange>
      </w:pPr>
    </w:p>
    <w:p w:rsidR="002C415C" w:rsidRPr="00AD13D6" w:rsidRDefault="002C415C" w:rsidP="002C415C">
      <w:pPr>
        <w:spacing w:after="120"/>
        <w:rPr>
          <w:b/>
          <w:bCs/>
          <w:sz w:val="32"/>
          <w:szCs w:val="32"/>
        </w:rPr>
      </w:pPr>
      <w:r w:rsidRPr="00AD13D6">
        <w:rPr>
          <w:rFonts w:hint="eastAsia"/>
          <w:b/>
          <w:bCs/>
          <w:sz w:val="32"/>
          <w:szCs w:val="32"/>
        </w:rPr>
        <w:lastRenderedPageBreak/>
        <w:t>C</w:t>
      </w:r>
      <w:r w:rsidRPr="00AD13D6">
        <w:rPr>
          <w:b/>
          <w:bCs/>
          <w:sz w:val="32"/>
          <w:szCs w:val="32"/>
        </w:rPr>
        <w:t>omprehension Questions</w:t>
      </w:r>
    </w:p>
    <w:p w:rsidR="00B705C1" w:rsidRPr="00864856" w:rsidDel="005364EA" w:rsidRDefault="00B705C1" w:rsidP="00B705C1">
      <w:pPr>
        <w:pStyle w:val="ListParagraph"/>
        <w:numPr>
          <w:ilvl w:val="0"/>
          <w:numId w:val="38"/>
        </w:numPr>
        <w:spacing w:after="160" w:line="259" w:lineRule="auto"/>
        <w:contextualSpacing/>
        <w:rPr>
          <w:del w:id="607" w:author="Microsoft Office User" w:date="2020-02-12T23:28:00Z"/>
          <w:sz w:val="28"/>
          <w:szCs w:val="28"/>
        </w:rPr>
      </w:pPr>
      <w:r>
        <w:rPr>
          <w:sz w:val="28"/>
          <w:szCs w:val="28"/>
        </w:rPr>
        <w:t>What was Wendy’s reason for not making the dessert that the kids suggested</w:t>
      </w:r>
      <w:r w:rsidRPr="00864856">
        <w:rPr>
          <w:sz w:val="28"/>
          <w:szCs w:val="28"/>
        </w:rPr>
        <w:t>?</w:t>
      </w:r>
    </w:p>
    <w:p w:rsidR="00B705C1" w:rsidRPr="005364EA" w:rsidRDefault="00B705C1">
      <w:pPr>
        <w:pStyle w:val="ListParagraph"/>
        <w:numPr>
          <w:ilvl w:val="0"/>
          <w:numId w:val="38"/>
        </w:numPr>
        <w:spacing w:after="160" w:line="259" w:lineRule="auto"/>
        <w:contextualSpacing/>
        <w:rPr>
          <w:sz w:val="28"/>
          <w:szCs w:val="28"/>
          <w:rPrChange w:id="608" w:author="Microsoft Office User" w:date="2020-02-12T23:28:00Z">
            <w:rPr/>
          </w:rPrChange>
        </w:rPr>
        <w:pPrChange w:id="609" w:author="Microsoft Office User" w:date="2020-02-12T23:28:00Z">
          <w:pPr>
            <w:pStyle w:val="ListParagraph"/>
          </w:pPr>
        </w:pPrChange>
      </w:pPr>
    </w:p>
    <w:p w:rsidR="00B705C1" w:rsidRPr="00864856" w:rsidRDefault="00B705C1" w:rsidP="00B705C1">
      <w:pPr>
        <w:pStyle w:val="ListParagraph"/>
        <w:numPr>
          <w:ilvl w:val="0"/>
          <w:numId w:val="38"/>
        </w:numPr>
        <w:spacing w:after="160" w:line="259" w:lineRule="auto"/>
        <w:contextualSpacing/>
        <w:rPr>
          <w:sz w:val="28"/>
          <w:szCs w:val="28"/>
        </w:rPr>
      </w:pPr>
      <w:r>
        <w:rPr>
          <w:sz w:val="28"/>
          <w:szCs w:val="28"/>
        </w:rPr>
        <w:t>Wendy would consider making dessert for the kids only if they could;</w:t>
      </w:r>
    </w:p>
    <w:p w:rsidR="00B705C1" w:rsidRPr="00864856" w:rsidRDefault="00B705C1" w:rsidP="00B705C1">
      <w:pPr>
        <w:pStyle w:val="ListParagraph"/>
        <w:numPr>
          <w:ilvl w:val="1"/>
          <w:numId w:val="38"/>
        </w:numPr>
        <w:spacing w:after="160" w:line="259" w:lineRule="auto"/>
        <w:contextualSpacing/>
        <w:rPr>
          <w:sz w:val="28"/>
          <w:szCs w:val="28"/>
        </w:rPr>
      </w:pPr>
      <w:r>
        <w:rPr>
          <w:sz w:val="28"/>
          <w:szCs w:val="28"/>
        </w:rPr>
        <w:t>Buy the ingredients they needed.</w:t>
      </w:r>
    </w:p>
    <w:p w:rsidR="00B705C1" w:rsidRPr="00864856" w:rsidRDefault="00B705C1" w:rsidP="00B705C1">
      <w:pPr>
        <w:pStyle w:val="ListParagraph"/>
        <w:numPr>
          <w:ilvl w:val="1"/>
          <w:numId w:val="38"/>
        </w:numPr>
        <w:spacing w:after="160" w:line="259" w:lineRule="auto"/>
        <w:contextualSpacing/>
        <w:rPr>
          <w:sz w:val="28"/>
          <w:szCs w:val="28"/>
        </w:rPr>
      </w:pPr>
      <w:r>
        <w:rPr>
          <w:sz w:val="28"/>
          <w:szCs w:val="28"/>
        </w:rPr>
        <w:t>Stop running around the house.</w:t>
      </w:r>
    </w:p>
    <w:p w:rsidR="00B705C1" w:rsidRPr="00B705C1" w:rsidRDefault="00B705C1" w:rsidP="00B705C1">
      <w:pPr>
        <w:pStyle w:val="ListParagraph"/>
        <w:numPr>
          <w:ilvl w:val="1"/>
          <w:numId w:val="38"/>
        </w:numPr>
        <w:spacing w:after="160" w:line="259" w:lineRule="auto"/>
        <w:contextualSpacing/>
        <w:rPr>
          <w:sz w:val="28"/>
          <w:szCs w:val="28"/>
        </w:rPr>
      </w:pPr>
      <w:r>
        <w:rPr>
          <w:sz w:val="28"/>
          <w:szCs w:val="28"/>
        </w:rPr>
        <w:t>All agree on the same dessert.</w:t>
      </w:r>
    </w:p>
    <w:p w:rsidR="00B705C1" w:rsidRPr="00864856" w:rsidDel="005364EA" w:rsidRDefault="00B705C1" w:rsidP="00B705C1">
      <w:pPr>
        <w:pStyle w:val="ListParagraph"/>
        <w:numPr>
          <w:ilvl w:val="1"/>
          <w:numId w:val="38"/>
        </w:numPr>
        <w:spacing w:after="160" w:line="259" w:lineRule="auto"/>
        <w:contextualSpacing/>
        <w:rPr>
          <w:del w:id="610" w:author="Microsoft Office User" w:date="2020-02-12T23:28:00Z"/>
          <w:sz w:val="28"/>
          <w:szCs w:val="28"/>
        </w:rPr>
      </w:pPr>
      <w:r>
        <w:rPr>
          <w:sz w:val="28"/>
          <w:szCs w:val="28"/>
        </w:rPr>
        <w:t>Prepare all the ingredients for her.</w:t>
      </w:r>
    </w:p>
    <w:p w:rsidR="00B705C1" w:rsidRPr="005364EA" w:rsidRDefault="00B705C1">
      <w:pPr>
        <w:pStyle w:val="ListParagraph"/>
        <w:numPr>
          <w:ilvl w:val="1"/>
          <w:numId w:val="38"/>
        </w:numPr>
        <w:spacing w:after="160" w:line="259" w:lineRule="auto"/>
        <w:contextualSpacing/>
        <w:rPr>
          <w:sz w:val="28"/>
          <w:szCs w:val="28"/>
          <w:rPrChange w:id="611" w:author="Microsoft Office User" w:date="2020-02-12T23:28:00Z">
            <w:rPr/>
          </w:rPrChange>
        </w:rPr>
        <w:pPrChange w:id="612" w:author="Microsoft Office User" w:date="2020-02-12T23:28:00Z">
          <w:pPr>
            <w:pStyle w:val="ListParagraph"/>
            <w:ind w:left="1440"/>
          </w:pPr>
        </w:pPrChange>
      </w:pPr>
    </w:p>
    <w:p w:rsidR="00B705C1" w:rsidRPr="00864856" w:rsidRDefault="00B705C1" w:rsidP="00B705C1">
      <w:pPr>
        <w:pStyle w:val="ListParagraph"/>
        <w:numPr>
          <w:ilvl w:val="0"/>
          <w:numId w:val="38"/>
        </w:numPr>
        <w:spacing w:after="160" w:line="259" w:lineRule="auto"/>
        <w:contextualSpacing/>
        <w:rPr>
          <w:sz w:val="28"/>
          <w:szCs w:val="28"/>
        </w:rPr>
      </w:pPr>
      <w:r>
        <w:rPr>
          <w:sz w:val="28"/>
          <w:szCs w:val="28"/>
        </w:rPr>
        <w:t>John Jolly was in a bit of a pickle when Tom woke him up</w:t>
      </w:r>
      <w:r w:rsidRPr="00864856">
        <w:rPr>
          <w:sz w:val="28"/>
          <w:szCs w:val="28"/>
        </w:rPr>
        <w:t>.</w:t>
      </w:r>
      <w:r w:rsidRPr="00864856">
        <w:rPr>
          <w:sz w:val="28"/>
          <w:szCs w:val="28"/>
        </w:rPr>
        <w:tab/>
      </w:r>
    </w:p>
    <w:p w:rsidR="00B705C1" w:rsidRPr="00864856" w:rsidRDefault="00B705C1" w:rsidP="00B705C1">
      <w:pPr>
        <w:pStyle w:val="ListParagraph"/>
        <w:numPr>
          <w:ilvl w:val="1"/>
          <w:numId w:val="38"/>
        </w:numPr>
        <w:spacing w:after="160" w:line="259" w:lineRule="auto"/>
        <w:contextualSpacing/>
        <w:rPr>
          <w:sz w:val="28"/>
          <w:szCs w:val="28"/>
        </w:rPr>
      </w:pPr>
      <w:r w:rsidRPr="00864856">
        <w:rPr>
          <w:sz w:val="28"/>
          <w:szCs w:val="28"/>
        </w:rPr>
        <w:t>True</w:t>
      </w:r>
      <w:r w:rsidRPr="00864856">
        <w:rPr>
          <w:sz w:val="28"/>
          <w:szCs w:val="28"/>
        </w:rPr>
        <w:tab/>
      </w:r>
    </w:p>
    <w:p w:rsidR="00B705C1" w:rsidRPr="00864856" w:rsidDel="005364EA" w:rsidRDefault="00B705C1" w:rsidP="00B705C1">
      <w:pPr>
        <w:pStyle w:val="ListParagraph"/>
        <w:numPr>
          <w:ilvl w:val="1"/>
          <w:numId w:val="38"/>
        </w:numPr>
        <w:spacing w:after="160" w:line="259" w:lineRule="auto"/>
        <w:contextualSpacing/>
        <w:rPr>
          <w:del w:id="613" w:author="Microsoft Office User" w:date="2020-02-12T23:28:00Z"/>
          <w:sz w:val="28"/>
          <w:szCs w:val="28"/>
        </w:rPr>
      </w:pPr>
      <w:r w:rsidRPr="00864856">
        <w:rPr>
          <w:sz w:val="28"/>
          <w:szCs w:val="28"/>
        </w:rPr>
        <w:t>False</w:t>
      </w:r>
    </w:p>
    <w:p w:rsidR="00B705C1" w:rsidRPr="005364EA" w:rsidRDefault="00B705C1">
      <w:pPr>
        <w:pStyle w:val="ListParagraph"/>
        <w:numPr>
          <w:ilvl w:val="1"/>
          <w:numId w:val="38"/>
        </w:numPr>
        <w:spacing w:after="160" w:line="259" w:lineRule="auto"/>
        <w:contextualSpacing/>
        <w:rPr>
          <w:sz w:val="28"/>
          <w:szCs w:val="28"/>
          <w:rPrChange w:id="614" w:author="Microsoft Office User" w:date="2020-02-12T23:28:00Z">
            <w:rPr/>
          </w:rPrChange>
        </w:rPr>
        <w:pPrChange w:id="615" w:author="Microsoft Office User" w:date="2020-02-12T23:28:00Z">
          <w:pPr>
            <w:pStyle w:val="ListParagraph"/>
            <w:ind w:left="1440"/>
          </w:pPr>
        </w:pPrChange>
      </w:pPr>
    </w:p>
    <w:p w:rsidR="00B705C1" w:rsidRPr="00864856" w:rsidRDefault="00B705C1" w:rsidP="00B705C1">
      <w:pPr>
        <w:pStyle w:val="ListParagraph"/>
        <w:numPr>
          <w:ilvl w:val="0"/>
          <w:numId w:val="38"/>
        </w:numPr>
        <w:spacing w:after="160" w:line="259" w:lineRule="auto"/>
        <w:contextualSpacing/>
        <w:rPr>
          <w:sz w:val="28"/>
          <w:szCs w:val="28"/>
        </w:rPr>
      </w:pPr>
      <w:r>
        <w:rPr>
          <w:sz w:val="28"/>
          <w:szCs w:val="28"/>
        </w:rPr>
        <w:t>What is the correct definition of ‘pound’</w:t>
      </w:r>
      <w:r w:rsidRPr="00864856">
        <w:rPr>
          <w:sz w:val="28"/>
          <w:szCs w:val="28"/>
        </w:rPr>
        <w:t>?</w:t>
      </w:r>
    </w:p>
    <w:p w:rsidR="00B705C1" w:rsidRPr="00864856" w:rsidRDefault="00B705C1" w:rsidP="00B705C1">
      <w:pPr>
        <w:pStyle w:val="ListParagraph"/>
        <w:numPr>
          <w:ilvl w:val="1"/>
          <w:numId w:val="38"/>
        </w:numPr>
        <w:spacing w:after="160" w:line="259" w:lineRule="auto"/>
        <w:contextualSpacing/>
        <w:rPr>
          <w:sz w:val="28"/>
          <w:szCs w:val="28"/>
        </w:rPr>
      </w:pPr>
      <w:r>
        <w:rPr>
          <w:sz w:val="28"/>
          <w:szCs w:val="28"/>
        </w:rPr>
        <w:t xml:space="preserve">To beat against something with your fist </w:t>
      </w:r>
    </w:p>
    <w:p w:rsidR="00B705C1" w:rsidRPr="00864856" w:rsidRDefault="00B705C1" w:rsidP="00B705C1">
      <w:pPr>
        <w:pStyle w:val="ListParagraph"/>
        <w:numPr>
          <w:ilvl w:val="1"/>
          <w:numId w:val="38"/>
        </w:numPr>
        <w:spacing w:after="160" w:line="259" w:lineRule="auto"/>
        <w:contextualSpacing/>
        <w:rPr>
          <w:sz w:val="28"/>
          <w:szCs w:val="28"/>
        </w:rPr>
      </w:pPr>
      <w:r>
        <w:rPr>
          <w:sz w:val="28"/>
          <w:szCs w:val="28"/>
        </w:rPr>
        <w:t>A unit of measurement for weight</w:t>
      </w:r>
    </w:p>
    <w:p w:rsidR="00B705C1" w:rsidRPr="00864856" w:rsidRDefault="00B705C1" w:rsidP="00B705C1">
      <w:pPr>
        <w:pStyle w:val="ListParagraph"/>
        <w:numPr>
          <w:ilvl w:val="1"/>
          <w:numId w:val="38"/>
        </w:numPr>
        <w:spacing w:after="160" w:line="259" w:lineRule="auto"/>
        <w:contextualSpacing/>
        <w:rPr>
          <w:sz w:val="28"/>
          <w:szCs w:val="28"/>
        </w:rPr>
      </w:pPr>
      <w:r>
        <w:rPr>
          <w:sz w:val="28"/>
          <w:szCs w:val="28"/>
        </w:rPr>
        <w:t>A place where stray animals are kept temporarily</w:t>
      </w:r>
    </w:p>
    <w:p w:rsidR="00B705C1" w:rsidRPr="00864856" w:rsidRDefault="00B705C1" w:rsidP="00B705C1">
      <w:pPr>
        <w:pStyle w:val="ListParagraph"/>
        <w:numPr>
          <w:ilvl w:val="1"/>
          <w:numId w:val="38"/>
        </w:numPr>
        <w:spacing w:after="160" w:line="259" w:lineRule="auto"/>
        <w:contextualSpacing/>
        <w:rPr>
          <w:sz w:val="28"/>
          <w:szCs w:val="28"/>
        </w:rPr>
      </w:pPr>
      <w:r>
        <w:rPr>
          <w:sz w:val="28"/>
          <w:szCs w:val="28"/>
        </w:rPr>
        <w:t xml:space="preserve">A currency/monetary unit used in the UK </w:t>
      </w:r>
    </w:p>
    <w:p w:rsidR="00B705C1" w:rsidRPr="00864856" w:rsidDel="005364EA" w:rsidRDefault="00B705C1" w:rsidP="00B705C1">
      <w:pPr>
        <w:pStyle w:val="ListParagraph"/>
        <w:numPr>
          <w:ilvl w:val="1"/>
          <w:numId w:val="38"/>
        </w:numPr>
        <w:spacing w:after="160" w:line="259" w:lineRule="auto"/>
        <w:contextualSpacing/>
        <w:rPr>
          <w:del w:id="616" w:author="Microsoft Office User" w:date="2020-02-12T23:28:00Z"/>
          <w:sz w:val="28"/>
          <w:szCs w:val="28"/>
        </w:rPr>
      </w:pPr>
      <w:r>
        <w:rPr>
          <w:sz w:val="28"/>
          <w:szCs w:val="28"/>
        </w:rPr>
        <w:t>All of the above</w:t>
      </w:r>
    </w:p>
    <w:p w:rsidR="00B705C1" w:rsidRPr="005364EA" w:rsidRDefault="00B705C1">
      <w:pPr>
        <w:pStyle w:val="ListParagraph"/>
        <w:numPr>
          <w:ilvl w:val="1"/>
          <w:numId w:val="38"/>
        </w:numPr>
        <w:spacing w:after="160" w:line="259" w:lineRule="auto"/>
        <w:contextualSpacing/>
        <w:rPr>
          <w:sz w:val="28"/>
          <w:szCs w:val="28"/>
          <w:rPrChange w:id="617" w:author="Microsoft Office User" w:date="2020-02-12T23:28:00Z">
            <w:rPr/>
          </w:rPrChange>
        </w:rPr>
        <w:pPrChange w:id="618" w:author="Microsoft Office User" w:date="2020-02-12T23:28:00Z">
          <w:pPr>
            <w:pStyle w:val="ListParagraph"/>
            <w:ind w:left="1440"/>
          </w:pPr>
        </w:pPrChange>
      </w:pPr>
    </w:p>
    <w:p w:rsidR="00B705C1" w:rsidRPr="00B705C1" w:rsidDel="005364EA" w:rsidRDefault="00B705C1" w:rsidP="00B705C1">
      <w:pPr>
        <w:pStyle w:val="ListParagraph"/>
        <w:numPr>
          <w:ilvl w:val="0"/>
          <w:numId w:val="38"/>
        </w:numPr>
        <w:spacing w:after="160" w:line="259" w:lineRule="auto"/>
        <w:contextualSpacing/>
        <w:rPr>
          <w:del w:id="619" w:author="Microsoft Office User" w:date="2020-02-12T23:29:00Z"/>
          <w:sz w:val="28"/>
          <w:szCs w:val="28"/>
        </w:rPr>
      </w:pPr>
      <w:r w:rsidRPr="00B705C1">
        <w:rPr>
          <w:sz w:val="28"/>
          <w:szCs w:val="28"/>
        </w:rPr>
        <w:t xml:space="preserve">The </w:t>
      </w:r>
      <w:r>
        <w:rPr>
          <w:sz w:val="28"/>
          <w:szCs w:val="28"/>
        </w:rPr>
        <w:t xml:space="preserve">key ingredients in a pound cake requires equal weights of </w:t>
      </w:r>
      <w:r w:rsidRPr="00B705C1">
        <w:rPr>
          <w:sz w:val="28"/>
          <w:szCs w:val="28"/>
        </w:rPr>
        <w:t>____________, ____________, ____________, and ___________.</w:t>
      </w:r>
    </w:p>
    <w:p w:rsidR="00B705C1" w:rsidRPr="005364EA" w:rsidRDefault="00B705C1">
      <w:pPr>
        <w:pStyle w:val="ListParagraph"/>
        <w:numPr>
          <w:ilvl w:val="0"/>
          <w:numId w:val="38"/>
        </w:numPr>
        <w:spacing w:after="160" w:line="259" w:lineRule="auto"/>
        <w:contextualSpacing/>
        <w:rPr>
          <w:sz w:val="28"/>
          <w:szCs w:val="28"/>
          <w:rPrChange w:id="620" w:author="Microsoft Office User" w:date="2020-02-12T23:29:00Z">
            <w:rPr/>
          </w:rPrChange>
        </w:rPr>
        <w:pPrChange w:id="621" w:author="Microsoft Office User" w:date="2020-02-12T23:29:00Z">
          <w:pPr>
            <w:pStyle w:val="ListParagraph"/>
          </w:pPr>
        </w:pPrChange>
      </w:pPr>
    </w:p>
    <w:p w:rsidR="00B705C1" w:rsidRPr="00864856" w:rsidRDefault="00B705C1" w:rsidP="00B705C1">
      <w:pPr>
        <w:pStyle w:val="ListParagraph"/>
        <w:numPr>
          <w:ilvl w:val="0"/>
          <w:numId w:val="38"/>
        </w:numPr>
        <w:spacing w:after="160" w:line="259" w:lineRule="auto"/>
        <w:contextualSpacing/>
        <w:rPr>
          <w:sz w:val="28"/>
          <w:szCs w:val="28"/>
        </w:rPr>
      </w:pPr>
      <w:r>
        <w:rPr>
          <w:sz w:val="28"/>
          <w:szCs w:val="28"/>
        </w:rPr>
        <w:t>Wendy doesn’t like to eat pound cake, but she made it anyway.</w:t>
      </w:r>
    </w:p>
    <w:p w:rsidR="00B705C1" w:rsidRPr="00864856" w:rsidRDefault="00B705C1" w:rsidP="00B705C1">
      <w:pPr>
        <w:pStyle w:val="ListParagraph"/>
        <w:numPr>
          <w:ilvl w:val="1"/>
          <w:numId w:val="38"/>
        </w:numPr>
        <w:spacing w:after="160" w:line="259" w:lineRule="auto"/>
        <w:contextualSpacing/>
        <w:rPr>
          <w:sz w:val="28"/>
          <w:szCs w:val="28"/>
        </w:rPr>
      </w:pPr>
      <w:r w:rsidRPr="00864856">
        <w:rPr>
          <w:sz w:val="28"/>
          <w:szCs w:val="28"/>
        </w:rPr>
        <w:t>True</w:t>
      </w:r>
      <w:r w:rsidRPr="00864856">
        <w:rPr>
          <w:sz w:val="28"/>
          <w:szCs w:val="28"/>
        </w:rPr>
        <w:tab/>
      </w:r>
    </w:p>
    <w:p w:rsidR="00B705C1" w:rsidRPr="005364EA" w:rsidRDefault="00B705C1" w:rsidP="005364EA">
      <w:pPr>
        <w:pStyle w:val="ListParagraph"/>
        <w:numPr>
          <w:ilvl w:val="1"/>
          <w:numId w:val="38"/>
        </w:numPr>
        <w:spacing w:after="160" w:line="259" w:lineRule="auto"/>
        <w:contextualSpacing/>
        <w:rPr>
          <w:sz w:val="28"/>
          <w:szCs w:val="28"/>
          <w:rPrChange w:id="622" w:author="Microsoft Office User" w:date="2020-02-12T23:29:00Z">
            <w:rPr/>
          </w:rPrChange>
        </w:rPr>
      </w:pPr>
      <w:r w:rsidRPr="00864856">
        <w:rPr>
          <w:sz w:val="28"/>
          <w:szCs w:val="28"/>
        </w:rPr>
        <w:t>False</w:t>
      </w:r>
    </w:p>
    <w:p w:rsidR="00B705C1" w:rsidDel="005364EA" w:rsidRDefault="00B705C1" w:rsidP="008F27EB">
      <w:pPr>
        <w:spacing w:after="120"/>
        <w:ind w:firstLine="284"/>
        <w:rPr>
          <w:del w:id="623" w:author="Microsoft Office User" w:date="2020-02-12T23:29:00Z"/>
          <w:b/>
          <w:bCs/>
          <w:sz w:val="32"/>
          <w:szCs w:val="32"/>
        </w:rPr>
      </w:pPr>
    </w:p>
    <w:p w:rsidR="00B705C1" w:rsidDel="005364EA" w:rsidRDefault="00B705C1" w:rsidP="008F27EB">
      <w:pPr>
        <w:spacing w:after="120"/>
        <w:ind w:firstLine="284"/>
        <w:rPr>
          <w:del w:id="624" w:author="Microsoft Office User" w:date="2020-02-12T23:29:00Z"/>
          <w:b/>
          <w:bCs/>
          <w:sz w:val="32"/>
          <w:szCs w:val="32"/>
        </w:rPr>
      </w:pPr>
    </w:p>
    <w:p w:rsidR="00B705C1" w:rsidDel="005364EA" w:rsidRDefault="00B705C1" w:rsidP="008F27EB">
      <w:pPr>
        <w:spacing w:after="120"/>
        <w:ind w:firstLine="284"/>
        <w:rPr>
          <w:del w:id="625" w:author="Microsoft Office User" w:date="2020-02-12T23:29:00Z"/>
          <w:b/>
          <w:bCs/>
          <w:sz w:val="32"/>
          <w:szCs w:val="32"/>
        </w:rPr>
      </w:pPr>
    </w:p>
    <w:p w:rsidR="00B705C1" w:rsidDel="005364EA" w:rsidRDefault="00B705C1" w:rsidP="008F27EB">
      <w:pPr>
        <w:spacing w:after="120"/>
        <w:ind w:firstLine="284"/>
        <w:rPr>
          <w:del w:id="626" w:author="Microsoft Office User" w:date="2020-02-12T23:29:00Z"/>
          <w:b/>
          <w:bCs/>
          <w:sz w:val="32"/>
          <w:szCs w:val="32"/>
        </w:rPr>
      </w:pPr>
    </w:p>
    <w:p w:rsidR="00B705C1" w:rsidDel="005364EA" w:rsidRDefault="00B705C1" w:rsidP="008F27EB">
      <w:pPr>
        <w:spacing w:after="120"/>
        <w:ind w:firstLine="284"/>
        <w:rPr>
          <w:del w:id="627" w:author="Microsoft Office User" w:date="2020-02-12T23:29:00Z"/>
          <w:b/>
          <w:bCs/>
          <w:sz w:val="32"/>
          <w:szCs w:val="32"/>
        </w:rPr>
      </w:pPr>
    </w:p>
    <w:p w:rsidR="00B705C1" w:rsidDel="005364EA" w:rsidRDefault="00B705C1" w:rsidP="008F27EB">
      <w:pPr>
        <w:spacing w:after="120"/>
        <w:ind w:firstLine="284"/>
        <w:rPr>
          <w:del w:id="628" w:author="Microsoft Office User" w:date="2020-02-12T23:29:00Z"/>
          <w:b/>
          <w:bCs/>
          <w:sz w:val="32"/>
          <w:szCs w:val="32"/>
        </w:rPr>
      </w:pPr>
    </w:p>
    <w:p w:rsidR="00B705C1" w:rsidDel="005364EA" w:rsidRDefault="00B705C1" w:rsidP="008F27EB">
      <w:pPr>
        <w:spacing w:after="120"/>
        <w:ind w:firstLine="284"/>
        <w:rPr>
          <w:del w:id="629" w:author="Microsoft Office User" w:date="2020-02-12T23:29:00Z"/>
          <w:b/>
          <w:bCs/>
          <w:sz w:val="32"/>
          <w:szCs w:val="32"/>
        </w:rPr>
      </w:pPr>
    </w:p>
    <w:p w:rsidR="00B705C1" w:rsidDel="005364EA" w:rsidRDefault="00B705C1" w:rsidP="008F27EB">
      <w:pPr>
        <w:spacing w:after="120"/>
        <w:ind w:firstLine="284"/>
        <w:rPr>
          <w:del w:id="630" w:author="Microsoft Office User" w:date="2020-02-12T23:29:00Z"/>
          <w:b/>
          <w:bCs/>
          <w:sz w:val="32"/>
          <w:szCs w:val="32"/>
        </w:rPr>
      </w:pPr>
    </w:p>
    <w:p w:rsidR="00B705C1" w:rsidDel="005364EA" w:rsidRDefault="00B705C1" w:rsidP="008F27EB">
      <w:pPr>
        <w:spacing w:after="120"/>
        <w:ind w:firstLine="284"/>
        <w:rPr>
          <w:del w:id="631" w:author="Microsoft Office User" w:date="2020-02-12T23:29:00Z"/>
          <w:b/>
          <w:bCs/>
          <w:sz w:val="32"/>
          <w:szCs w:val="32"/>
        </w:rPr>
      </w:pPr>
    </w:p>
    <w:p w:rsidR="00B705C1" w:rsidDel="005364EA" w:rsidRDefault="00B705C1" w:rsidP="008F27EB">
      <w:pPr>
        <w:spacing w:after="120"/>
        <w:ind w:firstLine="284"/>
        <w:rPr>
          <w:del w:id="632" w:author="Microsoft Office User" w:date="2020-02-12T23:29:00Z"/>
          <w:b/>
          <w:bCs/>
          <w:sz w:val="32"/>
          <w:szCs w:val="32"/>
        </w:rPr>
      </w:pPr>
    </w:p>
    <w:p w:rsidR="00B705C1" w:rsidDel="005364EA" w:rsidRDefault="00B705C1" w:rsidP="008F27EB">
      <w:pPr>
        <w:spacing w:after="120"/>
        <w:ind w:firstLine="284"/>
        <w:rPr>
          <w:del w:id="633" w:author="Microsoft Office User" w:date="2020-02-12T23:29:00Z"/>
          <w:b/>
          <w:bCs/>
          <w:sz w:val="32"/>
          <w:szCs w:val="32"/>
        </w:rPr>
      </w:pPr>
    </w:p>
    <w:p w:rsidR="00B705C1" w:rsidDel="005364EA" w:rsidRDefault="00B705C1" w:rsidP="008F27EB">
      <w:pPr>
        <w:spacing w:after="120"/>
        <w:ind w:firstLine="284"/>
        <w:rPr>
          <w:del w:id="634" w:author="Microsoft Office User" w:date="2020-02-12T23:29:00Z"/>
          <w:b/>
          <w:bCs/>
          <w:sz w:val="32"/>
          <w:szCs w:val="32"/>
        </w:rPr>
      </w:pPr>
    </w:p>
    <w:p w:rsidR="00B705C1" w:rsidDel="005364EA" w:rsidRDefault="00B705C1" w:rsidP="008F27EB">
      <w:pPr>
        <w:spacing w:after="120"/>
        <w:ind w:firstLine="284"/>
        <w:rPr>
          <w:del w:id="635" w:author="Microsoft Office User" w:date="2020-02-12T23:29:00Z"/>
          <w:b/>
          <w:bCs/>
          <w:sz w:val="32"/>
          <w:szCs w:val="32"/>
        </w:rPr>
      </w:pPr>
    </w:p>
    <w:p w:rsidR="008F27EB" w:rsidRPr="00126192" w:rsidRDefault="008F27EB" w:rsidP="008F27EB">
      <w:pPr>
        <w:spacing w:after="120"/>
        <w:ind w:firstLine="284"/>
        <w:rPr>
          <w:b/>
          <w:bCs/>
          <w:sz w:val="32"/>
          <w:szCs w:val="32"/>
        </w:rPr>
      </w:pPr>
      <w:r w:rsidRPr="00126192">
        <w:rPr>
          <w:b/>
          <w:bCs/>
          <w:sz w:val="32"/>
          <w:szCs w:val="32"/>
        </w:rPr>
        <w:t>Answer Key</w:t>
      </w:r>
    </w:p>
    <w:p w:rsidR="008F27EB" w:rsidRDefault="008F27EB" w:rsidP="002A39EE">
      <w:pPr>
        <w:spacing w:after="120"/>
        <w:ind w:firstLine="284"/>
        <w:rPr>
          <w:b/>
          <w:bCs/>
          <w:sz w:val="28"/>
          <w:szCs w:val="28"/>
        </w:rPr>
      </w:pPr>
      <w:r>
        <w:rPr>
          <w:b/>
          <w:bCs/>
          <w:sz w:val="28"/>
          <w:szCs w:val="28"/>
        </w:rPr>
        <w:t>1.</w:t>
      </w:r>
      <w:r w:rsidR="00C00D18">
        <w:rPr>
          <w:b/>
          <w:bCs/>
          <w:sz w:val="28"/>
          <w:szCs w:val="28"/>
        </w:rPr>
        <w:t xml:space="preserve">  </w:t>
      </w:r>
      <w:r w:rsidR="00135E28">
        <w:rPr>
          <w:b/>
          <w:bCs/>
          <w:sz w:val="28"/>
          <w:szCs w:val="28"/>
        </w:rPr>
        <w:t>B</w:t>
      </w:r>
      <w:r w:rsidR="00C00D18">
        <w:rPr>
          <w:b/>
          <w:bCs/>
          <w:sz w:val="28"/>
          <w:szCs w:val="28"/>
        </w:rPr>
        <w:t>ecause</w:t>
      </w:r>
      <w:r w:rsidR="00B705C1">
        <w:rPr>
          <w:b/>
          <w:bCs/>
          <w:sz w:val="28"/>
          <w:szCs w:val="28"/>
        </w:rPr>
        <w:t xml:space="preserve"> the Jollys were out of apples, chocolate, and the right kind of cheese. </w:t>
      </w:r>
    </w:p>
    <w:p w:rsidR="008F27EB" w:rsidRPr="00B705C1" w:rsidRDefault="3933A06A" w:rsidP="3933A06A">
      <w:pPr>
        <w:spacing w:after="120"/>
        <w:ind w:firstLine="284"/>
        <w:rPr>
          <w:b/>
          <w:bCs/>
          <w:sz w:val="28"/>
          <w:szCs w:val="28"/>
        </w:rPr>
      </w:pPr>
      <w:r w:rsidRPr="3933A06A">
        <w:rPr>
          <w:b/>
          <w:bCs/>
          <w:sz w:val="28"/>
          <w:szCs w:val="28"/>
        </w:rPr>
        <w:t xml:space="preserve">2. </w:t>
      </w:r>
      <w:r w:rsidR="00B705C1">
        <w:rPr>
          <w:b/>
          <w:bCs/>
          <w:sz w:val="28"/>
          <w:szCs w:val="28"/>
        </w:rPr>
        <w:t>C</w:t>
      </w:r>
    </w:p>
    <w:p w:rsidR="008F27EB" w:rsidRPr="00B705C1" w:rsidRDefault="3933A06A" w:rsidP="3933A06A">
      <w:pPr>
        <w:spacing w:after="120"/>
        <w:ind w:firstLine="284"/>
        <w:rPr>
          <w:b/>
          <w:bCs/>
          <w:sz w:val="28"/>
          <w:szCs w:val="28"/>
        </w:rPr>
      </w:pPr>
      <w:r w:rsidRPr="3933A06A">
        <w:rPr>
          <w:b/>
          <w:bCs/>
          <w:sz w:val="28"/>
          <w:szCs w:val="28"/>
        </w:rPr>
        <w:t xml:space="preserve">3. </w:t>
      </w:r>
      <w:r w:rsidR="00B705C1">
        <w:rPr>
          <w:b/>
          <w:bCs/>
          <w:sz w:val="28"/>
          <w:szCs w:val="28"/>
        </w:rPr>
        <w:t>B</w:t>
      </w:r>
    </w:p>
    <w:p w:rsidR="008F27EB" w:rsidRPr="00B705C1" w:rsidRDefault="3933A06A" w:rsidP="3933A06A">
      <w:pPr>
        <w:spacing w:after="120"/>
        <w:ind w:firstLine="284"/>
        <w:rPr>
          <w:b/>
          <w:bCs/>
          <w:sz w:val="28"/>
          <w:szCs w:val="28"/>
        </w:rPr>
      </w:pPr>
      <w:r w:rsidRPr="3933A06A">
        <w:rPr>
          <w:b/>
          <w:bCs/>
          <w:sz w:val="28"/>
          <w:szCs w:val="28"/>
        </w:rPr>
        <w:t xml:space="preserve">4. </w:t>
      </w:r>
      <w:r w:rsidR="00B705C1">
        <w:rPr>
          <w:b/>
          <w:bCs/>
          <w:sz w:val="28"/>
          <w:szCs w:val="28"/>
        </w:rPr>
        <w:t>E</w:t>
      </w:r>
    </w:p>
    <w:p w:rsidR="008F27EB" w:rsidRPr="00B705C1" w:rsidRDefault="008F27EB" w:rsidP="008F27EB">
      <w:pPr>
        <w:spacing w:after="120"/>
        <w:ind w:firstLine="284"/>
        <w:rPr>
          <w:b/>
          <w:bCs/>
          <w:sz w:val="28"/>
          <w:szCs w:val="28"/>
        </w:rPr>
      </w:pPr>
      <w:r>
        <w:rPr>
          <w:b/>
          <w:bCs/>
          <w:sz w:val="28"/>
          <w:szCs w:val="28"/>
        </w:rPr>
        <w:t>5.</w:t>
      </w:r>
      <w:r w:rsidR="00B705C1">
        <w:rPr>
          <w:b/>
          <w:bCs/>
          <w:sz w:val="28"/>
          <w:szCs w:val="28"/>
        </w:rPr>
        <w:t xml:space="preserve"> Flour</w:t>
      </w:r>
      <w:ins w:id="636" w:author="Microsoft Office User" w:date="2020-02-12T23:29:00Z">
        <w:r w:rsidR="005364EA">
          <w:rPr>
            <w:b/>
            <w:bCs/>
            <w:sz w:val="28"/>
            <w:szCs w:val="28"/>
            <w:lang w:val="en-US"/>
          </w:rPr>
          <w:t>/</w:t>
        </w:r>
      </w:ins>
      <w:del w:id="637" w:author="Microsoft Office User" w:date="2020-02-12T23:29:00Z">
        <w:r w:rsidR="00B705C1" w:rsidDel="005364EA">
          <w:rPr>
            <w:b/>
            <w:bCs/>
            <w:sz w:val="28"/>
            <w:szCs w:val="28"/>
          </w:rPr>
          <w:delText xml:space="preserve">, </w:delText>
        </w:r>
      </w:del>
      <w:r w:rsidR="00B705C1">
        <w:rPr>
          <w:b/>
          <w:bCs/>
          <w:sz w:val="28"/>
          <w:szCs w:val="28"/>
        </w:rPr>
        <w:t>butter</w:t>
      </w:r>
      <w:ins w:id="638" w:author="Microsoft Office User" w:date="2020-02-12T23:29:00Z">
        <w:r w:rsidR="005364EA">
          <w:rPr>
            <w:b/>
            <w:bCs/>
            <w:sz w:val="28"/>
            <w:szCs w:val="28"/>
            <w:lang w:val="en-US"/>
          </w:rPr>
          <w:t>/</w:t>
        </w:r>
      </w:ins>
      <w:del w:id="639" w:author="Microsoft Office User" w:date="2020-02-12T23:29:00Z">
        <w:r w:rsidR="00B705C1" w:rsidDel="005364EA">
          <w:rPr>
            <w:b/>
            <w:bCs/>
            <w:sz w:val="28"/>
            <w:szCs w:val="28"/>
          </w:rPr>
          <w:delText xml:space="preserve">, </w:delText>
        </w:r>
      </w:del>
      <w:r w:rsidR="00B705C1">
        <w:rPr>
          <w:b/>
          <w:bCs/>
          <w:sz w:val="28"/>
          <w:szCs w:val="28"/>
        </w:rPr>
        <w:t>sugar</w:t>
      </w:r>
      <w:ins w:id="640" w:author="Microsoft Office User" w:date="2020-02-12T23:30:00Z">
        <w:r w:rsidR="005364EA">
          <w:rPr>
            <w:b/>
            <w:bCs/>
            <w:sz w:val="28"/>
            <w:szCs w:val="28"/>
            <w:lang w:val="en-US"/>
          </w:rPr>
          <w:t>/</w:t>
        </w:r>
      </w:ins>
      <w:del w:id="641" w:author="Microsoft Office User" w:date="2020-02-12T23:30:00Z">
        <w:r w:rsidR="00B705C1" w:rsidDel="005364EA">
          <w:rPr>
            <w:b/>
            <w:bCs/>
            <w:sz w:val="28"/>
            <w:szCs w:val="28"/>
          </w:rPr>
          <w:delText xml:space="preserve">, </w:delText>
        </w:r>
      </w:del>
      <w:r w:rsidR="00B705C1">
        <w:rPr>
          <w:b/>
          <w:bCs/>
          <w:sz w:val="28"/>
          <w:szCs w:val="28"/>
        </w:rPr>
        <w:t>eggs</w:t>
      </w:r>
    </w:p>
    <w:p w:rsidR="008F27EB" w:rsidRPr="00B705C1" w:rsidRDefault="008F27EB" w:rsidP="008F27EB">
      <w:pPr>
        <w:spacing w:after="120"/>
        <w:ind w:firstLine="284"/>
        <w:rPr>
          <w:b/>
          <w:bCs/>
          <w:sz w:val="28"/>
          <w:szCs w:val="28"/>
        </w:rPr>
      </w:pPr>
      <w:r>
        <w:rPr>
          <w:b/>
          <w:bCs/>
          <w:sz w:val="28"/>
          <w:szCs w:val="28"/>
        </w:rPr>
        <w:t>6.</w:t>
      </w:r>
      <w:r w:rsidR="00B705C1">
        <w:rPr>
          <w:b/>
          <w:bCs/>
          <w:sz w:val="28"/>
          <w:szCs w:val="28"/>
        </w:rPr>
        <w:t xml:space="preserve"> B</w:t>
      </w:r>
    </w:p>
    <w:p w:rsidR="002A39EE" w:rsidRPr="002934C5" w:rsidRDefault="002A39EE" w:rsidP="002A39EE">
      <w:pPr>
        <w:spacing w:after="120"/>
        <w:ind w:firstLine="284"/>
        <w:rPr>
          <w:sz w:val="28"/>
          <w:szCs w:val="28"/>
        </w:rPr>
      </w:pPr>
    </w:p>
    <w:p w:rsidR="00BF0F2C" w:rsidRDefault="00BF0F2C" w:rsidP="00773E1F">
      <w:pPr>
        <w:rPr>
          <w:b/>
          <w:sz w:val="32"/>
          <w:szCs w:val="32"/>
        </w:rPr>
        <w:sectPr w:rsidR="00BF0F2C" w:rsidSect="002942E4">
          <w:pgSz w:w="11906" w:h="16838"/>
          <w:pgMar w:top="1440" w:right="1440" w:bottom="1440" w:left="1440" w:header="851" w:footer="992" w:gutter="0"/>
          <w:cols w:space="425"/>
          <w:docGrid w:type="lines" w:linePitch="312"/>
        </w:sectPr>
      </w:pPr>
    </w:p>
    <w:p w:rsidR="3933A06A" w:rsidRPr="00253B7E" w:rsidRDefault="3933A06A" w:rsidP="3933A06A">
      <w:pPr>
        <w:rPr>
          <w:noProof/>
          <w:sz w:val="28"/>
          <w:szCs w:val="28"/>
          <w:lang w:val="en-US"/>
          <w:rPrChange w:id="642" w:author="Microsoft Office User" w:date="2020-02-08T15:25:00Z">
            <w:rPr>
              <w:noProof/>
              <w:sz w:val="28"/>
              <w:szCs w:val="28"/>
            </w:rPr>
          </w:rPrChange>
        </w:rPr>
      </w:pPr>
      <w:r w:rsidRPr="3933A06A">
        <w:rPr>
          <w:b/>
          <w:bCs/>
          <w:noProof/>
          <w:sz w:val="32"/>
          <w:szCs w:val="32"/>
        </w:rPr>
        <w:lastRenderedPageBreak/>
        <w:t xml:space="preserve">Word count:  </w:t>
      </w:r>
      <w:ins w:id="643" w:author="Microsoft Office User" w:date="2020-02-08T15:25:00Z">
        <w:r w:rsidR="00253B7E">
          <w:rPr>
            <w:b/>
            <w:bCs/>
            <w:noProof/>
            <w:sz w:val="32"/>
            <w:szCs w:val="32"/>
            <w:lang w:val="en-US"/>
          </w:rPr>
          <w:t>2190</w:t>
        </w:r>
      </w:ins>
    </w:p>
    <w:p w:rsidR="00020954" w:rsidRDefault="00020954" w:rsidP="00CD429B">
      <w:pPr>
        <w:rPr>
          <w:b/>
          <w:noProof/>
          <w:sz w:val="28"/>
          <w:szCs w:val="28"/>
        </w:rPr>
      </w:pPr>
    </w:p>
    <w:p w:rsidR="00020954" w:rsidRDefault="00020954" w:rsidP="00020954">
      <w:pPr>
        <w:rPr>
          <w:b/>
          <w:noProof/>
          <w:sz w:val="28"/>
          <w:szCs w:val="28"/>
        </w:rPr>
      </w:pPr>
    </w:p>
    <w:p w:rsidR="008F27EB" w:rsidRDefault="008F27EB" w:rsidP="008F27EB">
      <w:pPr>
        <w:jc w:val="center"/>
        <w:rPr>
          <w:b/>
          <w:sz w:val="32"/>
          <w:szCs w:val="32"/>
        </w:rPr>
      </w:pPr>
      <w:r>
        <w:rPr>
          <w:rFonts w:hint="eastAsia"/>
          <w:b/>
          <w:sz w:val="32"/>
          <w:szCs w:val="32"/>
        </w:rPr>
        <w:t>Proofreading Checklist</w:t>
      </w:r>
    </w:p>
    <w:tbl>
      <w:tblPr>
        <w:tblStyle w:val="TableGrid"/>
        <w:tblW w:w="8290" w:type="dxa"/>
        <w:jc w:val="center"/>
        <w:tblLayout w:type="fixed"/>
        <w:tblLook w:val="04A0" w:firstRow="1" w:lastRow="0" w:firstColumn="1" w:lastColumn="0" w:noHBand="0" w:noVBand="1"/>
      </w:tblPr>
      <w:tblGrid>
        <w:gridCol w:w="3114"/>
        <w:gridCol w:w="5176"/>
      </w:tblGrid>
      <w:tr w:rsidR="008F27EB" w:rsidTr="00104527">
        <w:trPr>
          <w:jc w:val="center"/>
        </w:trPr>
        <w:tc>
          <w:tcPr>
            <w:tcW w:w="3114" w:type="dxa"/>
          </w:tcPr>
          <w:p w:rsidR="008F27EB" w:rsidRDefault="008F27EB" w:rsidP="00104527">
            <w:pPr>
              <w:rPr>
                <w:b/>
              </w:rPr>
            </w:pPr>
            <w:r>
              <w:rPr>
                <w:rFonts w:hint="eastAsia"/>
                <w:b/>
              </w:rPr>
              <w:t xml:space="preserve">First </w:t>
            </w:r>
            <w:r>
              <w:rPr>
                <w:b/>
              </w:rPr>
              <w:t>P</w:t>
            </w:r>
            <w:r>
              <w:rPr>
                <w:rFonts w:hint="eastAsia"/>
                <w:b/>
              </w:rPr>
              <w:t>roofreader</w:t>
            </w:r>
          </w:p>
        </w:tc>
        <w:tc>
          <w:tcPr>
            <w:tcW w:w="5176" w:type="dxa"/>
          </w:tcPr>
          <w:p w:rsidR="008F27EB" w:rsidRPr="00EC7C6D" w:rsidRDefault="00D05681" w:rsidP="00104527">
            <w:ins w:id="644" w:author="Nick" w:date="2020-02-07T16:31:00Z">
              <w:r>
                <w:rPr>
                  <w:rFonts w:hint="eastAsia"/>
                </w:rPr>
                <w:t>Nick V</w:t>
              </w:r>
            </w:ins>
          </w:p>
        </w:tc>
      </w:tr>
      <w:tr w:rsidR="008F27EB" w:rsidTr="00104527">
        <w:trPr>
          <w:jc w:val="center"/>
        </w:trPr>
        <w:tc>
          <w:tcPr>
            <w:tcW w:w="3114" w:type="dxa"/>
          </w:tcPr>
          <w:p w:rsidR="008F27EB" w:rsidRDefault="008F27EB" w:rsidP="00104527">
            <w:pPr>
              <w:rPr>
                <w:b/>
              </w:rPr>
            </w:pPr>
            <w:r>
              <w:rPr>
                <w:rFonts w:hint="eastAsia"/>
                <w:b/>
              </w:rPr>
              <w:t xml:space="preserve">Second </w:t>
            </w:r>
            <w:r>
              <w:rPr>
                <w:b/>
              </w:rPr>
              <w:t>P</w:t>
            </w:r>
            <w:r>
              <w:rPr>
                <w:rFonts w:hint="eastAsia"/>
                <w:b/>
              </w:rPr>
              <w:t>roofreader</w:t>
            </w:r>
          </w:p>
        </w:tc>
        <w:tc>
          <w:tcPr>
            <w:tcW w:w="5176" w:type="dxa"/>
          </w:tcPr>
          <w:p w:rsidR="008F27EB" w:rsidRDefault="008F27EB" w:rsidP="00104527"/>
        </w:tc>
      </w:tr>
      <w:tr w:rsidR="008F27EB" w:rsidTr="00104527">
        <w:trPr>
          <w:jc w:val="center"/>
        </w:trPr>
        <w:tc>
          <w:tcPr>
            <w:tcW w:w="3114" w:type="dxa"/>
          </w:tcPr>
          <w:p w:rsidR="008F27EB" w:rsidRDefault="008F27EB" w:rsidP="00104527">
            <w:pPr>
              <w:rPr>
                <w:b/>
              </w:rPr>
            </w:pPr>
            <w:r>
              <w:rPr>
                <w:rFonts w:hint="eastAsia"/>
                <w:b/>
              </w:rPr>
              <w:t xml:space="preserve">Third </w:t>
            </w:r>
            <w:r>
              <w:rPr>
                <w:b/>
              </w:rPr>
              <w:t>P</w:t>
            </w:r>
            <w:r>
              <w:rPr>
                <w:rFonts w:hint="eastAsia"/>
                <w:b/>
              </w:rPr>
              <w:t>roofreader</w:t>
            </w:r>
          </w:p>
        </w:tc>
        <w:tc>
          <w:tcPr>
            <w:tcW w:w="5176" w:type="dxa"/>
          </w:tcPr>
          <w:p w:rsidR="008F27EB" w:rsidRDefault="008F27EB" w:rsidP="00104527"/>
        </w:tc>
      </w:tr>
      <w:tr w:rsidR="008F27EB" w:rsidTr="00104527">
        <w:trPr>
          <w:jc w:val="center"/>
        </w:trPr>
        <w:tc>
          <w:tcPr>
            <w:tcW w:w="3114" w:type="dxa"/>
          </w:tcPr>
          <w:p w:rsidR="008F27EB" w:rsidRDefault="008F27EB" w:rsidP="00104527">
            <w:pPr>
              <w:rPr>
                <w:b/>
              </w:rPr>
            </w:pPr>
            <w:r>
              <w:rPr>
                <w:rFonts w:hint="eastAsia"/>
                <w:b/>
              </w:rPr>
              <w:t xml:space="preserve">Fourth </w:t>
            </w:r>
            <w:r>
              <w:rPr>
                <w:b/>
              </w:rPr>
              <w:t>P</w:t>
            </w:r>
            <w:r>
              <w:rPr>
                <w:rFonts w:hint="eastAsia"/>
                <w:b/>
              </w:rPr>
              <w:t>roofreader</w:t>
            </w:r>
          </w:p>
        </w:tc>
        <w:tc>
          <w:tcPr>
            <w:tcW w:w="5176" w:type="dxa"/>
          </w:tcPr>
          <w:p w:rsidR="008F27EB" w:rsidRDefault="008F27EB" w:rsidP="00104527"/>
        </w:tc>
      </w:tr>
    </w:tbl>
    <w:p w:rsidR="00ED6C6C" w:rsidRPr="001A6ABB" w:rsidRDefault="00ED6C6C" w:rsidP="00ED6C6C">
      <w:pPr>
        <w:rPr>
          <w:b/>
        </w:rPr>
      </w:pPr>
    </w:p>
    <w:sectPr w:rsidR="00ED6C6C" w:rsidRPr="001A6ABB"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C3C" w:rsidRDefault="00921C3C">
      <w:r>
        <w:separator/>
      </w:r>
    </w:p>
  </w:endnote>
  <w:endnote w:type="continuationSeparator" w:id="0">
    <w:p w:rsidR="00921C3C" w:rsidRDefault="00921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TimesKKPhoneticNew">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Œ¢»Ì—Å_/">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844" w:rsidRDefault="00DC1AD4" w:rsidP="007275C3">
    <w:pPr>
      <w:pStyle w:val="Footer"/>
      <w:framePr w:wrap="none" w:vAnchor="text" w:hAnchor="margin" w:xAlign="center" w:y="1"/>
      <w:rPr>
        <w:rStyle w:val="PageNumber"/>
        <w:sz w:val="24"/>
        <w:szCs w:val="24"/>
      </w:rPr>
    </w:pPr>
    <w:r>
      <w:rPr>
        <w:rStyle w:val="PageNumber"/>
      </w:rPr>
      <w:fldChar w:fldCharType="begin"/>
    </w:r>
    <w:r w:rsidR="00E63844">
      <w:rPr>
        <w:rStyle w:val="PageNumber"/>
      </w:rPr>
      <w:instrText xml:space="preserve">PAGE  </w:instrText>
    </w:r>
    <w:r>
      <w:rPr>
        <w:rStyle w:val="PageNumber"/>
      </w:rPr>
      <w:fldChar w:fldCharType="end"/>
    </w:r>
  </w:p>
  <w:p w:rsidR="00E63844" w:rsidRDefault="00E63844" w:rsidP="00C5744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5054183"/>
      <w:docPartObj>
        <w:docPartGallery w:val="Page Numbers (Bottom of Page)"/>
        <w:docPartUnique/>
      </w:docPartObj>
    </w:sdtPr>
    <w:sdtEndPr>
      <w:rPr>
        <w:rStyle w:val="PageNumber"/>
      </w:rPr>
    </w:sdtEndPr>
    <w:sdtContent>
      <w:p w:rsidR="00E63844" w:rsidRDefault="00DC1AD4" w:rsidP="007275C3">
        <w:pPr>
          <w:pStyle w:val="Footer"/>
          <w:framePr w:wrap="none" w:vAnchor="text" w:hAnchor="margin" w:xAlign="center" w:y="1"/>
          <w:rPr>
            <w:rStyle w:val="PageNumber"/>
          </w:rPr>
        </w:pPr>
        <w:r>
          <w:rPr>
            <w:rStyle w:val="PageNumber"/>
          </w:rPr>
          <w:fldChar w:fldCharType="begin"/>
        </w:r>
        <w:r w:rsidR="00E63844">
          <w:rPr>
            <w:rStyle w:val="PageNumber"/>
          </w:rPr>
          <w:instrText xml:space="preserve"> PAGE </w:instrText>
        </w:r>
        <w:r>
          <w:rPr>
            <w:rStyle w:val="PageNumber"/>
          </w:rPr>
          <w:fldChar w:fldCharType="separate"/>
        </w:r>
        <w:r w:rsidR="00D05681">
          <w:rPr>
            <w:rStyle w:val="PageNumber"/>
            <w:noProof/>
          </w:rPr>
          <w:t>23</w:t>
        </w:r>
        <w:r>
          <w:rPr>
            <w:rStyle w:val="PageNumber"/>
          </w:rPr>
          <w:fldChar w:fldCharType="end"/>
        </w:r>
      </w:p>
    </w:sdtContent>
  </w:sdt>
  <w:p w:rsidR="00E63844" w:rsidRDefault="00E63844" w:rsidP="00D73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C3C" w:rsidRDefault="00921C3C">
      <w:r>
        <w:separator/>
      </w:r>
    </w:p>
  </w:footnote>
  <w:footnote w:type="continuationSeparator" w:id="0">
    <w:p w:rsidR="00921C3C" w:rsidRDefault="00921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844" w:rsidRPr="007F35A4" w:rsidRDefault="00E63844" w:rsidP="007F35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E7F50"/>
    <w:multiLevelType w:val="hybridMultilevel"/>
    <w:tmpl w:val="CFE4E85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474342"/>
    <w:multiLevelType w:val="hybridMultilevel"/>
    <w:tmpl w:val="1B4A24CA"/>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047EF9"/>
    <w:multiLevelType w:val="hybridMultilevel"/>
    <w:tmpl w:val="F2765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8353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CF7041E"/>
    <w:multiLevelType w:val="hybridMultilevel"/>
    <w:tmpl w:val="5B88E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130989"/>
    <w:multiLevelType w:val="hybridMultilevel"/>
    <w:tmpl w:val="056449CA"/>
    <w:lvl w:ilvl="0" w:tplc="5928ABD2">
      <w:start w:val="1"/>
      <w:numFmt w:val="decimal"/>
      <w:lvlText w:val="%1"/>
      <w:lvlJc w:val="left"/>
      <w:pPr>
        <w:tabs>
          <w:tab w:val="num" w:pos="1080"/>
        </w:tabs>
        <w:ind w:left="1080" w:hanging="720"/>
      </w:pPr>
      <w:rPr>
        <w:rFonts w:cs="Times New Roman" w:hint="eastAsia"/>
        <w:b/>
        <w:i w:val="0"/>
      </w:rPr>
    </w:lvl>
    <w:lvl w:ilvl="1" w:tplc="04090019">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7" w15:restartNumberingAfterBreak="0">
    <w:nsid w:val="10C86C97"/>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118F5AF8"/>
    <w:multiLevelType w:val="hybridMultilevel"/>
    <w:tmpl w:val="95382EFA"/>
    <w:lvl w:ilvl="0" w:tplc="0660EC3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B3D39C0"/>
    <w:multiLevelType w:val="hybridMultilevel"/>
    <w:tmpl w:val="18586762"/>
    <w:lvl w:ilvl="0" w:tplc="04090013">
      <w:start w:val="1"/>
      <w:numFmt w:val="upperRoman"/>
      <w:lvlText w:val="%1."/>
      <w:lvlJc w:val="righ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1CDB218F"/>
    <w:multiLevelType w:val="hybridMultilevel"/>
    <w:tmpl w:val="65B69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5D5776"/>
    <w:multiLevelType w:val="hybridMultilevel"/>
    <w:tmpl w:val="31EE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9C4AD3"/>
    <w:multiLevelType w:val="hybridMultilevel"/>
    <w:tmpl w:val="2A008CDE"/>
    <w:lvl w:ilvl="0" w:tplc="10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56A0EBA"/>
    <w:multiLevelType w:val="hybridMultilevel"/>
    <w:tmpl w:val="6DA61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0D6D97"/>
    <w:multiLevelType w:val="hybridMultilevel"/>
    <w:tmpl w:val="223A71A4"/>
    <w:lvl w:ilvl="0" w:tplc="04090001">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15" w15:restartNumberingAfterBreak="0">
    <w:nsid w:val="2A7215D0"/>
    <w:multiLevelType w:val="hybridMultilevel"/>
    <w:tmpl w:val="AC5CF77E"/>
    <w:lvl w:ilvl="0" w:tplc="4620B6CE">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08B1199"/>
    <w:multiLevelType w:val="hybridMultilevel"/>
    <w:tmpl w:val="8B78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C1999"/>
    <w:multiLevelType w:val="hybridMultilevel"/>
    <w:tmpl w:val="349CA782"/>
    <w:lvl w:ilvl="0" w:tplc="30160BF0">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321100C1"/>
    <w:multiLevelType w:val="hybridMultilevel"/>
    <w:tmpl w:val="34E82FB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9DB36C3"/>
    <w:multiLevelType w:val="hybridMultilevel"/>
    <w:tmpl w:val="75AE167E"/>
    <w:lvl w:ilvl="0" w:tplc="0409000F">
      <w:start w:val="1"/>
      <w:numFmt w:val="decimal"/>
      <w:lvlText w:val="%1."/>
      <w:lvlJc w:val="left"/>
      <w:pPr>
        <w:ind w:left="644" w:hanging="360"/>
      </w:pPr>
    </w:lvl>
    <w:lvl w:ilvl="1" w:tplc="04090015">
      <w:start w:val="1"/>
      <w:numFmt w:val="upp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F0C005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F5F52AA"/>
    <w:multiLevelType w:val="hybridMultilevel"/>
    <w:tmpl w:val="ACF834F6"/>
    <w:lvl w:ilvl="0" w:tplc="0409000F">
      <w:start w:val="1"/>
      <w:numFmt w:val="decimal"/>
      <w:lvlText w:val="%1."/>
      <w:lvlJc w:val="left"/>
      <w:pPr>
        <w:ind w:left="780" w:hanging="4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62E12"/>
    <w:multiLevelType w:val="hybridMultilevel"/>
    <w:tmpl w:val="592A0EA0"/>
    <w:lvl w:ilvl="0" w:tplc="7D6CFE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44430C"/>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E456F92"/>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71A5137"/>
    <w:multiLevelType w:val="hybridMultilevel"/>
    <w:tmpl w:val="B2D4FEBE"/>
    <w:lvl w:ilvl="0" w:tplc="3C363EA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7F64DCA"/>
    <w:multiLevelType w:val="hybridMultilevel"/>
    <w:tmpl w:val="E8D863B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50359"/>
    <w:multiLevelType w:val="hybridMultilevel"/>
    <w:tmpl w:val="249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824E8"/>
    <w:multiLevelType w:val="hybridMultilevel"/>
    <w:tmpl w:val="CE40F6BE"/>
    <w:lvl w:ilvl="0" w:tplc="10090015">
      <w:start w:val="1"/>
      <w:numFmt w:val="upperLetter"/>
      <w:lvlText w:val="%1."/>
      <w:lvlJc w:val="left"/>
      <w:pPr>
        <w:ind w:left="720" w:hanging="360"/>
      </w:pPr>
    </w:lvl>
    <w:lvl w:ilvl="1" w:tplc="7F6CF424">
      <w:start w:val="1"/>
      <w:numFmt w:val="lowerLetter"/>
      <w:lvlText w:val="%2."/>
      <w:lvlJc w:val="left"/>
      <w:pPr>
        <w:ind w:left="1440" w:hanging="360"/>
      </w:pPr>
    </w:lvl>
    <w:lvl w:ilvl="2" w:tplc="C91603D8">
      <w:start w:val="1"/>
      <w:numFmt w:val="lowerRoman"/>
      <w:lvlText w:val="%3."/>
      <w:lvlJc w:val="right"/>
      <w:pPr>
        <w:ind w:left="2160" w:hanging="180"/>
      </w:pPr>
    </w:lvl>
    <w:lvl w:ilvl="3" w:tplc="E7FAFC78">
      <w:start w:val="1"/>
      <w:numFmt w:val="decimal"/>
      <w:lvlText w:val="%4."/>
      <w:lvlJc w:val="left"/>
      <w:pPr>
        <w:ind w:left="2880" w:hanging="360"/>
      </w:pPr>
    </w:lvl>
    <w:lvl w:ilvl="4" w:tplc="23BE80C6">
      <w:start w:val="1"/>
      <w:numFmt w:val="lowerLetter"/>
      <w:lvlText w:val="%5."/>
      <w:lvlJc w:val="left"/>
      <w:pPr>
        <w:ind w:left="3600" w:hanging="360"/>
      </w:pPr>
    </w:lvl>
    <w:lvl w:ilvl="5" w:tplc="A0625956">
      <w:start w:val="1"/>
      <w:numFmt w:val="lowerRoman"/>
      <w:lvlText w:val="%6."/>
      <w:lvlJc w:val="right"/>
      <w:pPr>
        <w:ind w:left="4320" w:hanging="180"/>
      </w:pPr>
    </w:lvl>
    <w:lvl w:ilvl="6" w:tplc="8FEE2638">
      <w:start w:val="1"/>
      <w:numFmt w:val="decimal"/>
      <w:lvlText w:val="%7."/>
      <w:lvlJc w:val="left"/>
      <w:pPr>
        <w:ind w:left="5040" w:hanging="360"/>
      </w:pPr>
    </w:lvl>
    <w:lvl w:ilvl="7" w:tplc="81587E50">
      <w:start w:val="1"/>
      <w:numFmt w:val="lowerLetter"/>
      <w:lvlText w:val="%8."/>
      <w:lvlJc w:val="left"/>
      <w:pPr>
        <w:ind w:left="5760" w:hanging="360"/>
      </w:pPr>
    </w:lvl>
    <w:lvl w:ilvl="8" w:tplc="3ED499E8">
      <w:start w:val="1"/>
      <w:numFmt w:val="lowerRoman"/>
      <w:lvlText w:val="%9."/>
      <w:lvlJc w:val="right"/>
      <w:pPr>
        <w:ind w:left="6480" w:hanging="180"/>
      </w:pPr>
    </w:lvl>
  </w:abstractNum>
  <w:abstractNum w:abstractNumId="29" w15:restartNumberingAfterBreak="0">
    <w:nsid w:val="5E466C29"/>
    <w:multiLevelType w:val="hybridMultilevel"/>
    <w:tmpl w:val="41E4191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44EDA"/>
    <w:multiLevelType w:val="hybridMultilevel"/>
    <w:tmpl w:val="5778FF2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BC7FB8"/>
    <w:multiLevelType w:val="hybridMultilevel"/>
    <w:tmpl w:val="F3024874"/>
    <w:lvl w:ilvl="0" w:tplc="FD6262D4">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C038C4"/>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3" w15:restartNumberingAfterBreak="0">
    <w:nsid w:val="64F443B6"/>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4" w15:restartNumberingAfterBreak="0">
    <w:nsid w:val="65BA58F2"/>
    <w:multiLevelType w:val="hybridMultilevel"/>
    <w:tmpl w:val="EA8CB194"/>
    <w:lvl w:ilvl="0" w:tplc="B96CFB4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20775"/>
    <w:multiLevelType w:val="hybridMultilevel"/>
    <w:tmpl w:val="86201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CF3088"/>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8"/>
  </w:num>
  <w:num w:numId="2">
    <w:abstractNumId w:val="31"/>
  </w:num>
  <w:num w:numId="3">
    <w:abstractNumId w:val="15"/>
  </w:num>
  <w:num w:numId="4">
    <w:abstractNumId w:val="11"/>
  </w:num>
  <w:num w:numId="5">
    <w:abstractNumId w:val="5"/>
  </w:num>
  <w:num w:numId="6">
    <w:abstractNumId w:val="8"/>
  </w:num>
  <w:num w:numId="7">
    <w:abstractNumId w:val="25"/>
  </w:num>
  <w:num w:numId="8">
    <w:abstractNumId w:val="30"/>
  </w:num>
  <w:num w:numId="9">
    <w:abstractNumId w:val="6"/>
  </w:num>
  <w:num w:numId="10">
    <w:abstractNumId w:val="10"/>
  </w:num>
  <w:num w:numId="11">
    <w:abstractNumId w:val="22"/>
  </w:num>
  <w:num w:numId="12">
    <w:abstractNumId w:val="27"/>
  </w:num>
  <w:num w:numId="13">
    <w:abstractNumId w:val="14"/>
  </w:num>
  <w:num w:numId="14">
    <w:abstractNumId w:val="37"/>
  </w:num>
  <w:num w:numId="15">
    <w:abstractNumId w:val="17"/>
  </w:num>
  <w:num w:numId="16">
    <w:abstractNumId w:val="9"/>
  </w:num>
  <w:num w:numId="17">
    <w:abstractNumId w:val="4"/>
  </w:num>
  <w:num w:numId="18">
    <w:abstractNumId w:val="16"/>
  </w:num>
  <w:num w:numId="19">
    <w:abstractNumId w:val="7"/>
  </w:num>
  <w:num w:numId="20">
    <w:abstractNumId w:val="21"/>
  </w:num>
  <w:num w:numId="21">
    <w:abstractNumId w:val="32"/>
  </w:num>
  <w:num w:numId="22">
    <w:abstractNumId w:val="33"/>
  </w:num>
  <w:num w:numId="23">
    <w:abstractNumId w:val="34"/>
  </w:num>
  <w:num w:numId="24">
    <w:abstractNumId w:val="0"/>
  </w:num>
  <w:num w:numId="25">
    <w:abstractNumId w:val="23"/>
  </w:num>
  <w:num w:numId="26">
    <w:abstractNumId w:val="24"/>
  </w:num>
  <w:num w:numId="27">
    <w:abstractNumId w:val="36"/>
  </w:num>
  <w:num w:numId="28">
    <w:abstractNumId w:val="20"/>
  </w:num>
  <w:num w:numId="29">
    <w:abstractNumId w:val="13"/>
  </w:num>
  <w:num w:numId="30">
    <w:abstractNumId w:val="3"/>
  </w:num>
  <w:num w:numId="31">
    <w:abstractNumId w:val="35"/>
  </w:num>
  <w:num w:numId="32">
    <w:abstractNumId w:val="2"/>
  </w:num>
  <w:num w:numId="33">
    <w:abstractNumId w:val="1"/>
  </w:num>
  <w:num w:numId="34">
    <w:abstractNumId w:val="18"/>
  </w:num>
  <w:num w:numId="35">
    <w:abstractNumId w:val="19"/>
  </w:num>
  <w:num w:numId="36">
    <w:abstractNumId w:val="26"/>
  </w:num>
  <w:num w:numId="37">
    <w:abstractNumId w:val="12"/>
  </w:num>
  <w:num w:numId="3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embedSystemFonts/>
  <w:bordersDoNotSurroundHeader/>
  <w:bordersDoNotSurroundFooter/>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S0NDIxMjMyMLQ0sDBU0lEKTi0uzszPAykwrQUATfK5kSwAAAA="/>
  </w:docVars>
  <w:rsids>
    <w:rsidRoot w:val="007F35A4"/>
    <w:rsid w:val="000145A9"/>
    <w:rsid w:val="00020954"/>
    <w:rsid w:val="00021E91"/>
    <w:rsid w:val="00023DB4"/>
    <w:rsid w:val="00031C52"/>
    <w:rsid w:val="00061DE4"/>
    <w:rsid w:val="00062437"/>
    <w:rsid w:val="00065FB5"/>
    <w:rsid w:val="000673AE"/>
    <w:rsid w:val="0008182D"/>
    <w:rsid w:val="00083A6E"/>
    <w:rsid w:val="00085833"/>
    <w:rsid w:val="000860BE"/>
    <w:rsid w:val="000938B3"/>
    <w:rsid w:val="000A2940"/>
    <w:rsid w:val="000A5F7F"/>
    <w:rsid w:val="000A7719"/>
    <w:rsid w:val="000B2898"/>
    <w:rsid w:val="000B3C6D"/>
    <w:rsid w:val="000C02E1"/>
    <w:rsid w:val="000C099A"/>
    <w:rsid w:val="000C2464"/>
    <w:rsid w:val="000C4E06"/>
    <w:rsid w:val="000C665F"/>
    <w:rsid w:val="000D1B1E"/>
    <w:rsid w:val="000D4225"/>
    <w:rsid w:val="000D6D79"/>
    <w:rsid w:val="000D7A43"/>
    <w:rsid w:val="000E4049"/>
    <w:rsid w:val="000E687B"/>
    <w:rsid w:val="000F0B8E"/>
    <w:rsid w:val="000F5C07"/>
    <w:rsid w:val="0010049B"/>
    <w:rsid w:val="00105564"/>
    <w:rsid w:val="00106702"/>
    <w:rsid w:val="0011426E"/>
    <w:rsid w:val="00117C9C"/>
    <w:rsid w:val="00122E47"/>
    <w:rsid w:val="00126192"/>
    <w:rsid w:val="00126E5D"/>
    <w:rsid w:val="00133221"/>
    <w:rsid w:val="00135E28"/>
    <w:rsid w:val="00140CD3"/>
    <w:rsid w:val="00152F1E"/>
    <w:rsid w:val="00160CD3"/>
    <w:rsid w:val="00174465"/>
    <w:rsid w:val="0018271F"/>
    <w:rsid w:val="00187AFE"/>
    <w:rsid w:val="00191091"/>
    <w:rsid w:val="00191251"/>
    <w:rsid w:val="00197F91"/>
    <w:rsid w:val="001A1D67"/>
    <w:rsid w:val="001A6ABB"/>
    <w:rsid w:val="001B4411"/>
    <w:rsid w:val="001C7380"/>
    <w:rsid w:val="001D0523"/>
    <w:rsid w:val="001D221D"/>
    <w:rsid w:val="001F6DB7"/>
    <w:rsid w:val="0020507A"/>
    <w:rsid w:val="00211193"/>
    <w:rsid w:val="00212FDF"/>
    <w:rsid w:val="002168A5"/>
    <w:rsid w:val="00220675"/>
    <w:rsid w:val="002220B4"/>
    <w:rsid w:val="00222708"/>
    <w:rsid w:val="00226CA3"/>
    <w:rsid w:val="00227186"/>
    <w:rsid w:val="0023190B"/>
    <w:rsid w:val="0023272D"/>
    <w:rsid w:val="002330BB"/>
    <w:rsid w:val="002455DA"/>
    <w:rsid w:val="00250268"/>
    <w:rsid w:val="00252229"/>
    <w:rsid w:val="00253B7E"/>
    <w:rsid w:val="0025733B"/>
    <w:rsid w:val="00260ADF"/>
    <w:rsid w:val="00272EFA"/>
    <w:rsid w:val="002934C5"/>
    <w:rsid w:val="002942E4"/>
    <w:rsid w:val="0029477E"/>
    <w:rsid w:val="00297527"/>
    <w:rsid w:val="002A1A80"/>
    <w:rsid w:val="002A21F3"/>
    <w:rsid w:val="002A39EE"/>
    <w:rsid w:val="002A6071"/>
    <w:rsid w:val="002A7EDE"/>
    <w:rsid w:val="002B18F1"/>
    <w:rsid w:val="002B1C7E"/>
    <w:rsid w:val="002B2097"/>
    <w:rsid w:val="002C415C"/>
    <w:rsid w:val="002C594D"/>
    <w:rsid w:val="002D0B08"/>
    <w:rsid w:val="002E01F1"/>
    <w:rsid w:val="002E238C"/>
    <w:rsid w:val="002E43F5"/>
    <w:rsid w:val="002F26A7"/>
    <w:rsid w:val="0031042C"/>
    <w:rsid w:val="003112EC"/>
    <w:rsid w:val="0031702D"/>
    <w:rsid w:val="00317DB5"/>
    <w:rsid w:val="003208D2"/>
    <w:rsid w:val="00321CDC"/>
    <w:rsid w:val="00323B9D"/>
    <w:rsid w:val="00336D74"/>
    <w:rsid w:val="003376EA"/>
    <w:rsid w:val="0034568F"/>
    <w:rsid w:val="00346455"/>
    <w:rsid w:val="00352E89"/>
    <w:rsid w:val="003531DD"/>
    <w:rsid w:val="00364776"/>
    <w:rsid w:val="00367D03"/>
    <w:rsid w:val="00371D49"/>
    <w:rsid w:val="003765BB"/>
    <w:rsid w:val="003819C2"/>
    <w:rsid w:val="00386124"/>
    <w:rsid w:val="00386DA1"/>
    <w:rsid w:val="0038797F"/>
    <w:rsid w:val="00396A84"/>
    <w:rsid w:val="00397C8E"/>
    <w:rsid w:val="003A0369"/>
    <w:rsid w:val="003A1666"/>
    <w:rsid w:val="003A64FC"/>
    <w:rsid w:val="003A6CB3"/>
    <w:rsid w:val="003B7520"/>
    <w:rsid w:val="003C2DA1"/>
    <w:rsid w:val="003C40D8"/>
    <w:rsid w:val="003C638D"/>
    <w:rsid w:val="003D0FDE"/>
    <w:rsid w:val="003E4010"/>
    <w:rsid w:val="003E6794"/>
    <w:rsid w:val="003E7CC9"/>
    <w:rsid w:val="003F304B"/>
    <w:rsid w:val="003F6176"/>
    <w:rsid w:val="003F76FC"/>
    <w:rsid w:val="0040125E"/>
    <w:rsid w:val="00401E2F"/>
    <w:rsid w:val="00405E6E"/>
    <w:rsid w:val="00410CD8"/>
    <w:rsid w:val="00417D8E"/>
    <w:rsid w:val="004232A0"/>
    <w:rsid w:val="00435E09"/>
    <w:rsid w:val="004432EC"/>
    <w:rsid w:val="00445A4E"/>
    <w:rsid w:val="00456ECB"/>
    <w:rsid w:val="0046176C"/>
    <w:rsid w:val="00461A77"/>
    <w:rsid w:val="00462B0B"/>
    <w:rsid w:val="00465756"/>
    <w:rsid w:val="00471084"/>
    <w:rsid w:val="00477232"/>
    <w:rsid w:val="00486845"/>
    <w:rsid w:val="00487970"/>
    <w:rsid w:val="00493C85"/>
    <w:rsid w:val="004950CB"/>
    <w:rsid w:val="004A4240"/>
    <w:rsid w:val="004A68C0"/>
    <w:rsid w:val="004B03B3"/>
    <w:rsid w:val="004B2B72"/>
    <w:rsid w:val="004B5043"/>
    <w:rsid w:val="004C6021"/>
    <w:rsid w:val="004D1B0D"/>
    <w:rsid w:val="004D44AD"/>
    <w:rsid w:val="004D481D"/>
    <w:rsid w:val="004D5C17"/>
    <w:rsid w:val="004D5FEC"/>
    <w:rsid w:val="004E4960"/>
    <w:rsid w:val="004F757C"/>
    <w:rsid w:val="005133E1"/>
    <w:rsid w:val="00516FDD"/>
    <w:rsid w:val="00521696"/>
    <w:rsid w:val="00522FD3"/>
    <w:rsid w:val="005237F5"/>
    <w:rsid w:val="00532619"/>
    <w:rsid w:val="005364EA"/>
    <w:rsid w:val="005416A1"/>
    <w:rsid w:val="00543E7F"/>
    <w:rsid w:val="00547D03"/>
    <w:rsid w:val="00564F28"/>
    <w:rsid w:val="00565550"/>
    <w:rsid w:val="005668E6"/>
    <w:rsid w:val="00567B15"/>
    <w:rsid w:val="005700F3"/>
    <w:rsid w:val="00572C87"/>
    <w:rsid w:val="005749B4"/>
    <w:rsid w:val="00581F76"/>
    <w:rsid w:val="005B29AE"/>
    <w:rsid w:val="005C701C"/>
    <w:rsid w:val="005E6436"/>
    <w:rsid w:val="005F3BE8"/>
    <w:rsid w:val="00604205"/>
    <w:rsid w:val="0060665C"/>
    <w:rsid w:val="00624EDB"/>
    <w:rsid w:val="00626C18"/>
    <w:rsid w:val="00636EE6"/>
    <w:rsid w:val="00647E2E"/>
    <w:rsid w:val="00647F5F"/>
    <w:rsid w:val="00654294"/>
    <w:rsid w:val="0065710A"/>
    <w:rsid w:val="0066053B"/>
    <w:rsid w:val="00661688"/>
    <w:rsid w:val="00661856"/>
    <w:rsid w:val="00670905"/>
    <w:rsid w:val="0067261A"/>
    <w:rsid w:val="00682ED2"/>
    <w:rsid w:val="006A4BDD"/>
    <w:rsid w:val="006A57FD"/>
    <w:rsid w:val="006B05B3"/>
    <w:rsid w:val="006B3768"/>
    <w:rsid w:val="006B5511"/>
    <w:rsid w:val="006B5F39"/>
    <w:rsid w:val="006C3363"/>
    <w:rsid w:val="006C6948"/>
    <w:rsid w:val="006D19D8"/>
    <w:rsid w:val="006D316C"/>
    <w:rsid w:val="006D6065"/>
    <w:rsid w:val="006E1571"/>
    <w:rsid w:val="006E2FFE"/>
    <w:rsid w:val="006E757A"/>
    <w:rsid w:val="006F4FB5"/>
    <w:rsid w:val="006F766C"/>
    <w:rsid w:val="007001A7"/>
    <w:rsid w:val="0070279A"/>
    <w:rsid w:val="007058C8"/>
    <w:rsid w:val="0070659D"/>
    <w:rsid w:val="0071524E"/>
    <w:rsid w:val="00717476"/>
    <w:rsid w:val="007275C3"/>
    <w:rsid w:val="00730594"/>
    <w:rsid w:val="00745876"/>
    <w:rsid w:val="00745D3D"/>
    <w:rsid w:val="00746E86"/>
    <w:rsid w:val="00751A3E"/>
    <w:rsid w:val="00751B86"/>
    <w:rsid w:val="007560FC"/>
    <w:rsid w:val="00761128"/>
    <w:rsid w:val="007616C1"/>
    <w:rsid w:val="00765EA4"/>
    <w:rsid w:val="00767E7D"/>
    <w:rsid w:val="00770990"/>
    <w:rsid w:val="00770B92"/>
    <w:rsid w:val="00773E1F"/>
    <w:rsid w:val="007820AA"/>
    <w:rsid w:val="007876D2"/>
    <w:rsid w:val="00795F33"/>
    <w:rsid w:val="007A2C43"/>
    <w:rsid w:val="007B18D5"/>
    <w:rsid w:val="007B2443"/>
    <w:rsid w:val="007F2042"/>
    <w:rsid w:val="007F35A4"/>
    <w:rsid w:val="007F6A77"/>
    <w:rsid w:val="00803F6B"/>
    <w:rsid w:val="0080606E"/>
    <w:rsid w:val="0081508B"/>
    <w:rsid w:val="00816298"/>
    <w:rsid w:val="008177FE"/>
    <w:rsid w:val="00824419"/>
    <w:rsid w:val="00824B51"/>
    <w:rsid w:val="008270BF"/>
    <w:rsid w:val="0083274C"/>
    <w:rsid w:val="00833CC6"/>
    <w:rsid w:val="008472B1"/>
    <w:rsid w:val="00856841"/>
    <w:rsid w:val="00863B71"/>
    <w:rsid w:val="00866736"/>
    <w:rsid w:val="00867119"/>
    <w:rsid w:val="00874CA9"/>
    <w:rsid w:val="00880F98"/>
    <w:rsid w:val="0088765D"/>
    <w:rsid w:val="0089141C"/>
    <w:rsid w:val="0089170A"/>
    <w:rsid w:val="00893A49"/>
    <w:rsid w:val="00896E28"/>
    <w:rsid w:val="00897BCA"/>
    <w:rsid w:val="008A4E8E"/>
    <w:rsid w:val="008B2EEA"/>
    <w:rsid w:val="008B7F49"/>
    <w:rsid w:val="008D06C6"/>
    <w:rsid w:val="008E5A59"/>
    <w:rsid w:val="008F27EB"/>
    <w:rsid w:val="008F6607"/>
    <w:rsid w:val="00900069"/>
    <w:rsid w:val="0090045E"/>
    <w:rsid w:val="009063D9"/>
    <w:rsid w:val="009073CC"/>
    <w:rsid w:val="009107DD"/>
    <w:rsid w:val="0091243F"/>
    <w:rsid w:val="00915996"/>
    <w:rsid w:val="009203A7"/>
    <w:rsid w:val="00921C3C"/>
    <w:rsid w:val="00924ECB"/>
    <w:rsid w:val="00926A39"/>
    <w:rsid w:val="00933BAD"/>
    <w:rsid w:val="00935531"/>
    <w:rsid w:val="00936DB4"/>
    <w:rsid w:val="009541D8"/>
    <w:rsid w:val="0095457C"/>
    <w:rsid w:val="0095661B"/>
    <w:rsid w:val="009677E5"/>
    <w:rsid w:val="0097098C"/>
    <w:rsid w:val="009744CE"/>
    <w:rsid w:val="009768F9"/>
    <w:rsid w:val="00980B3B"/>
    <w:rsid w:val="00982A8D"/>
    <w:rsid w:val="0098321B"/>
    <w:rsid w:val="009843CC"/>
    <w:rsid w:val="00987B18"/>
    <w:rsid w:val="00995421"/>
    <w:rsid w:val="009A4176"/>
    <w:rsid w:val="009A7B8B"/>
    <w:rsid w:val="009B78CF"/>
    <w:rsid w:val="009C0387"/>
    <w:rsid w:val="009C6208"/>
    <w:rsid w:val="009C62B5"/>
    <w:rsid w:val="009C714A"/>
    <w:rsid w:val="009D35D3"/>
    <w:rsid w:val="009E7C5A"/>
    <w:rsid w:val="009F1FEB"/>
    <w:rsid w:val="009F5276"/>
    <w:rsid w:val="00A05F2A"/>
    <w:rsid w:val="00A110D9"/>
    <w:rsid w:val="00A12324"/>
    <w:rsid w:val="00A364F4"/>
    <w:rsid w:val="00A42E60"/>
    <w:rsid w:val="00A443EE"/>
    <w:rsid w:val="00A4733D"/>
    <w:rsid w:val="00A503D9"/>
    <w:rsid w:val="00A52B76"/>
    <w:rsid w:val="00A627B9"/>
    <w:rsid w:val="00A734B9"/>
    <w:rsid w:val="00A806E5"/>
    <w:rsid w:val="00A92071"/>
    <w:rsid w:val="00A97858"/>
    <w:rsid w:val="00A97B4D"/>
    <w:rsid w:val="00AB321C"/>
    <w:rsid w:val="00AB3F93"/>
    <w:rsid w:val="00AB5740"/>
    <w:rsid w:val="00AD13D6"/>
    <w:rsid w:val="00AF7D5B"/>
    <w:rsid w:val="00AF7E2B"/>
    <w:rsid w:val="00AF7E98"/>
    <w:rsid w:val="00B01556"/>
    <w:rsid w:val="00B073B4"/>
    <w:rsid w:val="00B147D3"/>
    <w:rsid w:val="00B20D56"/>
    <w:rsid w:val="00B220C2"/>
    <w:rsid w:val="00B31667"/>
    <w:rsid w:val="00B34B7F"/>
    <w:rsid w:val="00B41044"/>
    <w:rsid w:val="00B41677"/>
    <w:rsid w:val="00B41CFD"/>
    <w:rsid w:val="00B42F87"/>
    <w:rsid w:val="00B4442E"/>
    <w:rsid w:val="00B46327"/>
    <w:rsid w:val="00B4721B"/>
    <w:rsid w:val="00B53448"/>
    <w:rsid w:val="00B60DAE"/>
    <w:rsid w:val="00B62321"/>
    <w:rsid w:val="00B62EE0"/>
    <w:rsid w:val="00B642C6"/>
    <w:rsid w:val="00B65E24"/>
    <w:rsid w:val="00B705C1"/>
    <w:rsid w:val="00B82590"/>
    <w:rsid w:val="00B84E6B"/>
    <w:rsid w:val="00B85097"/>
    <w:rsid w:val="00B8766C"/>
    <w:rsid w:val="00B87FF6"/>
    <w:rsid w:val="00B9548C"/>
    <w:rsid w:val="00B9691D"/>
    <w:rsid w:val="00BA6A41"/>
    <w:rsid w:val="00BA6CFA"/>
    <w:rsid w:val="00BB3DE0"/>
    <w:rsid w:val="00BB5919"/>
    <w:rsid w:val="00BE3DB6"/>
    <w:rsid w:val="00BE4BD8"/>
    <w:rsid w:val="00BE4FC5"/>
    <w:rsid w:val="00BF0F2C"/>
    <w:rsid w:val="00BF336B"/>
    <w:rsid w:val="00BF4DD4"/>
    <w:rsid w:val="00C00D18"/>
    <w:rsid w:val="00C0256A"/>
    <w:rsid w:val="00C11D85"/>
    <w:rsid w:val="00C22282"/>
    <w:rsid w:val="00C253BB"/>
    <w:rsid w:val="00C26296"/>
    <w:rsid w:val="00C27266"/>
    <w:rsid w:val="00C27C9B"/>
    <w:rsid w:val="00C27D22"/>
    <w:rsid w:val="00C371D3"/>
    <w:rsid w:val="00C427FC"/>
    <w:rsid w:val="00C42F57"/>
    <w:rsid w:val="00C46F42"/>
    <w:rsid w:val="00C5135A"/>
    <w:rsid w:val="00C51954"/>
    <w:rsid w:val="00C51E3F"/>
    <w:rsid w:val="00C52FAB"/>
    <w:rsid w:val="00C567F5"/>
    <w:rsid w:val="00C57448"/>
    <w:rsid w:val="00C63299"/>
    <w:rsid w:val="00C73885"/>
    <w:rsid w:val="00C82486"/>
    <w:rsid w:val="00C828CD"/>
    <w:rsid w:val="00C82BE2"/>
    <w:rsid w:val="00C840E9"/>
    <w:rsid w:val="00C8485C"/>
    <w:rsid w:val="00C877B9"/>
    <w:rsid w:val="00CA46C8"/>
    <w:rsid w:val="00CA4727"/>
    <w:rsid w:val="00CB11ED"/>
    <w:rsid w:val="00CD2BEC"/>
    <w:rsid w:val="00CD3839"/>
    <w:rsid w:val="00CD429B"/>
    <w:rsid w:val="00CD69D3"/>
    <w:rsid w:val="00CE5263"/>
    <w:rsid w:val="00CF3E64"/>
    <w:rsid w:val="00CF6E3D"/>
    <w:rsid w:val="00CF7E62"/>
    <w:rsid w:val="00D05071"/>
    <w:rsid w:val="00D05681"/>
    <w:rsid w:val="00D126BA"/>
    <w:rsid w:val="00D1339A"/>
    <w:rsid w:val="00D23C45"/>
    <w:rsid w:val="00D23E28"/>
    <w:rsid w:val="00D25B0F"/>
    <w:rsid w:val="00D313E8"/>
    <w:rsid w:val="00D340C5"/>
    <w:rsid w:val="00D44D1A"/>
    <w:rsid w:val="00D46A65"/>
    <w:rsid w:val="00D53E0C"/>
    <w:rsid w:val="00D62BCF"/>
    <w:rsid w:val="00D64DCA"/>
    <w:rsid w:val="00D67A25"/>
    <w:rsid w:val="00D70C53"/>
    <w:rsid w:val="00D72422"/>
    <w:rsid w:val="00D73271"/>
    <w:rsid w:val="00D77A67"/>
    <w:rsid w:val="00D93F83"/>
    <w:rsid w:val="00DA22FE"/>
    <w:rsid w:val="00DB0F2F"/>
    <w:rsid w:val="00DC1AD4"/>
    <w:rsid w:val="00DC3939"/>
    <w:rsid w:val="00E14BA8"/>
    <w:rsid w:val="00E16004"/>
    <w:rsid w:val="00E21484"/>
    <w:rsid w:val="00E21F22"/>
    <w:rsid w:val="00E26576"/>
    <w:rsid w:val="00E30C49"/>
    <w:rsid w:val="00E4509A"/>
    <w:rsid w:val="00E45E96"/>
    <w:rsid w:val="00E470A1"/>
    <w:rsid w:val="00E51B3E"/>
    <w:rsid w:val="00E6044F"/>
    <w:rsid w:val="00E617D1"/>
    <w:rsid w:val="00E6250D"/>
    <w:rsid w:val="00E63844"/>
    <w:rsid w:val="00E643C3"/>
    <w:rsid w:val="00E64953"/>
    <w:rsid w:val="00E71D20"/>
    <w:rsid w:val="00E72850"/>
    <w:rsid w:val="00E74688"/>
    <w:rsid w:val="00E82B4F"/>
    <w:rsid w:val="00E83809"/>
    <w:rsid w:val="00E84F08"/>
    <w:rsid w:val="00EA4FF0"/>
    <w:rsid w:val="00EB2E88"/>
    <w:rsid w:val="00EB3B15"/>
    <w:rsid w:val="00EC4629"/>
    <w:rsid w:val="00EC5C6F"/>
    <w:rsid w:val="00EC7C6D"/>
    <w:rsid w:val="00ED6C6C"/>
    <w:rsid w:val="00EE08D1"/>
    <w:rsid w:val="00EE5ED3"/>
    <w:rsid w:val="00EE7746"/>
    <w:rsid w:val="00EF1276"/>
    <w:rsid w:val="00EF56B7"/>
    <w:rsid w:val="00F13EB7"/>
    <w:rsid w:val="00F203B7"/>
    <w:rsid w:val="00F25398"/>
    <w:rsid w:val="00F27760"/>
    <w:rsid w:val="00F330FE"/>
    <w:rsid w:val="00F33FD1"/>
    <w:rsid w:val="00F46522"/>
    <w:rsid w:val="00F46E63"/>
    <w:rsid w:val="00F523E1"/>
    <w:rsid w:val="00F56189"/>
    <w:rsid w:val="00F57E66"/>
    <w:rsid w:val="00F62448"/>
    <w:rsid w:val="00F6282E"/>
    <w:rsid w:val="00F70730"/>
    <w:rsid w:val="00F7514B"/>
    <w:rsid w:val="00F80844"/>
    <w:rsid w:val="00F80953"/>
    <w:rsid w:val="00F8203B"/>
    <w:rsid w:val="00F838E7"/>
    <w:rsid w:val="00F84EBC"/>
    <w:rsid w:val="00F86AB6"/>
    <w:rsid w:val="00FB6BEE"/>
    <w:rsid w:val="00FB6E89"/>
    <w:rsid w:val="00FC2C28"/>
    <w:rsid w:val="00FD0024"/>
    <w:rsid w:val="00FD1A5F"/>
    <w:rsid w:val="00FD3B72"/>
    <w:rsid w:val="00FD4C99"/>
    <w:rsid w:val="00FE2925"/>
    <w:rsid w:val="00FE4C72"/>
    <w:rsid w:val="00FF1846"/>
    <w:rsid w:val="00FF3190"/>
    <w:rsid w:val="00FF5A7C"/>
    <w:rsid w:val="3933A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9EE9CEE"/>
  <w15:docId w15:val="{3EA1A27C-A930-A24B-A8DD-53CF0A79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68F"/>
    <w:rPr>
      <w:rFonts w:asciiTheme="minorHAnsi" w:eastAsiaTheme="minorEastAsia" w:hAnsiTheme="minorHAnsi" w:cstheme="minorBidi"/>
      <w:sz w:val="24"/>
      <w:szCs w:val="24"/>
      <w:lang w:val="en-CN" w:eastAsia="zh-CN"/>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3456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568F"/>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qFormat/>
    <w:rsid w:val="00FB6E89"/>
    <w:rPr>
      <w:rFonts w:ascii="Times" w:eastAsia="PMingLiU" w:hAnsi="Times"/>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u,Head Unit"/>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34"/>
    <w:qFormat/>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paragraph" w:styleId="TOCHeading">
    <w:name w:val="TOC Heading"/>
    <w:basedOn w:val="Heading1"/>
    <w:next w:val="Normal"/>
    <w:uiPriority w:val="39"/>
    <w:unhideWhenUsed/>
    <w:qFormat/>
    <w:rsid w:val="00386124"/>
    <w:pPr>
      <w:keepLines/>
      <w:spacing w:after="0"/>
      <w:outlineLvl w:val="9"/>
    </w:pPr>
    <w:rPr>
      <w:rFonts w:asciiTheme="majorHAnsi" w:eastAsiaTheme="majorEastAsia" w:hAnsiTheme="majorHAnsi" w:cstheme="majorBidi"/>
      <w:b w:val="0"/>
      <w:bCs w:val="0"/>
      <w:color w:val="365F91" w:themeColor="accent1" w:themeShade="BF"/>
      <w:kern w:val="0"/>
    </w:rPr>
  </w:style>
  <w:style w:type="character" w:customStyle="1" w:styleId="UnresolvedMention1">
    <w:name w:val="Unresolved Mention1"/>
    <w:basedOn w:val="DefaultParagraphFont"/>
    <w:uiPriority w:val="99"/>
    <w:semiHidden/>
    <w:unhideWhenUsed/>
    <w:rsid w:val="00761128"/>
    <w:rPr>
      <w:color w:val="605E5C"/>
      <w:shd w:val="clear" w:color="auto" w:fill="E1DFDD"/>
    </w:rPr>
  </w:style>
  <w:style w:type="character" w:styleId="FollowedHyperlink">
    <w:name w:val="FollowedHyperlink"/>
    <w:basedOn w:val="DefaultParagraphFont"/>
    <w:semiHidden/>
    <w:unhideWhenUsed/>
    <w:rsid w:val="00ED6C6C"/>
    <w:rPr>
      <w:color w:val="800080" w:themeColor="followedHyperlink"/>
      <w:u w:val="single"/>
    </w:rPr>
  </w:style>
  <w:style w:type="paragraph" w:styleId="TOC1">
    <w:name w:val="toc 1"/>
    <w:basedOn w:val="Normal"/>
    <w:next w:val="Normal"/>
    <w:autoRedefine/>
    <w:semiHidden/>
    <w:unhideWhenUsed/>
    <w:rsid w:val="00C46F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7643">
      <w:bodyDiv w:val="1"/>
      <w:marLeft w:val="0"/>
      <w:marRight w:val="0"/>
      <w:marTop w:val="0"/>
      <w:marBottom w:val="0"/>
      <w:divBdr>
        <w:top w:val="none" w:sz="0" w:space="0" w:color="auto"/>
        <w:left w:val="none" w:sz="0" w:space="0" w:color="auto"/>
        <w:bottom w:val="none" w:sz="0" w:space="0" w:color="auto"/>
        <w:right w:val="none" w:sz="0" w:space="0" w:color="auto"/>
      </w:divBdr>
      <w:divsChild>
        <w:div w:id="1819107423">
          <w:marLeft w:val="0"/>
          <w:marRight w:val="0"/>
          <w:marTop w:val="0"/>
          <w:marBottom w:val="0"/>
          <w:divBdr>
            <w:top w:val="none" w:sz="0" w:space="0" w:color="auto"/>
            <w:left w:val="none" w:sz="0" w:space="0" w:color="auto"/>
            <w:bottom w:val="none" w:sz="0" w:space="0" w:color="auto"/>
            <w:right w:val="none" w:sz="0" w:space="0" w:color="auto"/>
          </w:divBdr>
        </w:div>
        <w:div w:id="121461593">
          <w:marLeft w:val="0"/>
          <w:marRight w:val="0"/>
          <w:marTop w:val="0"/>
          <w:marBottom w:val="0"/>
          <w:divBdr>
            <w:top w:val="none" w:sz="0" w:space="0" w:color="auto"/>
            <w:left w:val="none" w:sz="0" w:space="0" w:color="auto"/>
            <w:bottom w:val="none" w:sz="0" w:space="0" w:color="auto"/>
            <w:right w:val="none" w:sz="0" w:space="0" w:color="auto"/>
          </w:divBdr>
          <w:divsChild>
            <w:div w:id="963342572">
              <w:marLeft w:val="0"/>
              <w:marRight w:val="0"/>
              <w:marTop w:val="0"/>
              <w:marBottom w:val="0"/>
              <w:divBdr>
                <w:top w:val="none" w:sz="0" w:space="0" w:color="auto"/>
                <w:left w:val="none" w:sz="0" w:space="0" w:color="auto"/>
                <w:bottom w:val="none" w:sz="0" w:space="0" w:color="auto"/>
                <w:right w:val="none" w:sz="0" w:space="0" w:color="auto"/>
              </w:divBdr>
            </w:div>
            <w:div w:id="803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8875">
      <w:bodyDiv w:val="1"/>
      <w:marLeft w:val="0"/>
      <w:marRight w:val="0"/>
      <w:marTop w:val="0"/>
      <w:marBottom w:val="0"/>
      <w:divBdr>
        <w:top w:val="none" w:sz="0" w:space="0" w:color="auto"/>
        <w:left w:val="none" w:sz="0" w:space="0" w:color="auto"/>
        <w:bottom w:val="none" w:sz="0" w:space="0" w:color="auto"/>
        <w:right w:val="none" w:sz="0" w:space="0" w:color="auto"/>
      </w:divBdr>
    </w:div>
    <w:div w:id="284313415">
      <w:bodyDiv w:val="1"/>
      <w:marLeft w:val="0"/>
      <w:marRight w:val="0"/>
      <w:marTop w:val="0"/>
      <w:marBottom w:val="0"/>
      <w:divBdr>
        <w:top w:val="none" w:sz="0" w:space="0" w:color="auto"/>
        <w:left w:val="none" w:sz="0" w:space="0" w:color="auto"/>
        <w:bottom w:val="none" w:sz="0" w:space="0" w:color="auto"/>
        <w:right w:val="none" w:sz="0" w:space="0" w:color="auto"/>
      </w:divBdr>
      <w:divsChild>
        <w:div w:id="93746640">
          <w:marLeft w:val="0"/>
          <w:marRight w:val="0"/>
          <w:marTop w:val="0"/>
          <w:marBottom w:val="0"/>
          <w:divBdr>
            <w:top w:val="none" w:sz="0" w:space="0" w:color="auto"/>
            <w:left w:val="none" w:sz="0" w:space="0" w:color="auto"/>
            <w:bottom w:val="none" w:sz="0" w:space="0" w:color="auto"/>
            <w:right w:val="none" w:sz="0" w:space="0" w:color="auto"/>
          </w:divBdr>
        </w:div>
        <w:div w:id="868955350">
          <w:marLeft w:val="0"/>
          <w:marRight w:val="0"/>
          <w:marTop w:val="0"/>
          <w:marBottom w:val="0"/>
          <w:divBdr>
            <w:top w:val="none" w:sz="0" w:space="0" w:color="auto"/>
            <w:left w:val="none" w:sz="0" w:space="0" w:color="auto"/>
            <w:bottom w:val="none" w:sz="0" w:space="0" w:color="auto"/>
            <w:right w:val="none" w:sz="0" w:space="0" w:color="auto"/>
          </w:divBdr>
          <w:divsChild>
            <w:div w:id="1610579683">
              <w:marLeft w:val="0"/>
              <w:marRight w:val="0"/>
              <w:marTop w:val="0"/>
              <w:marBottom w:val="0"/>
              <w:divBdr>
                <w:top w:val="none" w:sz="0" w:space="0" w:color="auto"/>
                <w:left w:val="none" w:sz="0" w:space="0" w:color="auto"/>
                <w:bottom w:val="none" w:sz="0" w:space="0" w:color="auto"/>
                <w:right w:val="none" w:sz="0" w:space="0" w:color="auto"/>
              </w:divBdr>
            </w:div>
            <w:div w:id="1817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447">
      <w:bodyDiv w:val="1"/>
      <w:marLeft w:val="0"/>
      <w:marRight w:val="0"/>
      <w:marTop w:val="0"/>
      <w:marBottom w:val="0"/>
      <w:divBdr>
        <w:top w:val="none" w:sz="0" w:space="0" w:color="auto"/>
        <w:left w:val="none" w:sz="0" w:space="0" w:color="auto"/>
        <w:bottom w:val="none" w:sz="0" w:space="0" w:color="auto"/>
        <w:right w:val="none" w:sz="0" w:space="0" w:color="auto"/>
      </w:divBdr>
    </w:div>
    <w:div w:id="1209417279">
      <w:bodyDiv w:val="1"/>
      <w:marLeft w:val="0"/>
      <w:marRight w:val="0"/>
      <w:marTop w:val="0"/>
      <w:marBottom w:val="0"/>
      <w:divBdr>
        <w:top w:val="none" w:sz="0" w:space="0" w:color="auto"/>
        <w:left w:val="none" w:sz="0" w:space="0" w:color="auto"/>
        <w:bottom w:val="none" w:sz="0" w:space="0" w:color="auto"/>
        <w:right w:val="none" w:sz="0" w:space="0" w:color="auto"/>
      </w:divBdr>
    </w:div>
    <w:div w:id="1459226516">
      <w:bodyDiv w:val="1"/>
      <w:marLeft w:val="0"/>
      <w:marRight w:val="0"/>
      <w:marTop w:val="0"/>
      <w:marBottom w:val="0"/>
      <w:divBdr>
        <w:top w:val="none" w:sz="0" w:space="0" w:color="auto"/>
        <w:left w:val="none" w:sz="0" w:space="0" w:color="auto"/>
        <w:bottom w:val="none" w:sz="0" w:space="0" w:color="auto"/>
        <w:right w:val="none" w:sz="0" w:space="0" w:color="auto"/>
      </w:divBdr>
      <w:divsChild>
        <w:div w:id="1157647453">
          <w:marLeft w:val="0"/>
          <w:marRight w:val="0"/>
          <w:marTop w:val="0"/>
          <w:marBottom w:val="0"/>
          <w:divBdr>
            <w:top w:val="none" w:sz="0" w:space="0" w:color="auto"/>
            <w:left w:val="none" w:sz="0" w:space="0" w:color="auto"/>
            <w:bottom w:val="none" w:sz="0" w:space="0" w:color="auto"/>
            <w:right w:val="none" w:sz="0" w:space="0" w:color="auto"/>
          </w:divBdr>
        </w:div>
        <w:div w:id="298458900">
          <w:marLeft w:val="0"/>
          <w:marRight w:val="0"/>
          <w:marTop w:val="0"/>
          <w:marBottom w:val="0"/>
          <w:divBdr>
            <w:top w:val="none" w:sz="0" w:space="0" w:color="auto"/>
            <w:left w:val="none" w:sz="0" w:space="0" w:color="auto"/>
            <w:bottom w:val="none" w:sz="0" w:space="0" w:color="auto"/>
            <w:right w:val="none" w:sz="0" w:space="0" w:color="auto"/>
          </w:divBdr>
          <w:divsChild>
            <w:div w:id="461576113">
              <w:marLeft w:val="0"/>
              <w:marRight w:val="0"/>
              <w:marTop w:val="0"/>
              <w:marBottom w:val="0"/>
              <w:divBdr>
                <w:top w:val="none" w:sz="0" w:space="0" w:color="auto"/>
                <w:left w:val="none" w:sz="0" w:space="0" w:color="auto"/>
                <w:bottom w:val="none" w:sz="0" w:space="0" w:color="auto"/>
                <w:right w:val="none" w:sz="0" w:space="0" w:color="auto"/>
              </w:divBdr>
            </w:div>
            <w:div w:id="1752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833AF-7B95-7E45-8471-0E0A8729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19</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Wallace</dc:creator>
  <cp:lastModifiedBy>Microsoft Office User</cp:lastModifiedBy>
  <cp:revision>10</cp:revision>
  <cp:lastPrinted>2018-06-29T06:25:00Z</cp:lastPrinted>
  <dcterms:created xsi:type="dcterms:W3CDTF">2020-02-05T04:20:00Z</dcterms:created>
  <dcterms:modified xsi:type="dcterms:W3CDTF">2020-02-12T15:37:00Z</dcterms:modified>
</cp:coreProperties>
</file>