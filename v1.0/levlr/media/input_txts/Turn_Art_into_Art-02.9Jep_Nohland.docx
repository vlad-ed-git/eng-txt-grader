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5"/>
      </w:tblGrid>
      <w:tr w:rsidR="00E750E5" w14:paraId="2D832B06" w14:textId="77777777" w:rsidTr="0014498A">
        <w:trPr>
          <w:trHeight w:val="1259"/>
        </w:trPr>
        <w:tc>
          <w:tcPr>
            <w:tcW w:w="9285" w:type="dxa"/>
          </w:tcPr>
          <w:p w14:paraId="1810D72D" w14:textId="77777777" w:rsidR="00E750E5" w:rsidRDefault="00E750E5" w:rsidP="00E750E5">
            <w:pPr>
              <w:rPr>
                <w:b/>
                <w:sz w:val="52"/>
                <w:szCs w:val="52"/>
              </w:rPr>
            </w:pPr>
            <w:r>
              <w:rPr>
                <w:rFonts w:hint="eastAsia"/>
                <w:b/>
                <w:sz w:val="52"/>
                <w:szCs w:val="52"/>
              </w:rPr>
              <w:t>Ge</w:t>
            </w:r>
            <w:r>
              <w:rPr>
                <w:b/>
                <w:sz w:val="52"/>
                <w:szCs w:val="52"/>
              </w:rPr>
              <w:t>nre: Realistic Fiction</w:t>
            </w:r>
          </w:p>
          <w:p w14:paraId="0E09EAD8" w14:textId="77777777" w:rsidR="00E750E5" w:rsidRDefault="00E750E5" w:rsidP="00E750E5">
            <w:pPr>
              <w:rPr>
                <w:b/>
                <w:sz w:val="52"/>
                <w:szCs w:val="52"/>
              </w:rPr>
            </w:pPr>
          </w:p>
        </w:tc>
      </w:tr>
      <w:tr w:rsidR="00E750E5" w14:paraId="1FBE4635" w14:textId="77777777" w:rsidTr="0014498A">
        <w:trPr>
          <w:trHeight w:val="1244"/>
        </w:trPr>
        <w:tc>
          <w:tcPr>
            <w:tcW w:w="9285" w:type="dxa"/>
          </w:tcPr>
          <w:p w14:paraId="1FFA2135" w14:textId="2ED4E746" w:rsidR="00E750E5" w:rsidRPr="003A1C81" w:rsidRDefault="00E750E5" w:rsidP="00E750E5">
            <w:pPr>
              <w:rPr>
                <w:b/>
                <w:color w:val="A6A6A6" w:themeColor="background1" w:themeShade="A6"/>
                <w:sz w:val="52"/>
                <w:szCs w:val="52"/>
                <w:lang w:val="en-US"/>
              </w:rPr>
            </w:pPr>
            <w:r w:rsidRPr="00704404">
              <w:rPr>
                <w:b/>
                <w:color w:val="A6A6A6" w:themeColor="background1" w:themeShade="A6"/>
                <w:sz w:val="52"/>
                <w:szCs w:val="52"/>
              </w:rPr>
              <w:t>Subject:</w:t>
            </w:r>
            <w:r w:rsidR="00704404" w:rsidRPr="00704404">
              <w:rPr>
                <w:b/>
                <w:color w:val="A6A6A6" w:themeColor="background1" w:themeShade="A6"/>
                <w:sz w:val="52"/>
                <w:szCs w:val="52"/>
              </w:rPr>
              <w:t xml:space="preserve"> </w:t>
            </w:r>
            <w:r w:rsidR="00D427E0">
              <w:rPr>
                <w:b/>
                <w:color w:val="A6A6A6" w:themeColor="background1" w:themeShade="A6"/>
                <w:sz w:val="52"/>
                <w:szCs w:val="52"/>
                <w:lang w:val="en-US"/>
              </w:rPr>
              <w:t>Education</w:t>
            </w:r>
          </w:p>
          <w:p w14:paraId="1C1654C2" w14:textId="77777777" w:rsidR="00E750E5" w:rsidRDefault="00E750E5" w:rsidP="00717476">
            <w:pPr>
              <w:rPr>
                <w:b/>
                <w:sz w:val="52"/>
                <w:szCs w:val="52"/>
              </w:rPr>
            </w:pPr>
          </w:p>
        </w:tc>
      </w:tr>
      <w:tr w:rsidR="00E750E5" w14:paraId="262112EC" w14:textId="77777777" w:rsidTr="0014498A">
        <w:trPr>
          <w:trHeight w:val="1874"/>
        </w:trPr>
        <w:tc>
          <w:tcPr>
            <w:tcW w:w="9285" w:type="dxa"/>
          </w:tcPr>
          <w:p w14:paraId="279D6983" w14:textId="77777777" w:rsidR="007D2F1A" w:rsidRDefault="007D2F1A" w:rsidP="00E750E5">
            <w:pPr>
              <w:jc w:val="center"/>
              <w:rPr>
                <w:b/>
                <w:color w:val="000000" w:themeColor="text1"/>
                <w:sz w:val="52"/>
                <w:szCs w:val="52"/>
              </w:rPr>
            </w:pPr>
          </w:p>
          <w:p w14:paraId="6DC88E1A" w14:textId="4058BED3" w:rsidR="00E750E5" w:rsidRPr="00E750E5" w:rsidRDefault="00E750E5" w:rsidP="00E750E5">
            <w:pPr>
              <w:jc w:val="center"/>
              <w:rPr>
                <w:b/>
                <w:color w:val="000000" w:themeColor="text1"/>
                <w:sz w:val="52"/>
                <w:szCs w:val="52"/>
              </w:rPr>
            </w:pPr>
            <w:r w:rsidRPr="00E750E5">
              <w:rPr>
                <w:rFonts w:hint="eastAsia"/>
                <w:b/>
                <w:color w:val="000000" w:themeColor="text1"/>
                <w:sz w:val="52"/>
                <w:szCs w:val="52"/>
              </w:rPr>
              <w:t>Th</w:t>
            </w:r>
            <w:r w:rsidRPr="00E750E5">
              <w:rPr>
                <w:b/>
                <w:color w:val="000000" w:themeColor="text1"/>
                <w:sz w:val="52"/>
                <w:szCs w:val="52"/>
              </w:rPr>
              <w:t>e Wonderful World of The Jollys</w:t>
            </w:r>
          </w:p>
          <w:p w14:paraId="61982DC7" w14:textId="77777777" w:rsidR="00E750E5" w:rsidRDefault="00E750E5" w:rsidP="00717476">
            <w:pPr>
              <w:rPr>
                <w:b/>
                <w:sz w:val="52"/>
                <w:szCs w:val="52"/>
              </w:rPr>
            </w:pPr>
          </w:p>
        </w:tc>
      </w:tr>
      <w:tr w:rsidR="00E750E5" w14:paraId="4D4E6ADC" w14:textId="77777777" w:rsidTr="0014498A">
        <w:trPr>
          <w:trHeight w:val="6660"/>
        </w:trPr>
        <w:tc>
          <w:tcPr>
            <w:tcW w:w="9285" w:type="dxa"/>
          </w:tcPr>
          <w:p w14:paraId="0D6F810D" w14:textId="71B757B5" w:rsidR="00E750E5" w:rsidRPr="003A1C81" w:rsidRDefault="00D427E0" w:rsidP="00E750E5">
            <w:pPr>
              <w:jc w:val="center"/>
              <w:rPr>
                <w:b/>
                <w:color w:val="A6A6A6" w:themeColor="background1" w:themeShade="A6"/>
                <w:sz w:val="52"/>
                <w:szCs w:val="52"/>
                <w:lang w:val="en-US"/>
              </w:rPr>
            </w:pPr>
            <w:r>
              <w:rPr>
                <w:b/>
                <w:color w:val="A6A6A6" w:themeColor="background1" w:themeShade="A6"/>
                <w:sz w:val="52"/>
                <w:szCs w:val="52"/>
                <w:lang w:val="en-US"/>
              </w:rPr>
              <w:t>Turn Art into Art</w:t>
            </w:r>
          </w:p>
          <w:p w14:paraId="4EC352BD" w14:textId="77777777" w:rsidR="00E750E5" w:rsidRDefault="00E750E5" w:rsidP="00E750E5">
            <w:pPr>
              <w:jc w:val="center"/>
              <w:rPr>
                <w:bCs/>
                <w:color w:val="000000" w:themeColor="text1"/>
                <w:sz w:val="52"/>
                <w:szCs w:val="52"/>
              </w:rPr>
            </w:pPr>
          </w:p>
          <w:p w14:paraId="50260B4A" w14:textId="77777777" w:rsidR="00E750E5" w:rsidRDefault="00E750E5" w:rsidP="00E750E5">
            <w:pPr>
              <w:jc w:val="center"/>
              <w:rPr>
                <w:bCs/>
                <w:color w:val="000000" w:themeColor="text1"/>
                <w:sz w:val="52"/>
                <w:szCs w:val="52"/>
              </w:rPr>
            </w:pPr>
          </w:p>
          <w:p w14:paraId="5D44EC93" w14:textId="77777777" w:rsidR="00E750E5" w:rsidRDefault="00E750E5" w:rsidP="008C3251">
            <w:pPr>
              <w:rPr>
                <w:bCs/>
                <w:color w:val="000000" w:themeColor="text1"/>
                <w:sz w:val="52"/>
                <w:szCs w:val="52"/>
              </w:rPr>
            </w:pPr>
          </w:p>
          <w:p w14:paraId="56FC9420" w14:textId="77777777" w:rsidR="008C3251" w:rsidRPr="008C3251" w:rsidRDefault="008C3251" w:rsidP="008C3251">
            <w:pPr>
              <w:rPr>
                <w:sz w:val="52"/>
                <w:szCs w:val="52"/>
              </w:rPr>
            </w:pPr>
          </w:p>
          <w:p w14:paraId="3F801894" w14:textId="77777777" w:rsidR="008C3251" w:rsidRPr="008C3251" w:rsidRDefault="008C3251" w:rsidP="008C3251">
            <w:pPr>
              <w:rPr>
                <w:sz w:val="52"/>
                <w:szCs w:val="52"/>
              </w:rPr>
            </w:pPr>
          </w:p>
          <w:p w14:paraId="7C698F0D" w14:textId="77777777" w:rsidR="008C3251" w:rsidRPr="008C3251" w:rsidRDefault="008C3251" w:rsidP="008C3251">
            <w:pPr>
              <w:rPr>
                <w:sz w:val="52"/>
                <w:szCs w:val="52"/>
              </w:rPr>
            </w:pPr>
          </w:p>
          <w:p w14:paraId="26E22912" w14:textId="46F4A48A" w:rsidR="008C3251" w:rsidRPr="008C3251" w:rsidRDefault="008C3251" w:rsidP="008C3251">
            <w:pPr>
              <w:tabs>
                <w:tab w:val="left" w:pos="6413"/>
              </w:tabs>
              <w:rPr>
                <w:sz w:val="52"/>
                <w:szCs w:val="52"/>
              </w:rPr>
            </w:pPr>
          </w:p>
        </w:tc>
      </w:tr>
      <w:tr w:rsidR="008C3251" w14:paraId="3334F95A" w14:textId="77777777" w:rsidTr="0014498A">
        <w:trPr>
          <w:trHeight w:val="629"/>
        </w:trPr>
        <w:tc>
          <w:tcPr>
            <w:tcW w:w="9285" w:type="dxa"/>
          </w:tcPr>
          <w:p w14:paraId="1F8680CD" w14:textId="60008BDA" w:rsidR="00D15DAB" w:rsidRDefault="00D15DAB" w:rsidP="00D15DAB">
            <w:pPr>
              <w:wordWrap w:val="0"/>
              <w:jc w:val="right"/>
              <w:rPr>
                <w:b/>
                <w:color w:val="A6A6A6" w:themeColor="background1" w:themeShade="A6"/>
                <w:sz w:val="44"/>
                <w:szCs w:val="44"/>
              </w:rPr>
            </w:pPr>
            <w:r w:rsidRPr="00477232">
              <w:rPr>
                <w:b/>
                <w:color w:val="000000" w:themeColor="text1"/>
                <w:sz w:val="44"/>
                <w:szCs w:val="44"/>
              </w:rPr>
              <w:t>By</w:t>
            </w:r>
            <w:r>
              <w:rPr>
                <w:b/>
                <w:color w:val="000000" w:themeColor="text1"/>
                <w:sz w:val="44"/>
                <w:szCs w:val="44"/>
              </w:rPr>
              <w:t xml:space="preserve"> </w:t>
            </w:r>
            <w:proofErr w:type="spellStart"/>
            <w:r w:rsidR="000B6918">
              <w:rPr>
                <w:b/>
                <w:color w:val="A6A6A6" w:themeColor="background1" w:themeShade="A6"/>
                <w:sz w:val="44"/>
                <w:szCs w:val="44"/>
                <w:lang w:val="en-US"/>
              </w:rPr>
              <w:t>Jep</w:t>
            </w:r>
            <w:proofErr w:type="spellEnd"/>
            <w:r w:rsidR="000B6918">
              <w:rPr>
                <w:b/>
                <w:color w:val="A6A6A6" w:themeColor="background1" w:themeShade="A6"/>
                <w:sz w:val="44"/>
                <w:szCs w:val="44"/>
                <w:lang w:val="en-US"/>
              </w:rPr>
              <w:t xml:space="preserve"> </w:t>
            </w:r>
            <w:proofErr w:type="spellStart"/>
            <w:r w:rsidR="000B6918">
              <w:rPr>
                <w:b/>
                <w:color w:val="A6A6A6" w:themeColor="background1" w:themeShade="A6"/>
                <w:sz w:val="44"/>
                <w:szCs w:val="44"/>
                <w:lang w:val="en-US"/>
              </w:rPr>
              <w:t>Nohland</w:t>
            </w:r>
            <w:proofErr w:type="spellEnd"/>
          </w:p>
          <w:p w14:paraId="12B48A94" w14:textId="77808E33" w:rsidR="008C3251" w:rsidRPr="00E750E5" w:rsidRDefault="008C3251" w:rsidP="008C3251">
            <w:pPr>
              <w:wordWrap w:val="0"/>
              <w:jc w:val="right"/>
              <w:rPr>
                <w:b/>
                <w:color w:val="000000" w:themeColor="text1"/>
                <w:sz w:val="28"/>
                <w:szCs w:val="28"/>
              </w:rPr>
            </w:pPr>
            <w:r w:rsidRPr="00507F75">
              <w:rPr>
                <w:rFonts w:hint="eastAsia"/>
                <w:b/>
                <w:color w:val="000000" w:themeColor="text1"/>
                <w:sz w:val="28"/>
                <w:szCs w:val="28"/>
              </w:rPr>
              <w:t>I</w:t>
            </w:r>
            <w:r w:rsidRPr="00507F75">
              <w:rPr>
                <w:b/>
                <w:color w:val="000000" w:themeColor="text1"/>
                <w:sz w:val="28"/>
                <w:szCs w:val="28"/>
              </w:rPr>
              <w:t>llustrated by PPAT</w:t>
            </w:r>
          </w:p>
        </w:tc>
      </w:tr>
      <w:tr w:rsidR="008C3251" w14:paraId="1F7991BA" w14:textId="77777777" w:rsidTr="0014498A">
        <w:trPr>
          <w:trHeight w:val="629"/>
        </w:trPr>
        <w:tc>
          <w:tcPr>
            <w:tcW w:w="9285" w:type="dxa"/>
          </w:tcPr>
          <w:p w14:paraId="1C188160" w14:textId="77777777" w:rsidR="008C3251" w:rsidRDefault="008C3251" w:rsidP="008C3251">
            <w:pPr>
              <w:rPr>
                <w:rFonts w:ascii="SimSun" w:eastAsia="SimSun" w:hAnsi="SimSun" w:cs="SimSun"/>
                <w:b/>
                <w:color w:val="4F81BD" w:themeColor="accent1"/>
              </w:rPr>
            </w:pPr>
            <w:r>
              <w:rPr>
                <w:rFonts w:ascii="SimSun" w:eastAsia="SimSun" w:hAnsi="SimSun" w:cs="SimSun"/>
                <w:b/>
                <w:noProof/>
                <w:color w:val="4F81BD" w:themeColor="accent1"/>
              </w:rPr>
              <w:lastRenderedPageBreak/>
              <w:drawing>
                <wp:inline distT="0" distB="0" distL="0" distR="0" wp14:anchorId="62BACA48" wp14:editId="32EF29F6">
                  <wp:extent cx="1043286" cy="12426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c.png"/>
                          <pic:cNvPicPr/>
                        </pic:nvPicPr>
                        <pic:blipFill>
                          <a:blip r:embed="rId8"/>
                          <a:stretch>
                            <a:fillRect/>
                          </a:stretch>
                        </pic:blipFill>
                        <pic:spPr>
                          <a:xfrm>
                            <a:off x="0" y="0"/>
                            <a:ext cx="1074290" cy="1279569"/>
                          </a:xfrm>
                          <a:prstGeom prst="rect">
                            <a:avLst/>
                          </a:prstGeom>
                        </pic:spPr>
                      </pic:pic>
                    </a:graphicData>
                  </a:graphic>
                </wp:inline>
              </w:drawing>
            </w:r>
          </w:p>
          <w:p w14:paraId="7327FF7C" w14:textId="77777777" w:rsidR="008C3251" w:rsidRDefault="008C3251" w:rsidP="008C3251">
            <w:pPr>
              <w:rPr>
                <w:rFonts w:ascii="SimSun" w:eastAsia="SimSun" w:hAnsi="SimSun" w:cs="SimSun"/>
                <w:b/>
                <w:color w:val="4F81BD" w:themeColor="accent1"/>
              </w:rPr>
            </w:pPr>
          </w:p>
          <w:p w14:paraId="6081406A" w14:textId="77777777" w:rsidR="008C3251" w:rsidRPr="00FC2C28" w:rsidRDefault="008C3251" w:rsidP="008C3251">
            <w:pPr>
              <w:pStyle w:val="Copyright"/>
              <w:rPr>
                <w:rFonts w:asciiTheme="minorHAnsi" w:hAnsiTheme="minorHAnsi"/>
                <w:sz w:val="28"/>
                <w:szCs w:val="28"/>
              </w:rPr>
            </w:pPr>
            <w:r w:rsidRPr="00FC2C28">
              <w:rPr>
                <w:rFonts w:asciiTheme="minorHAnsi" w:hAnsiTheme="minorHAnsi"/>
                <w:sz w:val="28"/>
                <w:szCs w:val="28"/>
              </w:rPr>
              <w:t>Copyright © Phenix Publishing (UK) Limited</w:t>
            </w:r>
          </w:p>
          <w:p w14:paraId="599112D3" w14:textId="77777777" w:rsidR="008C3251" w:rsidRDefault="008C3251" w:rsidP="008C3251">
            <w:pPr>
              <w:rPr>
                <w:b/>
                <w:sz w:val="28"/>
                <w:szCs w:val="28"/>
              </w:rPr>
            </w:pPr>
          </w:p>
          <w:p w14:paraId="2D8C0D35" w14:textId="77777777" w:rsidR="008C3251" w:rsidRDefault="008C3251" w:rsidP="008C3251">
            <w:pPr>
              <w:pStyle w:val="Imprintpage"/>
              <w:rPr>
                <w:szCs w:val="21"/>
                <w:lang w:eastAsia="en-US"/>
              </w:rPr>
            </w:pPr>
            <w:r>
              <w:rPr>
                <w:szCs w:val="21"/>
                <w:lang w:eastAsia="en-US"/>
              </w:rPr>
              <w:t xml:space="preserve">All rights reserved. No part of this publication may be reproduced or distributed in any form or by any means, or stored in a database or retrieval system, without the prior written consent of </w:t>
            </w:r>
            <w:r>
              <w:rPr>
                <w:rFonts w:ascii="Times New Roman" w:hAnsi="Times New Roman"/>
                <w:szCs w:val="21"/>
                <w:lang w:eastAsia="en-US"/>
              </w:rPr>
              <w:t>P</w:t>
            </w:r>
            <w:r>
              <w:rPr>
                <w:rFonts w:ascii="Times New Roman" w:hAnsi="Times New Roman"/>
                <w:szCs w:val="21"/>
              </w:rPr>
              <w:t>henix Publishing (UK) Limited</w:t>
            </w:r>
            <w:r>
              <w:rPr>
                <w:szCs w:val="21"/>
                <w:lang w:eastAsia="en-US"/>
              </w:rPr>
              <w:t>, including, but not limited to, network storage or transmission, or broadcast for distance learning.</w:t>
            </w:r>
          </w:p>
          <w:p w14:paraId="70E37AF3" w14:textId="77777777" w:rsidR="008C3251" w:rsidRDefault="008C3251" w:rsidP="008C3251">
            <w:pPr>
              <w:spacing w:line="276" w:lineRule="auto"/>
              <w:rPr>
                <w:b/>
                <w:szCs w:val="21"/>
              </w:rPr>
            </w:pPr>
          </w:p>
          <w:p w14:paraId="61F0AE2B" w14:textId="77777777" w:rsidR="008C3251" w:rsidRPr="00567B15" w:rsidRDefault="008C3251" w:rsidP="008C3251">
            <w:pPr>
              <w:spacing w:line="276" w:lineRule="auto"/>
              <w:rPr>
                <w:szCs w:val="21"/>
              </w:rPr>
            </w:pPr>
            <w:r w:rsidRPr="00567B15">
              <w:rPr>
                <w:szCs w:val="21"/>
              </w:rPr>
              <w:t xml:space="preserve">For copyright licensing and distribution cooperation, please contact Phenix Publishing (HK) Limited. Phenix Publishing (HK) Limited is a subsidiary of Phenix Publishing (UK) Limited. </w:t>
            </w:r>
          </w:p>
          <w:p w14:paraId="7A922B45" w14:textId="77777777" w:rsidR="008C3251" w:rsidRDefault="008C3251" w:rsidP="008C3251">
            <w:pPr>
              <w:spacing w:line="276" w:lineRule="auto"/>
              <w:rPr>
                <w:b/>
                <w:szCs w:val="21"/>
              </w:rPr>
            </w:pPr>
          </w:p>
          <w:p w14:paraId="5492FCA3" w14:textId="77777777" w:rsidR="008C3251" w:rsidRDefault="008C3251" w:rsidP="008C3251">
            <w:pPr>
              <w:rPr>
                <w:szCs w:val="21"/>
              </w:rPr>
            </w:pPr>
            <w:r>
              <w:rPr>
                <w:szCs w:val="21"/>
              </w:rPr>
              <w:t>Phenix Publishing (UK) Limited</w:t>
            </w:r>
          </w:p>
          <w:p w14:paraId="25F2DBBF" w14:textId="77777777" w:rsidR="008C3251" w:rsidRDefault="008C3251" w:rsidP="008C3251">
            <w:pPr>
              <w:rPr>
                <w:szCs w:val="21"/>
              </w:rPr>
            </w:pPr>
            <w:r>
              <w:rPr>
                <w:szCs w:val="21"/>
              </w:rPr>
              <w:t>www.phenixpublishing.co.uk</w:t>
            </w:r>
          </w:p>
          <w:p w14:paraId="70E502C1" w14:textId="77777777" w:rsidR="008C3251" w:rsidRDefault="008C3251" w:rsidP="008C3251">
            <w:pPr>
              <w:spacing w:line="276" w:lineRule="auto"/>
              <w:rPr>
                <w:szCs w:val="21"/>
              </w:rPr>
            </w:pPr>
            <w:r>
              <w:rPr>
                <w:szCs w:val="21"/>
              </w:rPr>
              <w:t xml:space="preserve">Business cooperation: sales@phenixpublishing.co.uk  </w:t>
            </w:r>
          </w:p>
          <w:p w14:paraId="1CA7942F" w14:textId="77777777" w:rsidR="008C3251" w:rsidRDefault="008C3251" w:rsidP="008C3251">
            <w:pPr>
              <w:spacing w:line="276" w:lineRule="auto"/>
              <w:rPr>
                <w:szCs w:val="21"/>
              </w:rPr>
            </w:pPr>
            <w:r>
              <w:rPr>
                <w:szCs w:val="21"/>
              </w:rPr>
              <w:t>Customer care: feedback@phenixpublishing.co.uk</w:t>
            </w:r>
          </w:p>
          <w:p w14:paraId="10485C02" w14:textId="1E2B0BAF" w:rsidR="008C3251" w:rsidRPr="00D15DAB" w:rsidRDefault="008C3251" w:rsidP="00D15DAB">
            <w:pPr>
              <w:pStyle w:val="Imprintpage"/>
              <w:spacing w:line="276" w:lineRule="auto"/>
              <w:rPr>
                <w:szCs w:val="21"/>
              </w:rPr>
            </w:pPr>
            <w:r>
              <w:rPr>
                <w:szCs w:val="21"/>
              </w:rPr>
              <w:t>Offices: London - Hong Kong - Beijing</w:t>
            </w:r>
          </w:p>
          <w:p w14:paraId="1231B3B0" w14:textId="77777777" w:rsidR="008C3251" w:rsidRPr="003766B3" w:rsidRDefault="008C3251" w:rsidP="008C3251">
            <w:pPr>
              <w:rPr>
                <w:b/>
                <w:sz w:val="28"/>
                <w:szCs w:val="28"/>
              </w:rPr>
            </w:pPr>
          </w:p>
          <w:p w14:paraId="17C719D1" w14:textId="77777777" w:rsidR="008C3251" w:rsidRPr="00BF0F2C" w:rsidRDefault="008C3251" w:rsidP="008C3251">
            <w:pPr>
              <w:rPr>
                <w:rFonts w:cs="Times New Roman"/>
                <w:szCs w:val="21"/>
                <w:lang w:eastAsia="en-US"/>
              </w:rPr>
            </w:pPr>
            <w:r w:rsidRPr="00BF0F2C">
              <w:rPr>
                <w:rFonts w:cs="Times New Roman"/>
                <w:szCs w:val="21"/>
                <w:lang w:eastAsia="en-US"/>
              </w:rPr>
              <w:t xml:space="preserve">ISBN: </w:t>
            </w:r>
          </w:p>
          <w:p w14:paraId="4C362737" w14:textId="77777777" w:rsidR="008C3251" w:rsidRPr="00BF0F2C" w:rsidRDefault="008C3251" w:rsidP="008C3251">
            <w:pPr>
              <w:rPr>
                <w:b/>
                <w:szCs w:val="21"/>
              </w:rPr>
            </w:pPr>
          </w:p>
          <w:p w14:paraId="548B3CF9" w14:textId="77777777" w:rsidR="008C3251" w:rsidRPr="00BF0F2C" w:rsidRDefault="008C3251" w:rsidP="008C3251">
            <w:pPr>
              <w:rPr>
                <w:b/>
                <w:szCs w:val="21"/>
              </w:rPr>
            </w:pPr>
          </w:p>
          <w:p w14:paraId="5589B88B" w14:textId="7CAF0E0C" w:rsidR="008C3251" w:rsidRPr="00507F75" w:rsidRDefault="008C3251" w:rsidP="008C3251">
            <w:pPr>
              <w:rPr>
                <w:b/>
                <w:color w:val="000000" w:themeColor="text1"/>
                <w:sz w:val="28"/>
                <w:szCs w:val="28"/>
              </w:rPr>
            </w:pPr>
            <w:r w:rsidRPr="00BF0F2C">
              <w:rPr>
                <w:rFonts w:hint="eastAsia"/>
                <w:szCs w:val="21"/>
              </w:rPr>
              <w:t>Printed</w:t>
            </w:r>
            <w:r w:rsidRPr="00BF0F2C">
              <w:rPr>
                <w:szCs w:val="21"/>
              </w:rPr>
              <w:t xml:space="preserve"> in Chi</w:t>
            </w:r>
            <w:r>
              <w:rPr>
                <w:szCs w:val="21"/>
              </w:rPr>
              <w:t>na</w:t>
            </w:r>
          </w:p>
        </w:tc>
      </w:tr>
    </w:tbl>
    <w:p w14:paraId="4B22A383" w14:textId="77777777" w:rsidR="00615BBA" w:rsidRPr="001820AD" w:rsidRDefault="00615BBA" w:rsidP="00615BBA">
      <w:pPr>
        <w:sectPr w:rsidR="00615BBA" w:rsidRPr="001820AD" w:rsidSect="00C5744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pgNumType w:start="1"/>
          <w:cols w:space="425"/>
          <w:titlePg/>
          <w:docGrid w:type="lines" w:linePitch="312"/>
        </w:sectPr>
      </w:pPr>
    </w:p>
    <w:p w14:paraId="73B699CA" w14:textId="66EA4997" w:rsidR="00543E7F" w:rsidRDefault="00D70C53" w:rsidP="001820AD">
      <w:pPr>
        <w:jc w:val="center"/>
        <w:rPr>
          <w:b/>
          <w:sz w:val="36"/>
          <w:szCs w:val="36"/>
        </w:rPr>
      </w:pPr>
      <w:r>
        <w:rPr>
          <w:b/>
          <w:sz w:val="36"/>
          <w:szCs w:val="36"/>
        </w:rPr>
        <w:lastRenderedPageBreak/>
        <w:t>Table of Contents</w:t>
      </w:r>
    </w:p>
    <w:p w14:paraId="3F36C754" w14:textId="77777777" w:rsidR="00543E7F" w:rsidRDefault="00543E7F" w:rsidP="00543E7F">
      <w:pPr>
        <w:jc w:val="center"/>
        <w:rPr>
          <w:b/>
          <w:sz w:val="36"/>
          <w:szCs w:val="36"/>
        </w:rPr>
      </w:pPr>
    </w:p>
    <w:p w14:paraId="7E2C3063" w14:textId="10A24B95" w:rsidR="008C0378" w:rsidRDefault="004849D7">
      <w:pPr>
        <w:pStyle w:val="TOC2"/>
        <w:tabs>
          <w:tab w:val="right" w:leader="dot" w:pos="9016"/>
        </w:tabs>
        <w:ind w:left="480"/>
        <w:rPr>
          <w:noProof/>
          <w:sz w:val="21"/>
        </w:rPr>
      </w:pPr>
      <w:r>
        <w:rPr>
          <w:sz w:val="32"/>
          <w:szCs w:val="32"/>
        </w:rPr>
        <w:fldChar w:fldCharType="begin"/>
      </w:r>
      <w:r>
        <w:rPr>
          <w:sz w:val="32"/>
          <w:szCs w:val="32"/>
        </w:rPr>
        <w:instrText xml:space="preserve"> TOC \o "1-3" \h \z \u </w:instrText>
      </w:r>
      <w:r>
        <w:rPr>
          <w:sz w:val="32"/>
          <w:szCs w:val="32"/>
        </w:rPr>
        <w:fldChar w:fldCharType="separate"/>
      </w:r>
      <w:hyperlink w:anchor="_Toc29168244" w:history="1">
        <w:r w:rsidR="008C0378" w:rsidRPr="00DE2393">
          <w:rPr>
            <w:rStyle w:val="Hyperlink"/>
            <w:noProof/>
          </w:rPr>
          <w:t>CHAPTER 1</w:t>
        </w:r>
      </w:hyperlink>
    </w:p>
    <w:p w14:paraId="00494BDE" w14:textId="3D3A3F90" w:rsidR="008C0378" w:rsidRDefault="00526853">
      <w:pPr>
        <w:pStyle w:val="TOC2"/>
        <w:tabs>
          <w:tab w:val="right" w:leader="dot" w:pos="9016"/>
        </w:tabs>
        <w:ind w:left="480"/>
        <w:rPr>
          <w:rStyle w:val="Hyperlink"/>
          <w:noProof/>
        </w:rPr>
      </w:pPr>
      <w:hyperlink w:anchor="_Toc29168245" w:history="1">
        <w:r w:rsidR="008C0378" w:rsidRPr="00DE2393">
          <w:rPr>
            <w:rStyle w:val="Hyperlink"/>
            <w:noProof/>
          </w:rPr>
          <w:t>Subtitle</w:t>
        </w:r>
        <w:r w:rsidR="008C0378">
          <w:rPr>
            <w:noProof/>
            <w:webHidden/>
          </w:rPr>
          <w:tab/>
        </w:r>
        <w:r w:rsidR="008C0378">
          <w:rPr>
            <w:noProof/>
            <w:webHidden/>
          </w:rPr>
          <w:fldChar w:fldCharType="begin"/>
        </w:r>
        <w:r w:rsidR="008C0378">
          <w:rPr>
            <w:noProof/>
            <w:webHidden/>
          </w:rPr>
          <w:instrText xml:space="preserve"> PAGEREF _Toc29168245 \h </w:instrText>
        </w:r>
        <w:r w:rsidR="008C0378">
          <w:rPr>
            <w:noProof/>
            <w:webHidden/>
          </w:rPr>
        </w:r>
        <w:r w:rsidR="008C0378">
          <w:rPr>
            <w:noProof/>
            <w:webHidden/>
          </w:rPr>
          <w:fldChar w:fldCharType="separate"/>
        </w:r>
        <w:r w:rsidR="008C0378">
          <w:rPr>
            <w:noProof/>
            <w:webHidden/>
          </w:rPr>
          <w:t>1</w:t>
        </w:r>
        <w:r w:rsidR="008C0378">
          <w:rPr>
            <w:noProof/>
            <w:webHidden/>
          </w:rPr>
          <w:fldChar w:fldCharType="end"/>
        </w:r>
      </w:hyperlink>
    </w:p>
    <w:p w14:paraId="7EA54622" w14:textId="77777777" w:rsidR="008C0378" w:rsidRPr="008C0378" w:rsidRDefault="008C0378" w:rsidP="008C0378"/>
    <w:p w14:paraId="16F0278B" w14:textId="3553F193" w:rsidR="008C0378" w:rsidRDefault="00526853">
      <w:pPr>
        <w:pStyle w:val="TOC2"/>
        <w:tabs>
          <w:tab w:val="right" w:leader="dot" w:pos="9016"/>
        </w:tabs>
        <w:ind w:left="480"/>
        <w:rPr>
          <w:noProof/>
          <w:sz w:val="21"/>
        </w:rPr>
      </w:pPr>
      <w:hyperlink w:anchor="_Toc29168246" w:history="1">
        <w:r w:rsidR="008C0378" w:rsidRPr="00DE2393">
          <w:rPr>
            <w:rStyle w:val="Hyperlink"/>
            <w:noProof/>
          </w:rPr>
          <w:t>CHAPTER 2</w:t>
        </w:r>
      </w:hyperlink>
    </w:p>
    <w:p w14:paraId="1629B333" w14:textId="56B3AC66" w:rsidR="008C0378" w:rsidRDefault="00526853">
      <w:pPr>
        <w:pStyle w:val="TOC2"/>
        <w:tabs>
          <w:tab w:val="right" w:leader="dot" w:pos="9016"/>
        </w:tabs>
        <w:ind w:left="480"/>
        <w:rPr>
          <w:rStyle w:val="Hyperlink"/>
          <w:noProof/>
        </w:rPr>
      </w:pPr>
      <w:hyperlink w:anchor="_Toc29168247" w:history="1">
        <w:r w:rsidR="008C0378" w:rsidRPr="00DE2393">
          <w:rPr>
            <w:rStyle w:val="Hyperlink"/>
            <w:noProof/>
          </w:rPr>
          <w:t>Subtitle</w:t>
        </w:r>
        <w:r w:rsidR="008C0378">
          <w:rPr>
            <w:noProof/>
            <w:webHidden/>
          </w:rPr>
          <w:tab/>
        </w:r>
        <w:r w:rsidR="008C0378">
          <w:rPr>
            <w:noProof/>
            <w:webHidden/>
          </w:rPr>
          <w:fldChar w:fldCharType="begin"/>
        </w:r>
        <w:r w:rsidR="008C0378">
          <w:rPr>
            <w:noProof/>
            <w:webHidden/>
          </w:rPr>
          <w:instrText xml:space="preserve"> PAGEREF _Toc29168247 \h </w:instrText>
        </w:r>
        <w:r w:rsidR="008C0378">
          <w:rPr>
            <w:noProof/>
            <w:webHidden/>
          </w:rPr>
        </w:r>
        <w:r w:rsidR="008C0378">
          <w:rPr>
            <w:noProof/>
            <w:webHidden/>
          </w:rPr>
          <w:fldChar w:fldCharType="separate"/>
        </w:r>
        <w:r w:rsidR="008C0378">
          <w:rPr>
            <w:noProof/>
            <w:webHidden/>
          </w:rPr>
          <w:t>2</w:t>
        </w:r>
        <w:r w:rsidR="008C0378">
          <w:rPr>
            <w:noProof/>
            <w:webHidden/>
          </w:rPr>
          <w:fldChar w:fldCharType="end"/>
        </w:r>
      </w:hyperlink>
    </w:p>
    <w:p w14:paraId="45E99B39" w14:textId="77777777" w:rsidR="000A3251" w:rsidRPr="000A3251" w:rsidRDefault="000A3251" w:rsidP="000A3251"/>
    <w:p w14:paraId="58CC7A1B" w14:textId="15B8D0D4" w:rsidR="008C0378" w:rsidRDefault="00526853">
      <w:pPr>
        <w:pStyle w:val="TOC2"/>
        <w:tabs>
          <w:tab w:val="right" w:leader="dot" w:pos="9016"/>
        </w:tabs>
        <w:ind w:left="480"/>
        <w:rPr>
          <w:noProof/>
          <w:sz w:val="21"/>
        </w:rPr>
      </w:pPr>
      <w:hyperlink w:anchor="_Toc29168248" w:history="1">
        <w:r w:rsidR="008C0378" w:rsidRPr="00DE2393">
          <w:rPr>
            <w:rStyle w:val="Hyperlink"/>
            <w:noProof/>
          </w:rPr>
          <w:t>CHAPTER 3</w:t>
        </w:r>
      </w:hyperlink>
    </w:p>
    <w:p w14:paraId="37755441" w14:textId="6E30105B" w:rsidR="008C0378" w:rsidRDefault="00526853">
      <w:pPr>
        <w:pStyle w:val="TOC2"/>
        <w:tabs>
          <w:tab w:val="right" w:leader="dot" w:pos="9016"/>
        </w:tabs>
        <w:ind w:left="480"/>
        <w:rPr>
          <w:rStyle w:val="Hyperlink"/>
          <w:noProof/>
        </w:rPr>
      </w:pPr>
      <w:hyperlink w:anchor="_Toc29168249" w:history="1">
        <w:r w:rsidR="008C0378" w:rsidRPr="00DE2393">
          <w:rPr>
            <w:rStyle w:val="Hyperlink"/>
            <w:noProof/>
          </w:rPr>
          <w:t>Subtitle</w:t>
        </w:r>
        <w:r w:rsidR="008C0378">
          <w:rPr>
            <w:noProof/>
            <w:webHidden/>
          </w:rPr>
          <w:tab/>
        </w:r>
        <w:r w:rsidR="008C0378">
          <w:rPr>
            <w:noProof/>
            <w:webHidden/>
          </w:rPr>
          <w:fldChar w:fldCharType="begin"/>
        </w:r>
        <w:r w:rsidR="008C0378">
          <w:rPr>
            <w:noProof/>
            <w:webHidden/>
          </w:rPr>
          <w:instrText xml:space="preserve"> PAGEREF _Toc29168249 \h </w:instrText>
        </w:r>
        <w:r w:rsidR="008C0378">
          <w:rPr>
            <w:noProof/>
            <w:webHidden/>
          </w:rPr>
        </w:r>
        <w:r w:rsidR="008C0378">
          <w:rPr>
            <w:noProof/>
            <w:webHidden/>
          </w:rPr>
          <w:fldChar w:fldCharType="separate"/>
        </w:r>
        <w:r w:rsidR="008C0378">
          <w:rPr>
            <w:noProof/>
            <w:webHidden/>
          </w:rPr>
          <w:t>3</w:t>
        </w:r>
        <w:r w:rsidR="008C0378">
          <w:rPr>
            <w:noProof/>
            <w:webHidden/>
          </w:rPr>
          <w:fldChar w:fldCharType="end"/>
        </w:r>
      </w:hyperlink>
    </w:p>
    <w:p w14:paraId="44F06DDE" w14:textId="77777777" w:rsidR="000A3251" w:rsidRPr="000A3251" w:rsidRDefault="000A3251" w:rsidP="000A3251"/>
    <w:p w14:paraId="2B2E03A0" w14:textId="2DF4AF34" w:rsidR="008C0378" w:rsidRDefault="00526853">
      <w:pPr>
        <w:pStyle w:val="TOC2"/>
        <w:tabs>
          <w:tab w:val="right" w:leader="dot" w:pos="9016"/>
        </w:tabs>
        <w:ind w:left="480"/>
        <w:rPr>
          <w:noProof/>
          <w:sz w:val="21"/>
        </w:rPr>
      </w:pPr>
      <w:hyperlink w:anchor="_Toc29168250" w:history="1">
        <w:r w:rsidR="008C0378" w:rsidRPr="00DE2393">
          <w:rPr>
            <w:rStyle w:val="Hyperlink"/>
            <w:noProof/>
          </w:rPr>
          <w:t>CHAPTER 4</w:t>
        </w:r>
      </w:hyperlink>
    </w:p>
    <w:p w14:paraId="1F4DEBF1" w14:textId="1EF21B09" w:rsidR="008C0378" w:rsidRDefault="00526853">
      <w:pPr>
        <w:pStyle w:val="TOC2"/>
        <w:tabs>
          <w:tab w:val="right" w:leader="dot" w:pos="9016"/>
        </w:tabs>
        <w:ind w:left="480"/>
        <w:rPr>
          <w:rStyle w:val="Hyperlink"/>
          <w:noProof/>
        </w:rPr>
      </w:pPr>
      <w:hyperlink w:anchor="_Toc29168251" w:history="1">
        <w:r w:rsidR="008C0378" w:rsidRPr="00DE2393">
          <w:rPr>
            <w:rStyle w:val="Hyperlink"/>
            <w:noProof/>
          </w:rPr>
          <w:t>Subtitle</w:t>
        </w:r>
        <w:r w:rsidR="008C0378">
          <w:rPr>
            <w:noProof/>
            <w:webHidden/>
          </w:rPr>
          <w:tab/>
        </w:r>
        <w:r w:rsidR="008C0378">
          <w:rPr>
            <w:noProof/>
            <w:webHidden/>
          </w:rPr>
          <w:fldChar w:fldCharType="begin"/>
        </w:r>
        <w:r w:rsidR="008C0378">
          <w:rPr>
            <w:noProof/>
            <w:webHidden/>
          </w:rPr>
          <w:instrText xml:space="preserve"> PAGEREF _Toc29168251 \h </w:instrText>
        </w:r>
        <w:r w:rsidR="008C0378">
          <w:rPr>
            <w:noProof/>
            <w:webHidden/>
          </w:rPr>
        </w:r>
        <w:r w:rsidR="008C0378">
          <w:rPr>
            <w:noProof/>
            <w:webHidden/>
          </w:rPr>
          <w:fldChar w:fldCharType="separate"/>
        </w:r>
        <w:r w:rsidR="008C0378">
          <w:rPr>
            <w:noProof/>
            <w:webHidden/>
          </w:rPr>
          <w:t>4</w:t>
        </w:r>
        <w:r w:rsidR="008C0378">
          <w:rPr>
            <w:noProof/>
            <w:webHidden/>
          </w:rPr>
          <w:fldChar w:fldCharType="end"/>
        </w:r>
      </w:hyperlink>
    </w:p>
    <w:p w14:paraId="4903E423" w14:textId="77777777" w:rsidR="000A3251" w:rsidRPr="000A3251" w:rsidRDefault="000A3251" w:rsidP="000A3251"/>
    <w:p w14:paraId="0B6135B9" w14:textId="58C820E1" w:rsidR="008C0378" w:rsidRDefault="00526853">
      <w:pPr>
        <w:pStyle w:val="TOC2"/>
        <w:tabs>
          <w:tab w:val="right" w:leader="dot" w:pos="9016"/>
        </w:tabs>
        <w:ind w:left="480"/>
        <w:rPr>
          <w:noProof/>
          <w:sz w:val="21"/>
        </w:rPr>
      </w:pPr>
      <w:hyperlink w:anchor="_Toc29168252" w:history="1">
        <w:r w:rsidR="008C0378" w:rsidRPr="00DE2393">
          <w:rPr>
            <w:rStyle w:val="Hyperlink"/>
            <w:noProof/>
          </w:rPr>
          <w:t>Comprehension Questions</w:t>
        </w:r>
        <w:r w:rsidR="008C0378">
          <w:rPr>
            <w:noProof/>
            <w:webHidden/>
          </w:rPr>
          <w:tab/>
        </w:r>
        <w:r w:rsidR="008C0378">
          <w:rPr>
            <w:noProof/>
            <w:webHidden/>
          </w:rPr>
          <w:fldChar w:fldCharType="begin"/>
        </w:r>
        <w:r w:rsidR="008C0378">
          <w:rPr>
            <w:noProof/>
            <w:webHidden/>
          </w:rPr>
          <w:instrText xml:space="preserve"> PAGEREF _Toc29168252 \h </w:instrText>
        </w:r>
        <w:r w:rsidR="008C0378">
          <w:rPr>
            <w:noProof/>
            <w:webHidden/>
          </w:rPr>
        </w:r>
        <w:r w:rsidR="008C0378">
          <w:rPr>
            <w:noProof/>
            <w:webHidden/>
          </w:rPr>
          <w:fldChar w:fldCharType="separate"/>
        </w:r>
        <w:r w:rsidR="008C0378">
          <w:rPr>
            <w:noProof/>
            <w:webHidden/>
          </w:rPr>
          <w:t>5</w:t>
        </w:r>
        <w:r w:rsidR="008C0378">
          <w:rPr>
            <w:noProof/>
            <w:webHidden/>
          </w:rPr>
          <w:fldChar w:fldCharType="end"/>
        </w:r>
      </w:hyperlink>
    </w:p>
    <w:p w14:paraId="171506B8" w14:textId="48B334D9" w:rsidR="00417D8E" w:rsidRDefault="004849D7" w:rsidP="00926A39">
      <w:pPr>
        <w:rPr>
          <w:sz w:val="32"/>
          <w:szCs w:val="32"/>
        </w:rPr>
      </w:pPr>
      <w:r>
        <w:rPr>
          <w:sz w:val="32"/>
          <w:szCs w:val="32"/>
        </w:rPr>
        <w:fldChar w:fldCharType="end"/>
      </w:r>
    </w:p>
    <w:p w14:paraId="6FB40E10" w14:textId="7727C210" w:rsidR="001E4576" w:rsidRPr="00262754" w:rsidRDefault="001E4576" w:rsidP="00421057">
      <w:pPr>
        <w:spacing w:after="120"/>
        <w:ind w:firstLine="284"/>
        <w:rPr>
          <w:sz w:val="28"/>
          <w:szCs w:val="28"/>
        </w:rPr>
      </w:pPr>
    </w:p>
    <w:p w14:paraId="544AD583" w14:textId="10B5C8B1" w:rsidR="00BF0F2C" w:rsidRPr="00BF0F2C" w:rsidRDefault="00BF0F2C" w:rsidP="00BF0F2C">
      <w:pPr>
        <w:rPr>
          <w:b/>
        </w:rPr>
        <w:sectPr w:rsidR="00BF0F2C" w:rsidRPr="00BF0F2C" w:rsidSect="007275C3">
          <w:headerReference w:type="default" r:id="rId15"/>
          <w:footerReference w:type="even" r:id="rId16"/>
          <w:footerReference w:type="default" r:id="rId17"/>
          <w:pgSz w:w="11906" w:h="16838"/>
          <w:pgMar w:top="1440" w:right="1440" w:bottom="1440" w:left="1440" w:header="851" w:footer="992" w:gutter="0"/>
          <w:cols w:space="425"/>
          <w:titlePg/>
          <w:docGrid w:type="lines" w:linePitch="312"/>
        </w:sectPr>
      </w:pPr>
      <w:bookmarkStart w:id="0" w:name="_Toc518636930"/>
    </w:p>
    <w:p w14:paraId="1624C154" w14:textId="15C3D515" w:rsidR="002934C5" w:rsidRPr="004849D7" w:rsidRDefault="002934C5" w:rsidP="00421057">
      <w:pPr>
        <w:pStyle w:val="Header1"/>
        <w:ind w:firstLine="284"/>
        <w:jc w:val="center"/>
        <w:rPr>
          <w:color w:val="000000" w:themeColor="text1"/>
        </w:rPr>
      </w:pPr>
      <w:bookmarkStart w:id="1" w:name="_Toc29168244"/>
      <w:r w:rsidRPr="004849D7">
        <w:rPr>
          <w:color w:val="000000" w:themeColor="text1"/>
        </w:rPr>
        <w:lastRenderedPageBreak/>
        <w:t>CHAPTER 1</w:t>
      </w:r>
      <w:bookmarkEnd w:id="0"/>
      <w:bookmarkEnd w:id="1"/>
    </w:p>
    <w:p w14:paraId="13C5E7F6" w14:textId="48B67ED7" w:rsidR="00421057" w:rsidRPr="00D427E0" w:rsidRDefault="00D427E0" w:rsidP="00421057">
      <w:pPr>
        <w:pStyle w:val="Header1"/>
        <w:jc w:val="center"/>
        <w:rPr>
          <w:color w:val="000000" w:themeColor="text1"/>
          <w:szCs w:val="32"/>
          <w:lang w:val="en-US"/>
        </w:rPr>
      </w:pPr>
      <w:r>
        <w:rPr>
          <w:color w:val="000000" w:themeColor="text1"/>
          <w:szCs w:val="32"/>
          <w:lang w:val="en-US"/>
        </w:rPr>
        <w:t>A Beautiful Picture</w:t>
      </w:r>
    </w:p>
    <w:p w14:paraId="66F7DA8C"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Anne painted a picture. It was a beautiful picture.</w:t>
      </w:r>
    </w:p>
    <w:p w14:paraId="4D8822CC"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 xml:space="preserve">The picture had mountains and trees, and beautiful flowers. </w:t>
      </w:r>
    </w:p>
    <w:p w14:paraId="7AABC233"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 xml:space="preserve">Just as Anne finished, her classmate, Dominic looked over. </w:t>
      </w:r>
    </w:p>
    <w:p w14:paraId="2A46136B"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 xml:space="preserve">“What a pretty painting!” He said. </w:t>
      </w:r>
    </w:p>
    <w:p w14:paraId="5D63B122"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 xml:space="preserve">“Thank you,” she said. </w:t>
      </w:r>
    </w:p>
    <w:p w14:paraId="548F4735"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 xml:space="preserve">Anne was so proud of herself. </w:t>
      </w:r>
    </w:p>
    <w:p w14:paraId="17AB9EA3" w14:textId="7994773C"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Now</w:t>
      </w:r>
      <w:ins w:id="2" w:author="Zheng Marissa" w:date="2020-02-20T11:36:00Z">
        <w:r w:rsidR="006C42D8">
          <w:rPr>
            <w:color w:val="000000" w:themeColor="text1"/>
            <w:sz w:val="28"/>
            <w:szCs w:val="28"/>
            <w:lang w:val="en-US"/>
          </w:rPr>
          <w:t>,</w:t>
        </w:r>
      </w:ins>
      <w:r w:rsidRPr="00D427E0">
        <w:rPr>
          <w:color w:val="000000" w:themeColor="text1"/>
          <w:sz w:val="28"/>
          <w:szCs w:val="28"/>
          <w:lang w:val="en-US"/>
        </w:rPr>
        <w:t xml:space="preserve"> all she had to do was wait for her painting to dry. </w:t>
      </w:r>
    </w:p>
    <w:p w14:paraId="2DF199A6"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She looked at her hands. There were colorful blobs of paint everywhere.</w:t>
      </w:r>
    </w:p>
    <w:p w14:paraId="28A04541" w14:textId="77777777" w:rsidR="00D427E0"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Yellow, red, blue, green, and brown.</w:t>
      </w:r>
    </w:p>
    <w:p w14:paraId="50B0D30B" w14:textId="085CCAB4" w:rsidR="000E2B59" w:rsidRPr="00D427E0" w:rsidRDefault="00D427E0" w:rsidP="00D427E0">
      <w:pPr>
        <w:spacing w:after="120"/>
        <w:ind w:firstLine="284"/>
        <w:rPr>
          <w:color w:val="000000" w:themeColor="text1"/>
          <w:sz w:val="28"/>
          <w:szCs w:val="28"/>
          <w:lang w:val="en-US"/>
        </w:rPr>
      </w:pPr>
      <w:r w:rsidRPr="00D427E0">
        <w:rPr>
          <w:color w:val="000000" w:themeColor="text1"/>
          <w:sz w:val="28"/>
          <w:szCs w:val="28"/>
          <w:lang w:val="en-US"/>
        </w:rPr>
        <w:t>She walked to the sink to wash her hands.</w:t>
      </w:r>
    </w:p>
    <w:p w14:paraId="3FBE6CEF" w14:textId="3B44956A" w:rsidR="002A39EE" w:rsidRDefault="002A39EE" w:rsidP="00543E7F">
      <w:pPr>
        <w:spacing w:after="120"/>
        <w:ind w:firstLine="284"/>
        <w:rPr>
          <w:sz w:val="28"/>
          <w:szCs w:val="28"/>
        </w:rPr>
      </w:pPr>
    </w:p>
    <w:p w14:paraId="5124C751" w14:textId="0B89FABB" w:rsidR="002A39EE" w:rsidRDefault="002A39EE" w:rsidP="00543E7F">
      <w:pPr>
        <w:spacing w:after="120"/>
        <w:ind w:firstLine="284"/>
        <w:rPr>
          <w:sz w:val="28"/>
          <w:szCs w:val="28"/>
        </w:rPr>
      </w:pPr>
    </w:p>
    <w:p w14:paraId="47647CE0" w14:textId="3AFB43BF" w:rsidR="002A39EE" w:rsidRDefault="002A39EE" w:rsidP="00543E7F">
      <w:pPr>
        <w:spacing w:after="120"/>
        <w:ind w:firstLine="284"/>
        <w:rPr>
          <w:sz w:val="28"/>
          <w:szCs w:val="28"/>
        </w:rPr>
      </w:pPr>
    </w:p>
    <w:p w14:paraId="57B386D7" w14:textId="45998D1F" w:rsidR="002A39EE" w:rsidRDefault="002A39EE" w:rsidP="007D2F1A">
      <w:pPr>
        <w:spacing w:after="120"/>
        <w:rPr>
          <w:sz w:val="28"/>
          <w:szCs w:val="28"/>
        </w:rPr>
      </w:pPr>
    </w:p>
    <w:p w14:paraId="2EC7C18B" w14:textId="77777777" w:rsidR="007D2F1A" w:rsidRDefault="007D2F1A" w:rsidP="007D2F1A">
      <w:pPr>
        <w:spacing w:after="120"/>
        <w:rPr>
          <w:sz w:val="28"/>
          <w:szCs w:val="28"/>
        </w:rPr>
      </w:pPr>
    </w:p>
    <w:p w14:paraId="50D13B29" w14:textId="30563F21" w:rsidR="002A39EE" w:rsidRDefault="002A39EE" w:rsidP="00543E7F">
      <w:pPr>
        <w:spacing w:after="120"/>
        <w:ind w:firstLine="284"/>
        <w:rPr>
          <w:sz w:val="28"/>
          <w:szCs w:val="28"/>
        </w:rPr>
      </w:pPr>
    </w:p>
    <w:p w14:paraId="57CC4640" w14:textId="77777777" w:rsidR="00BF0F2C" w:rsidRDefault="00BF0F2C" w:rsidP="009677E5">
      <w:pPr>
        <w:pStyle w:val="Header1"/>
        <w:rPr>
          <w:color w:val="000000" w:themeColor="text1"/>
        </w:rPr>
        <w:sectPr w:rsidR="00BF0F2C" w:rsidSect="001820AD">
          <w:pgSz w:w="11906" w:h="16838"/>
          <w:pgMar w:top="1440" w:right="1440" w:bottom="1440" w:left="1440" w:header="851" w:footer="992" w:gutter="0"/>
          <w:pgNumType w:start="1"/>
          <w:cols w:space="425"/>
          <w:docGrid w:type="lines" w:linePitch="312"/>
        </w:sectPr>
      </w:pPr>
      <w:bookmarkStart w:id="3" w:name="_Toc518636932"/>
    </w:p>
    <w:p w14:paraId="50F302C5" w14:textId="14D252C2" w:rsidR="002934C5" w:rsidRPr="004849D7" w:rsidRDefault="002934C5" w:rsidP="004849D7">
      <w:pPr>
        <w:pStyle w:val="Header1"/>
        <w:jc w:val="center"/>
        <w:rPr>
          <w:color w:val="000000" w:themeColor="text1"/>
        </w:rPr>
      </w:pPr>
      <w:bookmarkStart w:id="4" w:name="_Toc29168246"/>
      <w:r w:rsidRPr="004849D7">
        <w:rPr>
          <w:color w:val="000000" w:themeColor="text1"/>
        </w:rPr>
        <w:lastRenderedPageBreak/>
        <w:t>CHAPTER 2</w:t>
      </w:r>
      <w:bookmarkEnd w:id="3"/>
      <w:bookmarkEnd w:id="4"/>
    </w:p>
    <w:p w14:paraId="2E560B70" w14:textId="2192B30F" w:rsidR="00543E7F" w:rsidRPr="00D427E0" w:rsidRDefault="00D427E0" w:rsidP="004849D7">
      <w:pPr>
        <w:pStyle w:val="Header1"/>
        <w:jc w:val="center"/>
        <w:rPr>
          <w:color w:val="000000" w:themeColor="text1"/>
          <w:szCs w:val="32"/>
          <w:lang w:val="en-US"/>
        </w:rPr>
      </w:pPr>
      <w:r>
        <w:rPr>
          <w:color w:val="000000" w:themeColor="text1"/>
          <w:szCs w:val="32"/>
          <w:lang w:val="en-US"/>
        </w:rPr>
        <w:t>Soapy Colors</w:t>
      </w:r>
    </w:p>
    <w:p w14:paraId="1FBDB690"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Anne turned on the tap, and the water flowed out.</w:t>
      </w:r>
    </w:p>
    <w:p w14:paraId="4C117440" w14:textId="2518AD55"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She wet her hands first, then turned off the sink. </w:t>
      </w:r>
      <w:r w:rsidRPr="001F3E9D">
        <w:rPr>
          <w:rFonts w:ascii="Times New Roman" w:eastAsia="SimSun" w:hAnsi="Times New Roman" w:cs="Times New Roman"/>
          <w:i/>
          <w:iCs/>
          <w:color w:val="000000"/>
          <w:sz w:val="28"/>
          <w:szCs w:val="28"/>
          <w:lang w:val="en-US" w:eastAsia="en-US"/>
        </w:rPr>
        <w:t>We should not leave the water running</w:t>
      </w:r>
      <w:r>
        <w:rPr>
          <w:rFonts w:ascii="Times New Roman" w:eastAsia="SimSun" w:hAnsi="Times New Roman" w:cs="Times New Roman"/>
          <w:color w:val="000000"/>
          <w:sz w:val="28"/>
          <w:szCs w:val="28"/>
          <w:lang w:val="en-US" w:eastAsia="en-US"/>
        </w:rPr>
        <w:t>, Anne thought to herself. They should save water, so never leave it running when you</w:t>
      </w:r>
      <w:ins w:id="5" w:author="Zheng Marissa" w:date="2020-02-20T11:29:00Z">
        <w:r w:rsidR="006C42D8">
          <w:rPr>
            <w:rFonts w:ascii="Times New Roman" w:eastAsia="SimSun" w:hAnsi="Times New Roman" w:cs="Times New Roman"/>
            <w:color w:val="000000"/>
            <w:sz w:val="28"/>
            <w:szCs w:val="28"/>
            <w:lang w:val="en-US" w:eastAsia="en-US"/>
          </w:rPr>
          <w:t xml:space="preserve">’re </w:t>
        </w:r>
      </w:ins>
      <w:del w:id="6" w:author="Zheng Marissa" w:date="2020-02-20T11:29:00Z">
        <w:r w:rsidDel="006C42D8">
          <w:rPr>
            <w:rFonts w:ascii="Times New Roman" w:eastAsia="SimSun" w:hAnsi="Times New Roman" w:cs="Times New Roman"/>
            <w:color w:val="000000"/>
            <w:sz w:val="28"/>
            <w:szCs w:val="28"/>
            <w:lang w:val="en-US" w:eastAsia="en-US"/>
          </w:rPr>
          <w:delText xml:space="preserve"> were </w:delText>
        </w:r>
      </w:del>
      <w:r>
        <w:rPr>
          <w:rFonts w:ascii="Times New Roman" w:eastAsia="SimSun" w:hAnsi="Times New Roman" w:cs="Times New Roman"/>
          <w:color w:val="000000"/>
          <w:sz w:val="28"/>
          <w:szCs w:val="28"/>
          <w:lang w:val="en-US" w:eastAsia="en-US"/>
        </w:rPr>
        <w:t xml:space="preserve">not using it. </w:t>
      </w:r>
    </w:p>
    <w:p w14:paraId="54A58F18"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She grabbed the soap</w:t>
      </w:r>
      <w:del w:id="7" w:author="Zheng Marissa" w:date="2020-02-20T11:38:00Z">
        <w:r w:rsidDel="006C42D8">
          <w:rPr>
            <w:rFonts w:ascii="Times New Roman" w:eastAsia="SimSun" w:hAnsi="Times New Roman" w:cs="Times New Roman"/>
            <w:color w:val="000000"/>
            <w:sz w:val="28"/>
            <w:szCs w:val="28"/>
            <w:lang w:val="en-US" w:eastAsia="en-US"/>
          </w:rPr>
          <w:delText>,</w:delText>
        </w:r>
      </w:del>
      <w:r>
        <w:rPr>
          <w:rFonts w:ascii="Times New Roman" w:eastAsia="SimSun" w:hAnsi="Times New Roman" w:cs="Times New Roman"/>
          <w:color w:val="000000"/>
          <w:sz w:val="28"/>
          <w:szCs w:val="28"/>
          <w:lang w:val="en-US" w:eastAsia="en-US"/>
        </w:rPr>
        <w:t xml:space="preserve"> and rubbed it on her hands. </w:t>
      </w:r>
    </w:p>
    <w:p w14:paraId="6E6F6F5F"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The paint on her hands mixed with the soap and water.</w:t>
      </w:r>
    </w:p>
    <w:p w14:paraId="44107FAE"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Such beautiful colors. </w:t>
      </w:r>
    </w:p>
    <w:p w14:paraId="47FF0CE7"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The yellow and red blobs made orange swirls. </w:t>
      </w:r>
    </w:p>
    <w:p w14:paraId="1E9ED9D4" w14:textId="0D5905AC"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The green and the brown made a deep forest green. Or you could say, it was a deep greenish</w:t>
      </w:r>
      <w:ins w:id="8" w:author="Zheng Marissa" w:date="2020-02-20T11:38:00Z">
        <w:r w:rsidR="006C42D8">
          <w:rPr>
            <w:rFonts w:ascii="Times New Roman" w:eastAsia="SimSun" w:hAnsi="Times New Roman" w:cs="Times New Roman"/>
            <w:color w:val="000000"/>
            <w:sz w:val="28"/>
            <w:szCs w:val="28"/>
            <w:lang w:val="en-US" w:eastAsia="en-US"/>
          </w:rPr>
          <w:t>-</w:t>
        </w:r>
      </w:ins>
      <w:del w:id="9" w:author="Zheng Marissa" w:date="2020-02-20T11:38:00Z">
        <w:r w:rsidDel="006C42D8">
          <w:rPr>
            <w:rFonts w:ascii="Times New Roman" w:eastAsia="SimSun" w:hAnsi="Times New Roman" w:cs="Times New Roman"/>
            <w:color w:val="000000"/>
            <w:sz w:val="28"/>
            <w:szCs w:val="28"/>
            <w:lang w:val="en-US" w:eastAsia="en-US"/>
          </w:rPr>
          <w:delText xml:space="preserve"> </w:delText>
        </w:r>
      </w:del>
      <w:r>
        <w:rPr>
          <w:rFonts w:ascii="Times New Roman" w:eastAsia="SimSun" w:hAnsi="Times New Roman" w:cs="Times New Roman"/>
          <w:color w:val="000000"/>
          <w:sz w:val="28"/>
          <w:szCs w:val="28"/>
          <w:lang w:val="en-US" w:eastAsia="en-US"/>
        </w:rPr>
        <w:t xml:space="preserve">brown. </w:t>
      </w:r>
    </w:p>
    <w:p w14:paraId="4F1760AC" w14:textId="4E61F5A5"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The more </w:t>
      </w:r>
      <w:del w:id="10" w:author="Zheng Marissa" w:date="2020-02-20T11:30:00Z">
        <w:r w:rsidDel="006C42D8">
          <w:rPr>
            <w:rFonts w:ascii="Times New Roman" w:eastAsia="SimSun" w:hAnsi="Times New Roman" w:cs="Times New Roman"/>
            <w:color w:val="000000"/>
            <w:sz w:val="28"/>
            <w:szCs w:val="28"/>
            <w:lang w:val="en-US" w:eastAsia="en-US"/>
          </w:rPr>
          <w:delText xml:space="preserve">that </w:delText>
        </w:r>
      </w:del>
      <w:r>
        <w:rPr>
          <w:rFonts w:ascii="Times New Roman" w:eastAsia="SimSun" w:hAnsi="Times New Roman" w:cs="Times New Roman"/>
          <w:color w:val="000000"/>
          <w:sz w:val="28"/>
          <w:szCs w:val="28"/>
          <w:lang w:val="en-US" w:eastAsia="en-US"/>
        </w:rPr>
        <w:t xml:space="preserve">she rubbed her hands, the </w:t>
      </w:r>
      <w:ins w:id="11" w:author="Zheng Marissa" w:date="2020-02-20T11:30:00Z">
        <w:r w:rsidR="006C42D8">
          <w:rPr>
            <w:rFonts w:ascii="Times New Roman" w:eastAsia="SimSun" w:hAnsi="Times New Roman" w:cs="Times New Roman"/>
            <w:color w:val="000000"/>
            <w:sz w:val="28"/>
            <w:szCs w:val="28"/>
            <w:lang w:val="en-US" w:eastAsia="en-US"/>
          </w:rPr>
          <w:t xml:space="preserve">more </w:t>
        </w:r>
      </w:ins>
      <w:r>
        <w:rPr>
          <w:rFonts w:ascii="Times New Roman" w:eastAsia="SimSun" w:hAnsi="Times New Roman" w:cs="Times New Roman"/>
          <w:color w:val="000000"/>
          <w:sz w:val="28"/>
          <w:szCs w:val="28"/>
          <w:lang w:val="en-US" w:eastAsia="en-US"/>
        </w:rPr>
        <w:t xml:space="preserve">colors </w:t>
      </w:r>
      <w:del w:id="12" w:author="Zheng Marissa" w:date="2020-02-20T11:30:00Z">
        <w:r w:rsidDel="006C42D8">
          <w:rPr>
            <w:rFonts w:ascii="Times New Roman" w:eastAsia="SimSun" w:hAnsi="Times New Roman" w:cs="Times New Roman"/>
            <w:color w:val="000000"/>
            <w:sz w:val="28"/>
            <w:szCs w:val="28"/>
            <w:lang w:val="en-US" w:eastAsia="en-US"/>
          </w:rPr>
          <w:delText xml:space="preserve">began to </w:delText>
        </w:r>
      </w:del>
      <w:r>
        <w:rPr>
          <w:rFonts w:ascii="Times New Roman" w:eastAsia="SimSun" w:hAnsi="Times New Roman" w:cs="Times New Roman"/>
          <w:color w:val="000000"/>
          <w:sz w:val="28"/>
          <w:szCs w:val="28"/>
          <w:lang w:val="en-US" w:eastAsia="en-US"/>
        </w:rPr>
        <w:t>mix</w:t>
      </w:r>
      <w:ins w:id="13" w:author="Zheng Marissa" w:date="2020-02-20T11:30:00Z">
        <w:r w:rsidR="006C42D8">
          <w:rPr>
            <w:rFonts w:ascii="Times New Roman" w:eastAsia="SimSun" w:hAnsi="Times New Roman" w:cs="Times New Roman"/>
            <w:color w:val="000000"/>
            <w:sz w:val="28"/>
            <w:szCs w:val="28"/>
            <w:lang w:val="en-US" w:eastAsia="en-US"/>
          </w:rPr>
          <w:t>ed</w:t>
        </w:r>
      </w:ins>
      <w:r>
        <w:rPr>
          <w:rFonts w:ascii="Times New Roman" w:eastAsia="SimSun" w:hAnsi="Times New Roman" w:cs="Times New Roman"/>
          <w:color w:val="000000"/>
          <w:sz w:val="28"/>
          <w:szCs w:val="28"/>
          <w:lang w:val="en-US" w:eastAsia="en-US"/>
        </w:rPr>
        <w:t xml:space="preserve"> </w:t>
      </w:r>
      <w:del w:id="14" w:author="Zheng Marissa" w:date="2020-02-20T11:30:00Z">
        <w:r w:rsidDel="006C42D8">
          <w:rPr>
            <w:rFonts w:ascii="Times New Roman" w:eastAsia="SimSun" w:hAnsi="Times New Roman" w:cs="Times New Roman"/>
            <w:color w:val="000000"/>
            <w:sz w:val="28"/>
            <w:szCs w:val="28"/>
            <w:lang w:val="en-US" w:eastAsia="en-US"/>
          </w:rPr>
          <w:delText xml:space="preserve">all </w:delText>
        </w:r>
      </w:del>
      <w:r>
        <w:rPr>
          <w:rFonts w:ascii="Times New Roman" w:eastAsia="SimSun" w:hAnsi="Times New Roman" w:cs="Times New Roman"/>
          <w:color w:val="000000"/>
          <w:sz w:val="28"/>
          <w:szCs w:val="28"/>
          <w:lang w:val="en-US" w:eastAsia="en-US"/>
        </w:rPr>
        <w:t>together</w:t>
      </w:r>
      <w:ins w:id="15" w:author="Zheng Marissa" w:date="2020-02-20T11:30:00Z">
        <w:r w:rsidR="006C42D8">
          <w:rPr>
            <w:rFonts w:ascii="Times New Roman" w:eastAsia="SimSun" w:hAnsi="Times New Roman" w:cs="Times New Roman"/>
            <w:color w:val="000000"/>
            <w:sz w:val="28"/>
            <w:szCs w:val="28"/>
            <w:lang w:val="en-US" w:eastAsia="en-US"/>
          </w:rPr>
          <w:t>.</w:t>
        </w:r>
      </w:ins>
      <w:del w:id="16" w:author="Zheng Marissa" w:date="2020-02-20T11:30:00Z">
        <w:r w:rsidDel="006C42D8">
          <w:rPr>
            <w:rFonts w:ascii="Times New Roman" w:eastAsia="SimSun" w:hAnsi="Times New Roman" w:cs="Times New Roman"/>
            <w:color w:val="000000"/>
            <w:sz w:val="28"/>
            <w:szCs w:val="28"/>
            <w:lang w:val="en-US" w:eastAsia="en-US"/>
          </w:rPr>
          <w:delText>,</w:delText>
        </w:r>
      </w:del>
      <w:r>
        <w:rPr>
          <w:rFonts w:ascii="Times New Roman" w:eastAsia="SimSun" w:hAnsi="Times New Roman" w:cs="Times New Roman"/>
          <w:color w:val="000000"/>
          <w:sz w:val="28"/>
          <w:szCs w:val="28"/>
          <w:lang w:val="en-US" w:eastAsia="en-US"/>
        </w:rPr>
        <w:t xml:space="preserve"> </w:t>
      </w:r>
      <w:del w:id="17" w:author="Zheng Marissa" w:date="2020-02-20T11:31:00Z">
        <w:r w:rsidDel="006C42D8">
          <w:rPr>
            <w:rFonts w:ascii="Times New Roman" w:eastAsia="SimSun" w:hAnsi="Times New Roman" w:cs="Times New Roman"/>
            <w:color w:val="000000"/>
            <w:sz w:val="28"/>
            <w:szCs w:val="28"/>
            <w:lang w:val="en-US" w:eastAsia="en-US"/>
          </w:rPr>
          <w:delText xml:space="preserve">and she </w:delText>
        </w:r>
      </w:del>
      <w:ins w:id="18" w:author="Zheng Marissa" w:date="2020-02-20T11:31:00Z">
        <w:r w:rsidR="006C42D8">
          <w:rPr>
            <w:rFonts w:ascii="Times New Roman" w:eastAsia="SimSun" w:hAnsi="Times New Roman" w:cs="Times New Roman"/>
            <w:color w:val="000000"/>
            <w:sz w:val="28"/>
            <w:szCs w:val="28"/>
            <w:lang w:val="en-US" w:eastAsia="en-US"/>
          </w:rPr>
          <w:t xml:space="preserve">She </w:t>
        </w:r>
      </w:ins>
      <w:r>
        <w:rPr>
          <w:rFonts w:ascii="Times New Roman" w:eastAsia="SimSun" w:hAnsi="Times New Roman" w:cs="Times New Roman"/>
          <w:color w:val="000000"/>
          <w:sz w:val="28"/>
          <w:szCs w:val="28"/>
          <w:lang w:val="en-US" w:eastAsia="en-US"/>
        </w:rPr>
        <w:t xml:space="preserve">was left with a color she couldn’t quite name. </w:t>
      </w:r>
    </w:p>
    <w:p w14:paraId="4EE48B56"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Would you call it is brown? Or Gray?</w:t>
      </w:r>
    </w:p>
    <w:p w14:paraId="60743A51" w14:textId="42BE22B4" w:rsidR="00417D8E" w:rsidRP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It didn’t matter, because she was going to wash it all away.</w:t>
      </w:r>
    </w:p>
    <w:p w14:paraId="404204B3" w14:textId="77777777" w:rsidR="00BF0F2C" w:rsidRDefault="00BF0F2C" w:rsidP="00D427E0">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19" w:name="_Toc518636934"/>
    </w:p>
    <w:p w14:paraId="2FCA5DBA" w14:textId="63BDA4EE" w:rsidR="002934C5" w:rsidRPr="004849D7" w:rsidRDefault="002934C5" w:rsidP="004849D7">
      <w:pPr>
        <w:pStyle w:val="Header1"/>
        <w:jc w:val="center"/>
        <w:rPr>
          <w:color w:val="000000" w:themeColor="text1"/>
        </w:rPr>
      </w:pPr>
      <w:bookmarkStart w:id="20" w:name="_Toc29168248"/>
      <w:r w:rsidRPr="004849D7">
        <w:rPr>
          <w:color w:val="000000" w:themeColor="text1"/>
        </w:rPr>
        <w:lastRenderedPageBreak/>
        <w:t>CHAPTER 3</w:t>
      </w:r>
      <w:bookmarkEnd w:id="19"/>
      <w:bookmarkEnd w:id="20"/>
    </w:p>
    <w:p w14:paraId="65EE0E97" w14:textId="115C05F9" w:rsidR="00417D8E" w:rsidRPr="00D427E0" w:rsidRDefault="00D427E0" w:rsidP="004849D7">
      <w:pPr>
        <w:pStyle w:val="Header1"/>
        <w:jc w:val="center"/>
        <w:rPr>
          <w:color w:val="000000" w:themeColor="text1"/>
          <w:szCs w:val="32"/>
          <w:lang w:val="en-US"/>
        </w:rPr>
      </w:pPr>
      <w:r>
        <w:rPr>
          <w:color w:val="000000" w:themeColor="text1"/>
          <w:szCs w:val="32"/>
          <w:lang w:val="en-US"/>
        </w:rPr>
        <w:t>The Accident</w:t>
      </w:r>
    </w:p>
    <w:p w14:paraId="7599E120" w14:textId="77777777" w:rsidR="00D427E0" w:rsidRPr="00D427E0" w:rsidRDefault="00D427E0" w:rsidP="00D427E0">
      <w:pPr>
        <w:spacing w:after="120"/>
        <w:ind w:firstLine="284"/>
        <w:rPr>
          <w:sz w:val="28"/>
          <w:szCs w:val="28"/>
          <w:lang w:val="en-US"/>
        </w:rPr>
      </w:pPr>
      <w:r w:rsidRPr="00D427E0">
        <w:rPr>
          <w:sz w:val="28"/>
          <w:szCs w:val="28"/>
          <w:lang w:val="en-US"/>
        </w:rPr>
        <w:t>What was that sound? Anne turned around.</w:t>
      </w:r>
    </w:p>
    <w:p w14:paraId="2B5E75A6" w14:textId="77777777" w:rsidR="00D427E0" w:rsidRPr="00D427E0" w:rsidRDefault="00D427E0" w:rsidP="00D427E0">
      <w:pPr>
        <w:spacing w:after="120"/>
        <w:ind w:firstLine="284"/>
        <w:rPr>
          <w:sz w:val="28"/>
          <w:szCs w:val="28"/>
          <w:lang w:val="en-US"/>
        </w:rPr>
      </w:pPr>
      <w:r w:rsidRPr="00D427E0">
        <w:rPr>
          <w:sz w:val="28"/>
          <w:szCs w:val="28"/>
          <w:lang w:val="en-US"/>
        </w:rPr>
        <w:t>Oh No! Dominic had an accident!</w:t>
      </w:r>
    </w:p>
    <w:p w14:paraId="61D41FDE" w14:textId="77777777" w:rsidR="00D427E0" w:rsidRPr="00D427E0" w:rsidRDefault="00D427E0" w:rsidP="00D427E0">
      <w:pPr>
        <w:spacing w:after="120"/>
        <w:ind w:firstLine="284"/>
        <w:rPr>
          <w:sz w:val="28"/>
          <w:szCs w:val="28"/>
          <w:lang w:val="en-US"/>
        </w:rPr>
      </w:pPr>
      <w:r w:rsidRPr="00D427E0">
        <w:rPr>
          <w:sz w:val="28"/>
          <w:szCs w:val="28"/>
          <w:lang w:val="en-US"/>
        </w:rPr>
        <w:t>He liked her painting so much, he wanted to use her colors too. He reached for her paints, but he was not careful. His arm knocked over the cup of water they used to clean their brushes.</w:t>
      </w:r>
    </w:p>
    <w:p w14:paraId="21D77B31" w14:textId="77777777" w:rsidR="00D427E0" w:rsidRPr="00D427E0" w:rsidRDefault="00D427E0" w:rsidP="00D427E0">
      <w:pPr>
        <w:spacing w:after="120"/>
        <w:ind w:firstLine="284"/>
        <w:rPr>
          <w:sz w:val="28"/>
          <w:szCs w:val="28"/>
          <w:lang w:val="en-US"/>
        </w:rPr>
      </w:pPr>
      <w:r w:rsidRPr="00D427E0">
        <w:rPr>
          <w:sz w:val="28"/>
          <w:szCs w:val="28"/>
          <w:lang w:val="en-US"/>
        </w:rPr>
        <w:t>Whoosh! The water flowed over</w:t>
      </w:r>
      <w:del w:id="21" w:author="Zheng Marissa" w:date="2020-02-20T11:39:00Z">
        <w:r w:rsidRPr="00D427E0" w:rsidDel="006C42D8">
          <w:rPr>
            <w:sz w:val="28"/>
            <w:szCs w:val="28"/>
            <w:lang w:val="en-US"/>
          </w:rPr>
          <w:delText>,</w:delText>
        </w:r>
      </w:del>
      <w:r w:rsidRPr="00D427E0">
        <w:rPr>
          <w:sz w:val="28"/>
          <w:szCs w:val="28"/>
          <w:lang w:val="en-US"/>
        </w:rPr>
        <w:t xml:space="preserve"> and spilled on her beautiful painting.</w:t>
      </w:r>
    </w:p>
    <w:p w14:paraId="629DBDB9" w14:textId="77777777" w:rsidR="00D427E0" w:rsidRPr="00D427E0" w:rsidRDefault="00D427E0" w:rsidP="00D427E0">
      <w:pPr>
        <w:spacing w:after="120"/>
        <w:ind w:firstLine="284"/>
        <w:rPr>
          <w:sz w:val="28"/>
          <w:szCs w:val="28"/>
          <w:lang w:val="en-US"/>
        </w:rPr>
      </w:pPr>
      <w:r w:rsidRPr="00D427E0">
        <w:rPr>
          <w:sz w:val="28"/>
          <w:szCs w:val="28"/>
          <w:lang w:val="en-US"/>
        </w:rPr>
        <w:t>Anne ran back to her seat.</w:t>
      </w:r>
    </w:p>
    <w:p w14:paraId="58844184" w14:textId="77777777" w:rsidR="00D427E0" w:rsidRPr="00D427E0" w:rsidRDefault="00D427E0" w:rsidP="00D427E0">
      <w:pPr>
        <w:spacing w:after="120"/>
        <w:ind w:firstLine="284"/>
        <w:rPr>
          <w:sz w:val="28"/>
          <w:szCs w:val="28"/>
          <w:lang w:val="en-US"/>
        </w:rPr>
      </w:pPr>
      <w:r w:rsidRPr="00D427E0">
        <w:rPr>
          <w:sz w:val="28"/>
          <w:szCs w:val="28"/>
          <w:lang w:val="en-US"/>
        </w:rPr>
        <w:t xml:space="preserve">“My painting!” She cried. </w:t>
      </w:r>
    </w:p>
    <w:p w14:paraId="64D24097" w14:textId="77777777" w:rsidR="00D427E0" w:rsidRPr="00D427E0" w:rsidRDefault="00D427E0" w:rsidP="00D427E0">
      <w:pPr>
        <w:spacing w:after="120"/>
        <w:ind w:firstLine="284"/>
        <w:rPr>
          <w:sz w:val="28"/>
          <w:szCs w:val="28"/>
        </w:rPr>
      </w:pPr>
      <w:r w:rsidRPr="00D427E0">
        <w:rPr>
          <w:sz w:val="28"/>
          <w:szCs w:val="28"/>
          <w:lang w:val="en-US"/>
        </w:rPr>
        <w:t xml:space="preserve">She quickly lifted her paper into the air, but it was too late. The colors were melting together. </w:t>
      </w:r>
    </w:p>
    <w:p w14:paraId="093932B4" w14:textId="77777777" w:rsidR="00BF0F2C" w:rsidRDefault="00BF0F2C" w:rsidP="00D427E0">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22" w:name="_Toc518636936"/>
    </w:p>
    <w:p w14:paraId="115D6CC9" w14:textId="7D6D3119" w:rsidR="0066053B" w:rsidRPr="004849D7" w:rsidRDefault="0066053B" w:rsidP="004849D7">
      <w:pPr>
        <w:pStyle w:val="Header1"/>
        <w:jc w:val="center"/>
        <w:rPr>
          <w:color w:val="000000" w:themeColor="text1"/>
        </w:rPr>
      </w:pPr>
      <w:bookmarkStart w:id="23" w:name="_Toc29168250"/>
      <w:r w:rsidRPr="004849D7">
        <w:rPr>
          <w:color w:val="000000" w:themeColor="text1"/>
        </w:rPr>
        <w:lastRenderedPageBreak/>
        <w:t xml:space="preserve">CHAPTER </w:t>
      </w:r>
      <w:bookmarkEnd w:id="22"/>
      <w:r w:rsidR="00B9691D" w:rsidRPr="004849D7">
        <w:rPr>
          <w:color w:val="000000" w:themeColor="text1"/>
        </w:rPr>
        <w:t>4</w:t>
      </w:r>
      <w:bookmarkEnd w:id="23"/>
    </w:p>
    <w:p w14:paraId="324D8458" w14:textId="1FE7EC50" w:rsidR="00417D8E" w:rsidRPr="00D427E0" w:rsidRDefault="00D427E0" w:rsidP="004849D7">
      <w:pPr>
        <w:pStyle w:val="Header1"/>
        <w:jc w:val="center"/>
        <w:rPr>
          <w:color w:val="000000" w:themeColor="text1"/>
          <w:szCs w:val="32"/>
          <w:lang w:val="en-US"/>
        </w:rPr>
      </w:pPr>
      <w:r>
        <w:rPr>
          <w:color w:val="000000" w:themeColor="text1"/>
          <w:szCs w:val="32"/>
          <w:lang w:val="en-US"/>
        </w:rPr>
        <w:t>Art Can Never</w:t>
      </w:r>
      <w:ins w:id="24" w:author="Zheng Marissa" w:date="2020-02-20T11:39:00Z">
        <w:r w:rsidR="006C42D8">
          <w:rPr>
            <w:color w:val="000000" w:themeColor="text1"/>
            <w:szCs w:val="32"/>
            <w:lang w:val="en-US"/>
          </w:rPr>
          <w:t xml:space="preserve"> </w:t>
        </w:r>
      </w:ins>
      <w:del w:id="25" w:author="Zheng Marissa" w:date="2020-02-20T11:39:00Z">
        <w:r w:rsidDel="006C42D8">
          <w:rPr>
            <w:color w:val="000000" w:themeColor="text1"/>
            <w:szCs w:val="32"/>
            <w:lang w:val="en-US"/>
          </w:rPr>
          <w:delText xml:space="preserve">y </w:delText>
        </w:r>
      </w:del>
      <w:r>
        <w:rPr>
          <w:color w:val="000000" w:themeColor="text1"/>
          <w:szCs w:val="32"/>
          <w:lang w:val="en-US"/>
        </w:rPr>
        <w:t>be Ruined</w:t>
      </w:r>
    </w:p>
    <w:p w14:paraId="113726FB" w14:textId="77777777" w:rsidR="00D427E0" w:rsidRPr="00D427E0" w:rsidRDefault="00D427E0" w:rsidP="00D427E0">
      <w:pPr>
        <w:spacing w:after="120"/>
        <w:ind w:firstLine="284"/>
        <w:rPr>
          <w:sz w:val="28"/>
          <w:szCs w:val="28"/>
          <w:lang w:val="en-US"/>
        </w:rPr>
      </w:pPr>
      <w:r w:rsidRPr="00D427E0">
        <w:rPr>
          <w:sz w:val="28"/>
          <w:szCs w:val="28"/>
          <w:lang w:val="en-US"/>
        </w:rPr>
        <w:t xml:space="preserve">It was all she could do to keep from crying. Tears welled up in Anne’s eyes. </w:t>
      </w:r>
    </w:p>
    <w:p w14:paraId="0BDF337E" w14:textId="77777777" w:rsidR="00D427E0" w:rsidRPr="00D427E0" w:rsidRDefault="00D427E0" w:rsidP="00D427E0">
      <w:pPr>
        <w:spacing w:after="120"/>
        <w:ind w:firstLine="284"/>
        <w:rPr>
          <w:sz w:val="28"/>
          <w:szCs w:val="28"/>
          <w:lang w:val="en-US"/>
        </w:rPr>
      </w:pPr>
      <w:r w:rsidRPr="00D427E0">
        <w:rPr>
          <w:sz w:val="28"/>
          <w:szCs w:val="28"/>
          <w:lang w:val="en-US"/>
        </w:rPr>
        <w:t xml:space="preserve">Her beautiful painting was ruined. </w:t>
      </w:r>
    </w:p>
    <w:p w14:paraId="0CC7271E" w14:textId="77777777" w:rsidR="00D427E0" w:rsidRPr="00D427E0" w:rsidRDefault="00D427E0" w:rsidP="00D427E0">
      <w:pPr>
        <w:spacing w:after="120"/>
        <w:ind w:firstLine="284"/>
        <w:rPr>
          <w:sz w:val="28"/>
          <w:szCs w:val="28"/>
          <w:lang w:val="en-US"/>
        </w:rPr>
      </w:pPr>
      <w:r w:rsidRPr="00D427E0">
        <w:rPr>
          <w:sz w:val="28"/>
          <w:szCs w:val="28"/>
          <w:lang w:val="en-US"/>
        </w:rPr>
        <w:t xml:space="preserve">“I’m so sorry,” Dominic said. </w:t>
      </w:r>
    </w:p>
    <w:p w14:paraId="4F34622B" w14:textId="77777777" w:rsidR="00D427E0" w:rsidRPr="00D427E0" w:rsidRDefault="00D427E0" w:rsidP="00D427E0">
      <w:pPr>
        <w:spacing w:after="120"/>
        <w:ind w:firstLine="284"/>
        <w:rPr>
          <w:sz w:val="28"/>
          <w:szCs w:val="28"/>
          <w:lang w:val="en-US"/>
        </w:rPr>
      </w:pPr>
      <w:r w:rsidRPr="00D427E0">
        <w:rPr>
          <w:sz w:val="28"/>
          <w:szCs w:val="28"/>
          <w:lang w:val="en-US"/>
        </w:rPr>
        <w:t xml:space="preserve">She looked at him as her tears began to fall. </w:t>
      </w:r>
    </w:p>
    <w:p w14:paraId="27A6F546" w14:textId="77777777" w:rsidR="00D427E0" w:rsidRPr="00D427E0" w:rsidRDefault="00D427E0" w:rsidP="00D427E0">
      <w:pPr>
        <w:spacing w:after="120"/>
        <w:ind w:firstLine="284"/>
        <w:rPr>
          <w:sz w:val="28"/>
          <w:szCs w:val="28"/>
          <w:lang w:val="en-US"/>
        </w:rPr>
      </w:pPr>
      <w:r w:rsidRPr="00D427E0">
        <w:rPr>
          <w:sz w:val="28"/>
          <w:szCs w:val="28"/>
          <w:lang w:val="en-US"/>
        </w:rPr>
        <w:t>He was also crying.</w:t>
      </w:r>
    </w:p>
    <w:p w14:paraId="4B1C3640" w14:textId="77777777" w:rsidR="00D427E0" w:rsidRPr="00D427E0" w:rsidRDefault="00D427E0" w:rsidP="00D427E0">
      <w:pPr>
        <w:spacing w:after="120"/>
        <w:ind w:firstLine="284"/>
        <w:rPr>
          <w:sz w:val="28"/>
          <w:szCs w:val="28"/>
          <w:lang w:val="en-US"/>
        </w:rPr>
      </w:pPr>
      <w:r w:rsidRPr="00D427E0">
        <w:rPr>
          <w:sz w:val="28"/>
          <w:szCs w:val="28"/>
          <w:lang w:val="en-US"/>
        </w:rPr>
        <w:t xml:space="preserve">Ms. Fisher </w:t>
      </w:r>
      <w:r w:rsidRPr="00D427E0">
        <w:rPr>
          <w:rFonts w:hint="eastAsia"/>
          <w:sz w:val="28"/>
          <w:szCs w:val="28"/>
          <w:lang w:val="en-US"/>
        </w:rPr>
        <w:t>c</w:t>
      </w:r>
      <w:r w:rsidRPr="00D427E0">
        <w:rPr>
          <w:sz w:val="28"/>
          <w:szCs w:val="28"/>
          <w:lang w:val="en-US"/>
        </w:rPr>
        <w:t xml:space="preserve">ame over. </w:t>
      </w:r>
    </w:p>
    <w:p w14:paraId="145A1B75" w14:textId="77777777" w:rsidR="00D427E0" w:rsidRPr="00D427E0" w:rsidRDefault="00D427E0" w:rsidP="00D427E0">
      <w:pPr>
        <w:spacing w:after="120"/>
        <w:ind w:firstLine="284"/>
        <w:rPr>
          <w:sz w:val="28"/>
          <w:szCs w:val="28"/>
          <w:lang w:val="en-US"/>
        </w:rPr>
      </w:pPr>
      <w:r w:rsidRPr="00D427E0">
        <w:rPr>
          <w:sz w:val="28"/>
          <w:szCs w:val="28"/>
          <w:lang w:val="en-US"/>
        </w:rPr>
        <w:t xml:space="preserve">“What’s going on? Why are you both crying?” Ms. Fisher said. </w:t>
      </w:r>
    </w:p>
    <w:p w14:paraId="5FDC01B0" w14:textId="77777777" w:rsidR="00D427E0" w:rsidRPr="00D427E0" w:rsidRDefault="00D427E0" w:rsidP="00D427E0">
      <w:pPr>
        <w:spacing w:after="120"/>
        <w:ind w:firstLine="284"/>
        <w:rPr>
          <w:sz w:val="28"/>
          <w:szCs w:val="28"/>
          <w:lang w:val="en-US"/>
        </w:rPr>
      </w:pPr>
      <w:r w:rsidRPr="00D427E0">
        <w:rPr>
          <w:sz w:val="28"/>
          <w:szCs w:val="28"/>
          <w:lang w:val="en-US"/>
        </w:rPr>
        <w:t>Anne explained what had happened.</w:t>
      </w:r>
    </w:p>
    <w:p w14:paraId="1639A0E5" w14:textId="77777777" w:rsidR="00D427E0" w:rsidRPr="00D427E0" w:rsidRDefault="00D427E0" w:rsidP="00D427E0">
      <w:pPr>
        <w:spacing w:after="120"/>
        <w:ind w:firstLine="284"/>
        <w:rPr>
          <w:sz w:val="28"/>
          <w:szCs w:val="28"/>
          <w:lang w:val="en-US"/>
        </w:rPr>
      </w:pPr>
      <w:r w:rsidRPr="00D427E0">
        <w:rPr>
          <w:sz w:val="28"/>
          <w:szCs w:val="28"/>
          <w:lang w:val="en-US"/>
        </w:rPr>
        <w:t xml:space="preserve">Ms. Fisher smiled at them both. </w:t>
      </w:r>
    </w:p>
    <w:p w14:paraId="7D064110" w14:textId="55E7D32A" w:rsidR="00D427E0" w:rsidRDefault="00D427E0" w:rsidP="00D427E0">
      <w:pPr>
        <w:spacing w:after="120"/>
        <w:ind w:firstLine="284"/>
        <w:rPr>
          <w:sz w:val="28"/>
          <w:szCs w:val="28"/>
          <w:lang w:val="en-US"/>
        </w:rPr>
      </w:pPr>
      <w:r w:rsidRPr="00D427E0">
        <w:rPr>
          <w:sz w:val="28"/>
          <w:szCs w:val="28"/>
          <w:lang w:val="en-US"/>
        </w:rPr>
        <w:t>“Don’t be silly,” she said, “art can never be ruined! It only becomes a new artwork. Come here, both of you, let me show you something.”</w:t>
      </w:r>
      <w:r>
        <w:rPr>
          <w:sz w:val="28"/>
          <w:szCs w:val="28"/>
          <w:lang w:val="en-US"/>
        </w:rPr>
        <w:br w:type="page"/>
      </w:r>
    </w:p>
    <w:p w14:paraId="53849C41" w14:textId="77777777" w:rsidR="00D427E0" w:rsidRPr="0066053B" w:rsidRDefault="00D427E0" w:rsidP="00D427E0">
      <w:pPr>
        <w:pStyle w:val="Header1"/>
        <w:jc w:val="center"/>
        <w:rPr>
          <w:color w:val="000000" w:themeColor="text1"/>
        </w:rPr>
      </w:pPr>
      <w:r w:rsidRPr="0066053B">
        <w:rPr>
          <w:color w:val="000000" w:themeColor="text1"/>
        </w:rPr>
        <w:lastRenderedPageBreak/>
        <w:t xml:space="preserve">CHAPTER </w:t>
      </w:r>
      <w:r>
        <w:rPr>
          <w:color w:val="000000" w:themeColor="text1"/>
        </w:rPr>
        <w:t>5</w:t>
      </w:r>
    </w:p>
    <w:p w14:paraId="216B5E81" w14:textId="77777777" w:rsidR="00D427E0" w:rsidRPr="00D427E0" w:rsidRDefault="00D427E0" w:rsidP="00D427E0">
      <w:pPr>
        <w:pStyle w:val="Header1"/>
        <w:jc w:val="center"/>
        <w:rPr>
          <w:color w:val="000000" w:themeColor="text1"/>
          <w:szCs w:val="28"/>
          <w:lang w:val="en-US"/>
        </w:rPr>
      </w:pPr>
      <w:r w:rsidRPr="00D427E0">
        <w:rPr>
          <w:color w:val="000000" w:themeColor="text1"/>
          <w:szCs w:val="28"/>
          <w:lang w:val="en-US"/>
        </w:rPr>
        <w:t>A Happy Accident</w:t>
      </w:r>
    </w:p>
    <w:p w14:paraId="2F153C21"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Ms. Fisher opened a webpage and showed them some pictures. </w:t>
      </w:r>
    </w:p>
    <w:p w14:paraId="5CB0797B" w14:textId="28221703"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“Not all artworks need to have clear lines.</w:t>
      </w:r>
      <w:r w:rsidRPr="007339B5">
        <w:rPr>
          <w:rFonts w:ascii="Times New Roman" w:eastAsia="SimSun" w:hAnsi="Times New Roman" w:cs="Times New Roman"/>
          <w:color w:val="000000"/>
          <w:sz w:val="28"/>
          <w:szCs w:val="28"/>
          <w:lang w:val="en-US" w:eastAsia="en-US"/>
        </w:rPr>
        <w:t xml:space="preserve"> </w:t>
      </w:r>
      <w:r>
        <w:rPr>
          <w:rFonts w:ascii="Times New Roman" w:eastAsia="SimSun" w:hAnsi="Times New Roman" w:cs="Times New Roman"/>
          <w:color w:val="000000"/>
          <w:sz w:val="28"/>
          <w:szCs w:val="28"/>
          <w:lang w:val="en-US" w:eastAsia="en-US"/>
        </w:rPr>
        <w:t>Claude Monet</w:t>
      </w:r>
      <w:ins w:id="26" w:author="Zheng Marissa" w:date="2020-02-20T11:32:00Z">
        <w:r w:rsidR="006C42D8">
          <w:rPr>
            <w:rFonts w:ascii="Times New Roman" w:eastAsia="SimSun" w:hAnsi="Times New Roman" w:cs="Times New Roman"/>
            <w:color w:val="000000"/>
            <w:sz w:val="28"/>
            <w:szCs w:val="28"/>
            <w:lang w:val="en-US" w:eastAsia="en-US"/>
          </w:rPr>
          <w:t xml:space="preserve"> was a great</w:t>
        </w:r>
      </w:ins>
      <w:del w:id="27" w:author="Zheng Marissa" w:date="2020-02-20T11:32:00Z">
        <w:r w:rsidDel="006C42D8">
          <w:rPr>
            <w:rFonts w:ascii="Times New Roman" w:eastAsia="SimSun" w:hAnsi="Times New Roman" w:cs="Times New Roman"/>
            <w:color w:val="000000"/>
            <w:sz w:val="28"/>
            <w:szCs w:val="28"/>
            <w:lang w:val="en-US" w:eastAsia="en-US"/>
          </w:rPr>
          <w:delText>,</w:delText>
        </w:r>
      </w:del>
      <w:r>
        <w:rPr>
          <w:rFonts w:ascii="Times New Roman" w:eastAsia="SimSun" w:hAnsi="Times New Roman" w:cs="Times New Roman"/>
          <w:color w:val="000000"/>
          <w:sz w:val="28"/>
          <w:szCs w:val="28"/>
          <w:lang w:val="en-US" w:eastAsia="en-US"/>
        </w:rPr>
        <w:t xml:space="preserve"> </w:t>
      </w:r>
      <w:del w:id="28" w:author="Zheng Marissa" w:date="2020-02-20T11:32:00Z">
        <w:r w:rsidDel="006C42D8">
          <w:rPr>
            <w:rFonts w:ascii="Times New Roman" w:eastAsia="SimSun" w:hAnsi="Times New Roman" w:cs="Times New Roman"/>
            <w:color w:val="000000"/>
            <w:sz w:val="28"/>
            <w:szCs w:val="28"/>
            <w:lang w:val="en-US" w:eastAsia="en-US"/>
          </w:rPr>
          <w:delText xml:space="preserve">he’s a master </w:delText>
        </w:r>
      </w:del>
      <w:r>
        <w:rPr>
          <w:rFonts w:ascii="Times New Roman" w:eastAsia="SimSun" w:hAnsi="Times New Roman" w:cs="Times New Roman"/>
          <w:color w:val="000000"/>
          <w:sz w:val="28"/>
          <w:szCs w:val="28"/>
          <w:lang w:val="en-US" w:eastAsia="en-US"/>
        </w:rPr>
        <w:t xml:space="preserve">artist. All his artworks are masterpieces. People pay </w:t>
      </w:r>
      <w:ins w:id="29" w:author="Zheng Marissa" w:date="2020-02-20T11:32:00Z">
        <w:r w:rsidR="006C42D8">
          <w:rPr>
            <w:rFonts w:ascii="Times New Roman" w:eastAsia="SimSun" w:hAnsi="Times New Roman" w:cs="Times New Roman"/>
            <w:color w:val="000000"/>
            <w:sz w:val="28"/>
            <w:szCs w:val="28"/>
            <w:lang w:val="en-US" w:eastAsia="en-US"/>
          </w:rPr>
          <w:t xml:space="preserve">a </w:t>
        </w:r>
      </w:ins>
      <w:r>
        <w:rPr>
          <w:rFonts w:ascii="Times New Roman" w:eastAsia="SimSun" w:hAnsi="Times New Roman" w:cs="Times New Roman"/>
          <w:color w:val="000000"/>
          <w:sz w:val="28"/>
          <w:szCs w:val="28"/>
          <w:lang w:val="en-US" w:eastAsia="en-US"/>
        </w:rPr>
        <w:t xml:space="preserve">lot of money to buy them,” </w:t>
      </w:r>
    </w:p>
    <w:p w14:paraId="79314610" w14:textId="06CC06B1"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She showed them a beautiful painting by Claude Monet. White lilies and flowers floating in a light purple pond. Ms. Fisher zoomed in </w:t>
      </w:r>
      <w:del w:id="30" w:author="Zheng Marissa" w:date="2020-02-20T11:33:00Z">
        <w:r w:rsidDel="006C42D8">
          <w:rPr>
            <w:rFonts w:ascii="Times New Roman" w:eastAsia="SimSun" w:hAnsi="Times New Roman" w:cs="Times New Roman"/>
            <w:color w:val="000000"/>
            <w:sz w:val="28"/>
            <w:szCs w:val="28"/>
            <w:lang w:val="en-US" w:eastAsia="en-US"/>
          </w:rPr>
          <w:delText xml:space="preserve">to </w:delText>
        </w:r>
      </w:del>
      <w:ins w:id="31" w:author="Zheng Marissa" w:date="2020-02-20T11:33:00Z">
        <w:r w:rsidR="006C42D8">
          <w:rPr>
            <w:rFonts w:ascii="Times New Roman" w:eastAsia="SimSun" w:hAnsi="Times New Roman" w:cs="Times New Roman"/>
            <w:color w:val="000000"/>
            <w:sz w:val="28"/>
            <w:szCs w:val="28"/>
            <w:lang w:val="en-US" w:eastAsia="en-US"/>
          </w:rPr>
          <w:t>on</w:t>
        </w:r>
        <w:r w:rsidR="006C42D8">
          <w:rPr>
            <w:rFonts w:ascii="Times New Roman" w:eastAsia="SimSun" w:hAnsi="Times New Roman" w:cs="Times New Roman"/>
            <w:color w:val="000000"/>
            <w:sz w:val="28"/>
            <w:szCs w:val="28"/>
            <w:lang w:val="en-US" w:eastAsia="en-US"/>
          </w:rPr>
          <w:t xml:space="preserve"> </w:t>
        </w:r>
      </w:ins>
      <w:r>
        <w:rPr>
          <w:rFonts w:ascii="Times New Roman" w:eastAsia="SimSun" w:hAnsi="Times New Roman" w:cs="Times New Roman"/>
          <w:color w:val="000000"/>
          <w:sz w:val="28"/>
          <w:szCs w:val="28"/>
          <w:lang w:val="en-US" w:eastAsia="en-US"/>
        </w:rPr>
        <w:t xml:space="preserve">the picture, and </w:t>
      </w:r>
      <w:del w:id="32" w:author="Zheng Marissa" w:date="2020-02-20T11:33:00Z">
        <w:r w:rsidDel="006C42D8">
          <w:rPr>
            <w:rFonts w:ascii="Times New Roman" w:eastAsia="SimSun" w:hAnsi="Times New Roman" w:cs="Times New Roman"/>
            <w:color w:val="000000"/>
            <w:sz w:val="28"/>
            <w:szCs w:val="28"/>
            <w:lang w:val="en-US" w:eastAsia="en-US"/>
          </w:rPr>
          <w:delText>as the they got closer</w:delText>
        </w:r>
      </w:del>
      <w:ins w:id="33" w:author="Zheng Marissa" w:date="2020-02-20T11:33:00Z">
        <w:r w:rsidR="006C42D8">
          <w:rPr>
            <w:rFonts w:ascii="Times New Roman" w:eastAsia="SimSun" w:hAnsi="Times New Roman" w:cs="Times New Roman"/>
            <w:color w:val="000000"/>
            <w:sz w:val="28"/>
            <w:szCs w:val="28"/>
            <w:lang w:val="en-US" w:eastAsia="en-US"/>
          </w:rPr>
          <w:t>at some point</w:t>
        </w:r>
      </w:ins>
      <w:r>
        <w:rPr>
          <w:rFonts w:ascii="Times New Roman" w:eastAsia="SimSun" w:hAnsi="Times New Roman" w:cs="Times New Roman"/>
          <w:color w:val="000000"/>
          <w:sz w:val="28"/>
          <w:szCs w:val="28"/>
          <w:lang w:val="en-US" w:eastAsia="en-US"/>
        </w:rPr>
        <w:t xml:space="preserve">, you couldn’t quite tell what the shapes were anymore. It just looked like blobs of color. </w:t>
      </w:r>
    </w:p>
    <w:p w14:paraId="7259C09B"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“Now what does that remind you of?”</w:t>
      </w:r>
    </w:p>
    <w:p w14:paraId="783EF09E"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“My painting,” Anne said as she wiped the tears from her eyes. </w:t>
      </w:r>
    </w:p>
    <w:p w14:paraId="21A1D669"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She looked at Dominic and smiled.</w:t>
      </w:r>
    </w:p>
    <w:p w14:paraId="58AB3B1B" w14:textId="77777777" w:rsid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 xml:space="preserve">“It’s okay, Dominic. It was an accident. But turns out, we’ve just created a masterpiece!” </w:t>
      </w:r>
    </w:p>
    <w:p w14:paraId="399CE832" w14:textId="5C295784" w:rsidR="002C415C" w:rsidRPr="00D427E0" w:rsidRDefault="00D427E0" w:rsidP="00D427E0">
      <w:pPr>
        <w:autoSpaceDE w:val="0"/>
        <w:autoSpaceDN w:val="0"/>
        <w:adjustRightInd w:val="0"/>
        <w:spacing w:after="120"/>
        <w:ind w:firstLine="284"/>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t>Happily, they both went back to their seat</w:t>
      </w:r>
      <w:ins w:id="34" w:author="Zheng Marissa" w:date="2020-02-20T11:33:00Z">
        <w:r w:rsidR="006C42D8">
          <w:rPr>
            <w:rFonts w:ascii="Times New Roman" w:eastAsia="SimSun" w:hAnsi="Times New Roman" w:cs="Times New Roman"/>
            <w:color w:val="000000"/>
            <w:sz w:val="28"/>
            <w:szCs w:val="28"/>
            <w:lang w:val="en-US" w:eastAsia="en-US"/>
          </w:rPr>
          <w:t>s</w:t>
        </w:r>
      </w:ins>
      <w:r>
        <w:rPr>
          <w:rFonts w:ascii="Times New Roman" w:eastAsia="SimSun" w:hAnsi="Times New Roman" w:cs="Times New Roman"/>
          <w:color w:val="000000"/>
          <w:sz w:val="28"/>
          <w:szCs w:val="28"/>
          <w:lang w:val="en-US" w:eastAsia="en-US"/>
        </w:rPr>
        <w:t xml:space="preserve"> and continued painting.</w:t>
      </w:r>
    </w:p>
    <w:p w14:paraId="651782B4" w14:textId="51FE1E9D" w:rsidR="002C415C" w:rsidRDefault="002C415C" w:rsidP="002C415C">
      <w:pPr>
        <w:spacing w:after="120"/>
        <w:rPr>
          <w:sz w:val="28"/>
          <w:szCs w:val="28"/>
        </w:rPr>
      </w:pPr>
    </w:p>
    <w:p w14:paraId="1CE9441B" w14:textId="3BE675D5" w:rsidR="002C415C" w:rsidRDefault="002C415C" w:rsidP="002C415C">
      <w:pPr>
        <w:spacing w:after="120"/>
        <w:rPr>
          <w:sz w:val="28"/>
          <w:szCs w:val="28"/>
        </w:rPr>
      </w:pPr>
    </w:p>
    <w:p w14:paraId="134344CC" w14:textId="16B3067A" w:rsidR="002C415C" w:rsidRDefault="002C415C" w:rsidP="002C415C">
      <w:pPr>
        <w:spacing w:after="120"/>
        <w:rPr>
          <w:sz w:val="28"/>
          <w:szCs w:val="28"/>
        </w:rPr>
      </w:pPr>
    </w:p>
    <w:p w14:paraId="6D0C2AEB" w14:textId="06D766D8" w:rsidR="002C415C" w:rsidRDefault="002C415C" w:rsidP="002C415C">
      <w:pPr>
        <w:spacing w:after="120"/>
        <w:rPr>
          <w:sz w:val="28"/>
          <w:szCs w:val="28"/>
        </w:rPr>
      </w:pPr>
    </w:p>
    <w:p w14:paraId="08ACA617" w14:textId="77777777" w:rsidR="00F56978" w:rsidRDefault="00F56978" w:rsidP="002C415C">
      <w:pPr>
        <w:spacing w:after="120"/>
        <w:rPr>
          <w:b/>
          <w:bCs/>
          <w:sz w:val="32"/>
          <w:szCs w:val="32"/>
        </w:rPr>
        <w:sectPr w:rsidR="00F56978" w:rsidSect="002942E4">
          <w:pgSz w:w="11906" w:h="16838"/>
          <w:pgMar w:top="1440" w:right="1440" w:bottom="1440" w:left="1440" w:header="851" w:footer="992" w:gutter="0"/>
          <w:cols w:space="425"/>
          <w:docGrid w:type="lines" w:linePitch="312"/>
        </w:sectPr>
      </w:pPr>
    </w:p>
    <w:p w14:paraId="31C5BDBB" w14:textId="612EA952" w:rsidR="002A39EE" w:rsidRPr="00D427E0" w:rsidRDefault="002C415C" w:rsidP="00884AFF">
      <w:pPr>
        <w:pStyle w:val="Header1"/>
        <w:rPr>
          <w:color w:val="000000" w:themeColor="text1"/>
          <w:sz w:val="32"/>
          <w:szCs w:val="32"/>
        </w:rPr>
      </w:pPr>
      <w:bookmarkStart w:id="35" w:name="_Toc29168252"/>
      <w:r w:rsidRPr="00D427E0">
        <w:rPr>
          <w:rFonts w:hint="eastAsia"/>
          <w:color w:val="000000" w:themeColor="text1"/>
          <w:sz w:val="32"/>
          <w:szCs w:val="32"/>
        </w:rPr>
        <w:lastRenderedPageBreak/>
        <w:t>C</w:t>
      </w:r>
      <w:r w:rsidRPr="00D427E0">
        <w:rPr>
          <w:color w:val="000000" w:themeColor="text1"/>
          <w:sz w:val="32"/>
          <w:szCs w:val="32"/>
        </w:rPr>
        <w:t>omprehension Questions</w:t>
      </w:r>
      <w:bookmarkEnd w:id="35"/>
    </w:p>
    <w:p w14:paraId="200A1220" w14:textId="75636941" w:rsidR="00563C6E" w:rsidRPr="00D427E0" w:rsidRDefault="00D427E0" w:rsidP="00884AFF">
      <w:pPr>
        <w:pStyle w:val="ListParagraph"/>
        <w:numPr>
          <w:ilvl w:val="0"/>
          <w:numId w:val="35"/>
        </w:numPr>
        <w:spacing w:after="120"/>
        <w:rPr>
          <w:color w:val="000000" w:themeColor="text1"/>
          <w:sz w:val="28"/>
          <w:szCs w:val="28"/>
        </w:rPr>
      </w:pPr>
      <w:r w:rsidRPr="00D427E0">
        <w:rPr>
          <w:color w:val="000000" w:themeColor="text1"/>
          <w:sz w:val="28"/>
          <w:szCs w:val="28"/>
          <w:lang w:val="en-US"/>
        </w:rPr>
        <w:t>Why was Dominic crying?</w:t>
      </w:r>
      <w:r w:rsidR="00C760E5" w:rsidRPr="00D427E0">
        <w:rPr>
          <w:color w:val="000000" w:themeColor="text1"/>
          <w:sz w:val="28"/>
          <w:szCs w:val="28"/>
        </w:rPr>
        <w:t xml:space="preserve"> </w:t>
      </w:r>
    </w:p>
    <w:p w14:paraId="4B91B92D" w14:textId="5170E85C" w:rsidR="00D05918" w:rsidRPr="00D427E0" w:rsidRDefault="00D427E0" w:rsidP="00884AFF">
      <w:pPr>
        <w:pStyle w:val="ListParagraph"/>
        <w:numPr>
          <w:ilvl w:val="0"/>
          <w:numId w:val="35"/>
        </w:numPr>
        <w:spacing w:after="120"/>
        <w:rPr>
          <w:color w:val="000000" w:themeColor="text1"/>
          <w:sz w:val="28"/>
          <w:szCs w:val="28"/>
        </w:rPr>
      </w:pPr>
      <w:r w:rsidRPr="00D427E0">
        <w:rPr>
          <w:color w:val="000000" w:themeColor="text1"/>
          <w:sz w:val="28"/>
          <w:szCs w:val="28"/>
          <w:lang w:val="en-US"/>
        </w:rPr>
        <w:t>What did Ms. Fisher want to teach the kids about art?</w:t>
      </w:r>
    </w:p>
    <w:p w14:paraId="2C175833" w14:textId="528D40EC" w:rsidR="00475ADD" w:rsidRPr="00D427E0" w:rsidRDefault="00D427E0" w:rsidP="00475ADD">
      <w:pPr>
        <w:pStyle w:val="ListParagraph"/>
        <w:numPr>
          <w:ilvl w:val="0"/>
          <w:numId w:val="36"/>
        </w:numPr>
        <w:spacing w:after="120"/>
        <w:rPr>
          <w:color w:val="000000" w:themeColor="text1"/>
          <w:sz w:val="28"/>
          <w:szCs w:val="28"/>
        </w:rPr>
      </w:pPr>
      <w:r>
        <w:rPr>
          <w:color w:val="000000" w:themeColor="text1"/>
          <w:sz w:val="28"/>
          <w:szCs w:val="28"/>
          <w:lang w:val="en-US"/>
        </w:rPr>
        <w:t>There are many ways you could create art</w:t>
      </w:r>
    </w:p>
    <w:p w14:paraId="3443CCF2" w14:textId="33029874" w:rsidR="00475ADD" w:rsidRPr="00D427E0" w:rsidRDefault="00D427E0" w:rsidP="00475ADD">
      <w:pPr>
        <w:pStyle w:val="ListParagraph"/>
        <w:numPr>
          <w:ilvl w:val="0"/>
          <w:numId w:val="36"/>
        </w:numPr>
        <w:spacing w:after="120"/>
        <w:rPr>
          <w:color w:val="000000" w:themeColor="text1"/>
          <w:sz w:val="28"/>
          <w:szCs w:val="28"/>
        </w:rPr>
      </w:pPr>
      <w:r>
        <w:rPr>
          <w:color w:val="000000" w:themeColor="text1"/>
          <w:sz w:val="28"/>
          <w:szCs w:val="28"/>
          <w:lang w:val="en-US"/>
        </w:rPr>
        <w:t>You need to be careful, otherwise</w:t>
      </w:r>
      <w:ins w:id="36" w:author="Zheng Marissa" w:date="2020-02-20T11:40:00Z">
        <w:r w:rsidR="009303FD">
          <w:rPr>
            <w:color w:val="000000" w:themeColor="text1"/>
            <w:sz w:val="28"/>
            <w:szCs w:val="28"/>
            <w:lang w:val="en-US"/>
          </w:rPr>
          <w:t>,</w:t>
        </w:r>
      </w:ins>
      <w:r>
        <w:rPr>
          <w:color w:val="000000" w:themeColor="text1"/>
          <w:sz w:val="28"/>
          <w:szCs w:val="28"/>
          <w:lang w:val="en-US"/>
        </w:rPr>
        <w:t xml:space="preserve"> you may ruin your work.</w:t>
      </w:r>
    </w:p>
    <w:p w14:paraId="2E793F65" w14:textId="24B31677" w:rsidR="00475ADD" w:rsidRPr="00D427E0" w:rsidRDefault="00D427E0" w:rsidP="00475ADD">
      <w:pPr>
        <w:pStyle w:val="ListParagraph"/>
        <w:numPr>
          <w:ilvl w:val="0"/>
          <w:numId w:val="36"/>
        </w:numPr>
        <w:spacing w:after="120"/>
        <w:rPr>
          <w:color w:val="000000" w:themeColor="text1"/>
          <w:sz w:val="28"/>
          <w:szCs w:val="28"/>
        </w:rPr>
      </w:pPr>
      <w:r>
        <w:rPr>
          <w:color w:val="000000" w:themeColor="text1"/>
          <w:sz w:val="28"/>
          <w:szCs w:val="28"/>
          <w:lang w:val="en-US"/>
        </w:rPr>
        <w:t>If people can’t tell what you’re drawing, it’s not art.</w:t>
      </w:r>
    </w:p>
    <w:p w14:paraId="576B8A9A" w14:textId="25B2BFE3" w:rsidR="00475ADD" w:rsidRPr="00D427E0" w:rsidRDefault="00D427E0" w:rsidP="00475ADD">
      <w:pPr>
        <w:pStyle w:val="ListParagraph"/>
        <w:numPr>
          <w:ilvl w:val="0"/>
          <w:numId w:val="36"/>
        </w:numPr>
        <w:spacing w:after="120"/>
        <w:rPr>
          <w:color w:val="000000" w:themeColor="text1"/>
          <w:sz w:val="28"/>
          <w:szCs w:val="28"/>
        </w:rPr>
      </w:pPr>
      <w:r>
        <w:rPr>
          <w:color w:val="000000" w:themeColor="text1"/>
          <w:sz w:val="28"/>
          <w:szCs w:val="28"/>
          <w:lang w:val="en-US"/>
        </w:rPr>
        <w:t>All of the above</w:t>
      </w:r>
    </w:p>
    <w:p w14:paraId="5CF2D8D6" w14:textId="27C1EA68" w:rsidR="00296054" w:rsidRDefault="00D427E0" w:rsidP="00296054">
      <w:pPr>
        <w:pStyle w:val="ListParagraph"/>
        <w:numPr>
          <w:ilvl w:val="0"/>
          <w:numId w:val="35"/>
        </w:numPr>
        <w:spacing w:after="120"/>
        <w:rPr>
          <w:sz w:val="28"/>
          <w:szCs w:val="28"/>
        </w:rPr>
      </w:pPr>
      <w:r>
        <w:rPr>
          <w:sz w:val="28"/>
          <w:szCs w:val="28"/>
          <w:lang w:val="en-US"/>
        </w:rPr>
        <w:t>Dominic ruined Anne’s painting because he was jealous</w:t>
      </w:r>
    </w:p>
    <w:p w14:paraId="3801CC7E" w14:textId="4B53F117" w:rsidR="00296054" w:rsidRPr="00296054" w:rsidRDefault="00D427E0" w:rsidP="00296054">
      <w:pPr>
        <w:pStyle w:val="ListParagraph"/>
        <w:numPr>
          <w:ilvl w:val="0"/>
          <w:numId w:val="40"/>
        </w:numPr>
        <w:spacing w:after="120"/>
        <w:rPr>
          <w:sz w:val="28"/>
          <w:szCs w:val="28"/>
        </w:rPr>
      </w:pPr>
      <w:r>
        <w:rPr>
          <w:sz w:val="28"/>
          <w:szCs w:val="28"/>
          <w:lang w:val="en-US"/>
        </w:rPr>
        <w:t>True</w:t>
      </w:r>
    </w:p>
    <w:p w14:paraId="07193C69" w14:textId="37C658A3" w:rsidR="00296054" w:rsidRPr="00296054" w:rsidRDefault="00D427E0" w:rsidP="00296054">
      <w:pPr>
        <w:pStyle w:val="ListParagraph"/>
        <w:numPr>
          <w:ilvl w:val="0"/>
          <w:numId w:val="40"/>
        </w:numPr>
        <w:spacing w:after="120"/>
        <w:rPr>
          <w:sz w:val="28"/>
          <w:szCs w:val="28"/>
        </w:rPr>
      </w:pPr>
      <w:r>
        <w:rPr>
          <w:sz w:val="28"/>
          <w:szCs w:val="28"/>
          <w:lang w:val="en-US"/>
        </w:rPr>
        <w:t>False</w:t>
      </w:r>
    </w:p>
    <w:p w14:paraId="14E69D6C" w14:textId="4A7F5B7B" w:rsidR="00884AFF" w:rsidRDefault="00D427E0" w:rsidP="00884AFF">
      <w:pPr>
        <w:pStyle w:val="ListParagraph"/>
        <w:numPr>
          <w:ilvl w:val="0"/>
          <w:numId w:val="35"/>
        </w:numPr>
        <w:spacing w:after="120"/>
        <w:rPr>
          <w:sz w:val="28"/>
          <w:szCs w:val="28"/>
        </w:rPr>
      </w:pPr>
      <w:r>
        <w:rPr>
          <w:sz w:val="28"/>
          <w:szCs w:val="28"/>
          <w:lang w:val="en-US"/>
        </w:rPr>
        <w:t>What are some ways to save water</w:t>
      </w:r>
      <w:r w:rsidR="00D3619C">
        <w:rPr>
          <w:sz w:val="28"/>
          <w:szCs w:val="28"/>
        </w:rPr>
        <w:t>?</w:t>
      </w:r>
    </w:p>
    <w:p w14:paraId="49FF4C3D" w14:textId="3EEDA37A" w:rsidR="00475ADD" w:rsidRDefault="00D427E0" w:rsidP="00475ADD">
      <w:pPr>
        <w:pStyle w:val="ListParagraph"/>
        <w:numPr>
          <w:ilvl w:val="0"/>
          <w:numId w:val="37"/>
        </w:numPr>
        <w:spacing w:after="120"/>
        <w:rPr>
          <w:sz w:val="28"/>
          <w:szCs w:val="28"/>
        </w:rPr>
      </w:pPr>
      <w:r>
        <w:rPr>
          <w:sz w:val="28"/>
          <w:szCs w:val="28"/>
          <w:lang w:val="en-US"/>
        </w:rPr>
        <w:t>Take long, hot showers</w:t>
      </w:r>
    </w:p>
    <w:p w14:paraId="427EF64E" w14:textId="0D9F9A9B" w:rsidR="00475ADD" w:rsidRDefault="00D427E0" w:rsidP="00475ADD">
      <w:pPr>
        <w:pStyle w:val="ListParagraph"/>
        <w:numPr>
          <w:ilvl w:val="0"/>
          <w:numId w:val="37"/>
        </w:numPr>
        <w:spacing w:after="120"/>
        <w:rPr>
          <w:sz w:val="28"/>
          <w:szCs w:val="28"/>
        </w:rPr>
      </w:pPr>
      <w:r>
        <w:rPr>
          <w:sz w:val="28"/>
          <w:szCs w:val="28"/>
          <w:lang w:val="en-US"/>
        </w:rPr>
        <w:t>Keep the water running only when you brush your teeth</w:t>
      </w:r>
    </w:p>
    <w:p w14:paraId="5BCA25B0" w14:textId="568216EC" w:rsidR="00475ADD" w:rsidRDefault="00D427E0" w:rsidP="00475ADD">
      <w:pPr>
        <w:pStyle w:val="ListParagraph"/>
        <w:numPr>
          <w:ilvl w:val="0"/>
          <w:numId w:val="37"/>
        </w:numPr>
        <w:spacing w:after="120"/>
        <w:rPr>
          <w:sz w:val="28"/>
          <w:szCs w:val="28"/>
        </w:rPr>
      </w:pPr>
      <w:r>
        <w:rPr>
          <w:sz w:val="28"/>
          <w:szCs w:val="28"/>
          <w:lang w:val="en-US"/>
        </w:rPr>
        <w:t>Wash your clothes frequently</w:t>
      </w:r>
    </w:p>
    <w:p w14:paraId="3E2CCB64" w14:textId="2D953276" w:rsidR="00475ADD" w:rsidRPr="00D427E0" w:rsidRDefault="00D427E0" w:rsidP="00475ADD">
      <w:pPr>
        <w:pStyle w:val="ListParagraph"/>
        <w:numPr>
          <w:ilvl w:val="0"/>
          <w:numId w:val="37"/>
        </w:numPr>
        <w:spacing w:after="120"/>
        <w:rPr>
          <w:sz w:val="28"/>
          <w:szCs w:val="28"/>
        </w:rPr>
      </w:pPr>
      <w:r>
        <w:rPr>
          <w:sz w:val="28"/>
          <w:szCs w:val="28"/>
          <w:lang w:val="en-US"/>
        </w:rPr>
        <w:t>Fix any taps or pipes that are leaking</w:t>
      </w:r>
    </w:p>
    <w:p w14:paraId="4FBD9748" w14:textId="6E68B640" w:rsidR="00D427E0" w:rsidRDefault="00D427E0" w:rsidP="00475ADD">
      <w:pPr>
        <w:pStyle w:val="ListParagraph"/>
        <w:numPr>
          <w:ilvl w:val="0"/>
          <w:numId w:val="37"/>
        </w:numPr>
        <w:spacing w:after="120"/>
        <w:rPr>
          <w:sz w:val="28"/>
          <w:szCs w:val="28"/>
        </w:rPr>
      </w:pPr>
      <w:r>
        <w:rPr>
          <w:sz w:val="28"/>
          <w:szCs w:val="28"/>
          <w:lang w:val="en-US"/>
        </w:rPr>
        <w:t>Don’t take any action, it’s other people’s problem</w:t>
      </w:r>
    </w:p>
    <w:p w14:paraId="5A56C3FB" w14:textId="4DA96D44" w:rsidR="003813C7" w:rsidRDefault="003813C7" w:rsidP="003813C7">
      <w:pPr>
        <w:pStyle w:val="ListParagraph"/>
        <w:spacing w:after="120"/>
        <w:ind w:left="1004"/>
        <w:rPr>
          <w:sz w:val="28"/>
          <w:szCs w:val="28"/>
        </w:rPr>
      </w:pPr>
    </w:p>
    <w:p w14:paraId="77D1B7EB" w14:textId="77777777" w:rsidR="003813C7" w:rsidRDefault="003813C7" w:rsidP="003813C7">
      <w:pPr>
        <w:pStyle w:val="ListParagraph"/>
        <w:spacing w:after="120"/>
        <w:ind w:left="1004"/>
        <w:rPr>
          <w:sz w:val="28"/>
          <w:szCs w:val="28"/>
        </w:rPr>
      </w:pPr>
    </w:p>
    <w:p w14:paraId="6291D22C" w14:textId="77777777" w:rsidR="006B2772" w:rsidRDefault="006B2772" w:rsidP="00773E1F">
      <w:pPr>
        <w:rPr>
          <w:b/>
          <w:sz w:val="32"/>
          <w:szCs w:val="32"/>
        </w:rPr>
        <w:sectPr w:rsidR="006B2772" w:rsidSect="002942E4">
          <w:pgSz w:w="11906" w:h="16838"/>
          <w:pgMar w:top="1440" w:right="1440" w:bottom="1440" w:left="1440" w:header="851" w:footer="992" w:gutter="0"/>
          <w:cols w:space="425"/>
          <w:docGrid w:type="lines" w:linePitch="312"/>
        </w:sectPr>
      </w:pPr>
    </w:p>
    <w:p w14:paraId="544F3015" w14:textId="77777777" w:rsidR="00C73B12" w:rsidRDefault="00B12391" w:rsidP="00773E1F">
      <w:pPr>
        <w:rPr>
          <w:b/>
          <w:sz w:val="32"/>
          <w:szCs w:val="32"/>
        </w:rPr>
      </w:pPr>
      <w:r>
        <w:rPr>
          <w:rFonts w:hint="eastAsia"/>
          <w:b/>
          <w:sz w:val="32"/>
          <w:szCs w:val="32"/>
        </w:rPr>
        <w:lastRenderedPageBreak/>
        <w:t>A</w:t>
      </w:r>
      <w:r>
        <w:rPr>
          <w:b/>
          <w:sz w:val="32"/>
          <w:szCs w:val="32"/>
        </w:rPr>
        <w:t>nswer Key</w:t>
      </w:r>
    </w:p>
    <w:p w14:paraId="3D027818" w14:textId="0D44CC30" w:rsidR="00884AFF" w:rsidRDefault="00D427E0" w:rsidP="00884AFF">
      <w:pPr>
        <w:pStyle w:val="ListParagraph"/>
        <w:numPr>
          <w:ilvl w:val="0"/>
          <w:numId w:val="34"/>
        </w:numPr>
        <w:rPr>
          <w:bCs/>
          <w:sz w:val="28"/>
          <w:szCs w:val="28"/>
        </w:rPr>
      </w:pPr>
      <w:r w:rsidRPr="00D427E0">
        <w:rPr>
          <w:sz w:val="28"/>
          <w:szCs w:val="28"/>
          <w:lang w:val="en-US"/>
        </w:rPr>
        <w:t>He felt bad about ruining Anne’s artwork. He thought it was pretty and really liked it</w:t>
      </w:r>
    </w:p>
    <w:p w14:paraId="51DFAA75" w14:textId="4E74A798" w:rsidR="00884AFF" w:rsidRDefault="00D427E0" w:rsidP="00884AFF">
      <w:pPr>
        <w:pStyle w:val="ListParagraph"/>
        <w:numPr>
          <w:ilvl w:val="0"/>
          <w:numId w:val="34"/>
        </w:numPr>
        <w:rPr>
          <w:bCs/>
          <w:sz w:val="28"/>
          <w:szCs w:val="28"/>
        </w:rPr>
      </w:pPr>
      <w:r>
        <w:rPr>
          <w:bCs/>
          <w:sz w:val="28"/>
          <w:szCs w:val="28"/>
          <w:lang w:val="en-US"/>
        </w:rPr>
        <w:t>A</w:t>
      </w:r>
    </w:p>
    <w:p w14:paraId="36D98CD3" w14:textId="13302878" w:rsidR="00884AFF" w:rsidRDefault="00D427E0" w:rsidP="00884AFF">
      <w:pPr>
        <w:pStyle w:val="ListParagraph"/>
        <w:numPr>
          <w:ilvl w:val="0"/>
          <w:numId w:val="34"/>
        </w:numPr>
        <w:rPr>
          <w:bCs/>
          <w:sz w:val="28"/>
          <w:szCs w:val="28"/>
        </w:rPr>
      </w:pPr>
      <w:r>
        <w:rPr>
          <w:bCs/>
          <w:sz w:val="28"/>
          <w:szCs w:val="28"/>
          <w:lang w:val="en-US"/>
        </w:rPr>
        <w:t>B</w:t>
      </w:r>
    </w:p>
    <w:p w14:paraId="1B220F0E" w14:textId="04A84855" w:rsidR="00884AFF" w:rsidRPr="00884AFF" w:rsidRDefault="00884AFF" w:rsidP="00884AFF">
      <w:pPr>
        <w:pStyle w:val="ListParagraph"/>
        <w:numPr>
          <w:ilvl w:val="0"/>
          <w:numId w:val="34"/>
        </w:numPr>
        <w:rPr>
          <w:bCs/>
          <w:sz w:val="28"/>
          <w:szCs w:val="28"/>
        </w:rPr>
      </w:pPr>
      <w:r>
        <w:rPr>
          <w:bCs/>
          <w:sz w:val="28"/>
          <w:szCs w:val="28"/>
        </w:rPr>
        <w:t>D</w:t>
      </w:r>
    </w:p>
    <w:p w14:paraId="2974A7E8" w14:textId="22C616A0" w:rsidR="00884AFF" w:rsidRDefault="00884AFF" w:rsidP="00773E1F">
      <w:pPr>
        <w:rPr>
          <w:b/>
          <w:sz w:val="32"/>
          <w:szCs w:val="32"/>
        </w:rPr>
        <w:sectPr w:rsidR="00884AFF" w:rsidSect="002942E4">
          <w:pgSz w:w="11906" w:h="16838"/>
          <w:pgMar w:top="1440" w:right="1440" w:bottom="1440" w:left="1440" w:header="851" w:footer="992" w:gutter="0"/>
          <w:cols w:space="425"/>
          <w:docGrid w:type="lines" w:linePitch="312"/>
        </w:sectPr>
      </w:pPr>
    </w:p>
    <w:p w14:paraId="5D8AE65E" w14:textId="705963FD" w:rsidR="00D15DAB" w:rsidRDefault="00C73B12" w:rsidP="00773E1F">
      <w:pPr>
        <w:rPr>
          <w:b/>
          <w:sz w:val="32"/>
          <w:szCs w:val="32"/>
        </w:rPr>
      </w:pPr>
      <w:r>
        <w:rPr>
          <w:rFonts w:hint="eastAsia"/>
          <w:b/>
          <w:sz w:val="32"/>
          <w:szCs w:val="32"/>
        </w:rPr>
        <w:lastRenderedPageBreak/>
        <w:t>W</w:t>
      </w:r>
      <w:r>
        <w:rPr>
          <w:b/>
          <w:sz w:val="32"/>
          <w:szCs w:val="32"/>
        </w:rPr>
        <w:t>ord count</w:t>
      </w:r>
      <w:r w:rsidR="00D15DAB">
        <w:rPr>
          <w:b/>
          <w:sz w:val="32"/>
          <w:szCs w:val="32"/>
        </w:rPr>
        <w:t>:</w:t>
      </w:r>
    </w:p>
    <w:p w14:paraId="3465BBCA" w14:textId="4FA67A00" w:rsidR="0076254B" w:rsidRPr="0076254B" w:rsidRDefault="0076254B" w:rsidP="0076254B">
      <w:pPr>
        <w:pStyle w:val="BodyTextIndent"/>
      </w:pPr>
      <w:r w:rsidRPr="0076254B">
        <w:t>The publisher gives us the final word count. The word count is everything from the first chapter’s title to the end of the comprehension questions.</w:t>
      </w:r>
    </w:p>
    <w:p w14:paraId="3864CB04" w14:textId="77777777" w:rsidR="00BF0F2C" w:rsidRPr="00D15DAB" w:rsidRDefault="00BF0F2C" w:rsidP="00D15DAB"/>
    <w:p w14:paraId="21D5159E" w14:textId="046F2ED8" w:rsidR="00D15DAB" w:rsidRDefault="00D15DAB" w:rsidP="00773E1F">
      <w:pPr>
        <w:rPr>
          <w:b/>
          <w:sz w:val="32"/>
          <w:szCs w:val="32"/>
        </w:rPr>
        <w:sectPr w:rsidR="00D15DAB" w:rsidSect="002942E4">
          <w:pgSz w:w="11906" w:h="16838"/>
          <w:pgMar w:top="1440" w:right="1440" w:bottom="1440" w:left="1440" w:header="851" w:footer="992" w:gutter="0"/>
          <w:cols w:space="425"/>
          <w:docGrid w:type="lines" w:linePitch="312"/>
        </w:sectPr>
      </w:pPr>
    </w:p>
    <w:p w14:paraId="31BCB5E2" w14:textId="2DC9F09F" w:rsidR="00020954" w:rsidRDefault="00020954" w:rsidP="00C269AF">
      <w:pPr>
        <w:jc w:val="center"/>
        <w:rPr>
          <w:b/>
          <w:sz w:val="32"/>
          <w:szCs w:val="32"/>
        </w:rPr>
      </w:pPr>
      <w:r w:rsidRPr="00B77A72">
        <w:rPr>
          <w:rFonts w:hint="eastAsia"/>
          <w:b/>
          <w:sz w:val="32"/>
          <w:szCs w:val="32"/>
        </w:rPr>
        <w:lastRenderedPageBreak/>
        <w:t>Proofreading Checklist</w:t>
      </w:r>
    </w:p>
    <w:p w14:paraId="3720D655" w14:textId="3FBDD321" w:rsidR="00C269AF" w:rsidRPr="00D15DAB" w:rsidRDefault="00D05918" w:rsidP="0076254B">
      <w:pPr>
        <w:ind w:firstLine="284"/>
        <w:rPr>
          <w:bCs/>
          <w:sz w:val="32"/>
          <w:szCs w:val="32"/>
        </w:rPr>
      </w:pPr>
      <w:r>
        <w:rPr>
          <w:bCs/>
          <w:sz w:val="32"/>
          <w:szCs w:val="32"/>
        </w:rPr>
        <w:t>A</w:t>
      </w:r>
      <w:r w:rsidR="00D15DAB" w:rsidRPr="00D15DAB">
        <w:rPr>
          <w:bCs/>
          <w:sz w:val="32"/>
          <w:szCs w:val="32"/>
        </w:rPr>
        <w:t xml:space="preserve"> proofreader</w:t>
      </w:r>
      <w:r w:rsidR="00421057">
        <w:rPr>
          <w:bCs/>
          <w:sz w:val="32"/>
          <w:szCs w:val="32"/>
        </w:rPr>
        <w:t>'</w:t>
      </w:r>
      <w:r w:rsidR="00D15DAB" w:rsidRPr="00D15DAB">
        <w:rPr>
          <w:bCs/>
          <w:sz w:val="32"/>
          <w:szCs w:val="32"/>
        </w:rPr>
        <w:t xml:space="preserve">s name must </w:t>
      </w:r>
      <w:r w:rsidR="00D15DAB" w:rsidRPr="0076254B">
        <w:rPr>
          <w:bCs/>
          <w:sz w:val="32"/>
          <w:szCs w:val="32"/>
          <w:highlight w:val="yellow"/>
        </w:rPr>
        <w:t>appear in track changes</w:t>
      </w:r>
      <w:r w:rsidR="00421057">
        <w:rPr>
          <w:bCs/>
          <w:sz w:val="32"/>
          <w:szCs w:val="32"/>
        </w:rPr>
        <w:t xml:space="preserve"> and must match the proofreader entered in the box</w:t>
      </w:r>
      <w:r w:rsidR="0076254B">
        <w:rPr>
          <w:bCs/>
          <w:sz w:val="32"/>
          <w:szCs w:val="32"/>
        </w:rPr>
        <w:t xml:space="preserve"> below</w:t>
      </w:r>
      <w:r w:rsidR="00421057">
        <w:rPr>
          <w:bCs/>
          <w:sz w:val="32"/>
          <w:szCs w:val="32"/>
        </w:rPr>
        <w:t>.</w:t>
      </w:r>
      <w:r w:rsidR="0076254B">
        <w:rPr>
          <w:bCs/>
          <w:sz w:val="32"/>
          <w:szCs w:val="32"/>
        </w:rPr>
        <w:t xml:space="preserve"> Even if it is your own. If someone else used your Microsoft word account to edit, then write that explanation in the proofreader box.</w:t>
      </w:r>
      <w:r>
        <w:rPr>
          <w:bCs/>
          <w:sz w:val="32"/>
          <w:szCs w:val="32"/>
        </w:rPr>
        <w:t xml:space="preserve"> Try, it brings down our costs and is a demand of the publisher.</w:t>
      </w:r>
    </w:p>
    <w:tbl>
      <w:tblPr>
        <w:tblStyle w:val="TableGrid"/>
        <w:tblW w:w="0" w:type="auto"/>
        <w:jc w:val="center"/>
        <w:tblLook w:val="04A0" w:firstRow="1" w:lastRow="0" w:firstColumn="1" w:lastColumn="0" w:noHBand="0" w:noVBand="1"/>
      </w:tblPr>
      <w:tblGrid>
        <w:gridCol w:w="3114"/>
        <w:gridCol w:w="5176"/>
      </w:tblGrid>
      <w:tr w:rsidR="00020954" w14:paraId="3A8CADFE" w14:textId="77777777" w:rsidTr="00334FFA">
        <w:trPr>
          <w:jc w:val="center"/>
        </w:trPr>
        <w:tc>
          <w:tcPr>
            <w:tcW w:w="3114" w:type="dxa"/>
          </w:tcPr>
          <w:p w14:paraId="2F9A6682" w14:textId="77777777" w:rsidR="00020954" w:rsidRPr="009561B8" w:rsidRDefault="00020954" w:rsidP="00334FFA">
            <w:pPr>
              <w:rPr>
                <w:b/>
              </w:rPr>
            </w:pPr>
            <w:r w:rsidRPr="009561B8">
              <w:rPr>
                <w:rFonts w:hint="eastAsia"/>
                <w:b/>
              </w:rPr>
              <w:t xml:space="preserve">First </w:t>
            </w:r>
            <w:r>
              <w:rPr>
                <w:b/>
              </w:rPr>
              <w:t>P</w:t>
            </w:r>
            <w:r w:rsidRPr="009561B8">
              <w:rPr>
                <w:rFonts w:hint="eastAsia"/>
                <w:b/>
              </w:rPr>
              <w:t>roofreader</w:t>
            </w:r>
          </w:p>
        </w:tc>
        <w:tc>
          <w:tcPr>
            <w:tcW w:w="5176" w:type="dxa"/>
          </w:tcPr>
          <w:p w14:paraId="515B6709" w14:textId="1C7E5EA9" w:rsidR="00020954" w:rsidRPr="009303FD" w:rsidRDefault="0076254B" w:rsidP="00334FFA">
            <w:pPr>
              <w:rPr>
                <w:lang w:val="fr-FR"/>
                <w:rPrChange w:id="37" w:author="Zheng Marissa" w:date="2020-02-20T11:40:00Z">
                  <w:rPr/>
                </w:rPrChange>
              </w:rPr>
            </w:pPr>
            <w:del w:id="38" w:author="Zheng Marissa" w:date="2020-02-20T11:40:00Z">
              <w:r w:rsidDel="009303FD">
                <w:delText>Charly (my wife Emma used my Microsoft word account)</w:delText>
              </w:r>
            </w:del>
            <w:ins w:id="39" w:author="Zheng Marissa" w:date="2020-02-20T11:40:00Z">
              <w:r w:rsidR="009303FD">
                <w:rPr>
                  <w:lang w:val="fr-FR"/>
                </w:rPr>
                <w:t>Marissa Zheng</w:t>
              </w:r>
            </w:ins>
            <w:bookmarkStart w:id="40" w:name="_GoBack"/>
            <w:bookmarkEnd w:id="40"/>
          </w:p>
        </w:tc>
      </w:tr>
      <w:tr w:rsidR="00020954" w14:paraId="32B89D22" w14:textId="77777777" w:rsidTr="00334FFA">
        <w:trPr>
          <w:jc w:val="center"/>
        </w:trPr>
        <w:tc>
          <w:tcPr>
            <w:tcW w:w="3114" w:type="dxa"/>
          </w:tcPr>
          <w:p w14:paraId="41FBCE6D" w14:textId="77777777" w:rsidR="00020954" w:rsidRPr="009561B8" w:rsidRDefault="00020954" w:rsidP="00334FFA">
            <w:pPr>
              <w:rPr>
                <w:b/>
              </w:rPr>
            </w:pPr>
            <w:r w:rsidRPr="009561B8">
              <w:rPr>
                <w:rFonts w:hint="eastAsia"/>
                <w:b/>
              </w:rPr>
              <w:t xml:space="preserve">Second </w:t>
            </w:r>
            <w:r>
              <w:rPr>
                <w:b/>
              </w:rPr>
              <w:t>P</w:t>
            </w:r>
            <w:r w:rsidRPr="009561B8">
              <w:rPr>
                <w:rFonts w:hint="eastAsia"/>
                <w:b/>
              </w:rPr>
              <w:t>roofreader</w:t>
            </w:r>
          </w:p>
        </w:tc>
        <w:tc>
          <w:tcPr>
            <w:tcW w:w="5176" w:type="dxa"/>
          </w:tcPr>
          <w:p w14:paraId="742B0DAD" w14:textId="3CB91525" w:rsidR="00020954" w:rsidRDefault="00020954" w:rsidP="00334FFA"/>
        </w:tc>
      </w:tr>
      <w:tr w:rsidR="00020954" w14:paraId="05C059E1" w14:textId="77777777" w:rsidTr="00334FFA">
        <w:trPr>
          <w:jc w:val="center"/>
        </w:trPr>
        <w:tc>
          <w:tcPr>
            <w:tcW w:w="3114" w:type="dxa"/>
          </w:tcPr>
          <w:p w14:paraId="6F7101C8" w14:textId="77777777" w:rsidR="00020954" w:rsidRPr="009561B8" w:rsidRDefault="00020954" w:rsidP="00334FFA">
            <w:pPr>
              <w:rPr>
                <w:b/>
              </w:rPr>
            </w:pPr>
            <w:r w:rsidRPr="009561B8">
              <w:rPr>
                <w:rFonts w:hint="eastAsia"/>
                <w:b/>
              </w:rPr>
              <w:t xml:space="preserve">Third </w:t>
            </w:r>
            <w:r>
              <w:rPr>
                <w:b/>
              </w:rPr>
              <w:t>P</w:t>
            </w:r>
            <w:r w:rsidRPr="009561B8">
              <w:rPr>
                <w:rFonts w:hint="eastAsia"/>
                <w:b/>
              </w:rPr>
              <w:t>roofreader</w:t>
            </w:r>
          </w:p>
        </w:tc>
        <w:tc>
          <w:tcPr>
            <w:tcW w:w="5176" w:type="dxa"/>
          </w:tcPr>
          <w:p w14:paraId="5D5E4D17" w14:textId="236CFA4B" w:rsidR="00020954" w:rsidRDefault="00020954" w:rsidP="00334FFA"/>
        </w:tc>
      </w:tr>
      <w:tr w:rsidR="00020954" w14:paraId="177A1D8B" w14:textId="77777777" w:rsidTr="00334FFA">
        <w:trPr>
          <w:jc w:val="center"/>
        </w:trPr>
        <w:tc>
          <w:tcPr>
            <w:tcW w:w="3114" w:type="dxa"/>
          </w:tcPr>
          <w:p w14:paraId="3F44BD24" w14:textId="77777777" w:rsidR="00020954" w:rsidRPr="009561B8" w:rsidRDefault="00020954" w:rsidP="00334FFA">
            <w:pPr>
              <w:rPr>
                <w:b/>
              </w:rPr>
            </w:pPr>
            <w:r w:rsidRPr="009561B8">
              <w:rPr>
                <w:rFonts w:hint="eastAsia"/>
                <w:b/>
              </w:rPr>
              <w:t xml:space="preserve">Fourth </w:t>
            </w:r>
            <w:r>
              <w:rPr>
                <w:b/>
              </w:rPr>
              <w:t>P</w:t>
            </w:r>
            <w:r w:rsidRPr="009561B8">
              <w:rPr>
                <w:rFonts w:hint="eastAsia"/>
                <w:b/>
              </w:rPr>
              <w:t>roofreader</w:t>
            </w:r>
          </w:p>
        </w:tc>
        <w:tc>
          <w:tcPr>
            <w:tcW w:w="5176" w:type="dxa"/>
          </w:tcPr>
          <w:p w14:paraId="4B18F4F4" w14:textId="26CADE86" w:rsidR="00020954" w:rsidRDefault="00020954" w:rsidP="00334FFA"/>
        </w:tc>
      </w:tr>
    </w:tbl>
    <w:p w14:paraId="2FF6B749" w14:textId="77777777" w:rsidR="00020954" w:rsidRPr="001A6ABB" w:rsidRDefault="00020954" w:rsidP="00020954">
      <w:pPr>
        <w:rPr>
          <w:b/>
        </w:rPr>
      </w:pPr>
    </w:p>
    <w:p w14:paraId="1549197A" w14:textId="77777777" w:rsidR="00020954" w:rsidRPr="001A6ABB" w:rsidRDefault="00020954" w:rsidP="00CD429B">
      <w:pPr>
        <w:rPr>
          <w:b/>
        </w:rPr>
      </w:pPr>
    </w:p>
    <w:sectPr w:rsidR="00020954" w:rsidRPr="001A6ABB"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3FEC8" w14:textId="77777777" w:rsidR="00526853" w:rsidRDefault="00526853">
      <w:r>
        <w:separator/>
      </w:r>
    </w:p>
  </w:endnote>
  <w:endnote w:type="continuationSeparator" w:id="0">
    <w:p w14:paraId="2859F859" w14:textId="77777777" w:rsidR="00526853" w:rsidRDefault="0052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PMingLiU">
    <w:altName w:val="新細明體"/>
    <w:panose1 w:val="02020500000000000000"/>
    <w:charset w:val="88"/>
    <w:family w:val="roman"/>
    <w:notTrueType/>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KKPhoneticNew">
    <w:altName w:val="Times New Roman"/>
    <w:panose1 w:val="020B0604020202020204"/>
    <w:charset w:val="00"/>
    <w:family w:val="auto"/>
    <w:pitch w:val="variable"/>
    <w:sig w:usb0="00000003" w:usb1="00000000" w:usb2="00000000" w:usb3="00000000" w:csb0="00000001" w:csb1="00000000"/>
  </w:font>
  <w:font w:name="Times New Roman (Body CS)">
    <w:altName w:val="Times New Roman"/>
    <w:panose1 w:val="020B0604020202020204"/>
    <w:charset w:val="00"/>
    <w:family w:val="roman"/>
    <w:pitch w:val="variable"/>
    <w:sig w:usb0="E0002AFF" w:usb1="C0007841" w:usb2="00000009" w:usb3="00000000" w:csb0="000001FF" w:csb1="00000000"/>
  </w:font>
  <w:font w:name="Œ¢»Ì—Å_/">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CE12E" w14:textId="77777777" w:rsidR="000E2B59" w:rsidRDefault="000E2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C953" w14:textId="77777777" w:rsidR="000E2B59" w:rsidRDefault="000E2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8AC3" w14:textId="77777777" w:rsidR="000E2B59" w:rsidRDefault="000E2B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EAD65" w14:textId="77777777" w:rsidR="00E63844" w:rsidRDefault="00E63844"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337EF5E7" w14:textId="77777777" w:rsidR="00E63844" w:rsidRDefault="00E63844" w:rsidP="00C57448">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5054183"/>
      <w:docPartObj>
        <w:docPartGallery w:val="Page Numbers (Bottom of Page)"/>
        <w:docPartUnique/>
      </w:docPartObj>
    </w:sdtPr>
    <w:sdtEndPr>
      <w:rPr>
        <w:rStyle w:val="PageNumber"/>
      </w:rPr>
    </w:sdtEndPr>
    <w:sdtContent>
      <w:p w14:paraId="7578D41A" w14:textId="1D3A0938" w:rsidR="00E63844" w:rsidRDefault="00E63844"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1042C">
          <w:rPr>
            <w:rStyle w:val="PageNumber"/>
            <w:noProof/>
          </w:rPr>
          <w:t>2</w:t>
        </w:r>
        <w:r>
          <w:rPr>
            <w:rStyle w:val="PageNumber"/>
          </w:rPr>
          <w:fldChar w:fldCharType="end"/>
        </w:r>
      </w:p>
    </w:sdtContent>
  </w:sdt>
  <w:p w14:paraId="7D55827A" w14:textId="77777777" w:rsidR="00E63844" w:rsidRDefault="00E63844" w:rsidP="00D73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9024" w14:textId="77777777" w:rsidR="00526853" w:rsidRDefault="00526853">
      <w:r>
        <w:separator/>
      </w:r>
    </w:p>
  </w:footnote>
  <w:footnote w:type="continuationSeparator" w:id="0">
    <w:p w14:paraId="5F92B19C" w14:textId="77777777" w:rsidR="00526853" w:rsidRDefault="00526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E282" w14:textId="77777777" w:rsidR="000E2B59" w:rsidRDefault="000E2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6535" w14:textId="77777777" w:rsidR="000E2B59" w:rsidRDefault="000E2B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353E1" w14:textId="77777777" w:rsidR="000E2B59" w:rsidRDefault="000E2B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6A64" w14:textId="0CB74331" w:rsidR="00E63844" w:rsidRPr="007F35A4" w:rsidRDefault="00E63844" w:rsidP="007F35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15:restartNumberingAfterBreak="0">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1BE270C1"/>
    <w:multiLevelType w:val="hybridMultilevel"/>
    <w:tmpl w:val="F968C394"/>
    <w:lvl w:ilvl="0" w:tplc="10090015">
      <w:start w:val="1"/>
      <w:numFmt w:val="upp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2670DA"/>
    <w:multiLevelType w:val="hybridMultilevel"/>
    <w:tmpl w:val="5C906572"/>
    <w:lvl w:ilvl="0" w:tplc="10090015">
      <w:start w:val="1"/>
      <w:numFmt w:val="upp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3" w15:restartNumberingAfterBreak="0">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6" w15:restartNumberingAfterBreak="0">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2C85CE6"/>
    <w:multiLevelType w:val="hybridMultilevel"/>
    <w:tmpl w:val="58EA93AC"/>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36CB3EE1"/>
    <w:multiLevelType w:val="hybridMultilevel"/>
    <w:tmpl w:val="7B42FFEE"/>
    <w:lvl w:ilvl="0" w:tplc="E1C024B4">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B36C3"/>
    <w:multiLevelType w:val="hybridMultilevel"/>
    <w:tmpl w:val="75AE167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128D3"/>
    <w:multiLevelType w:val="hybridMultilevel"/>
    <w:tmpl w:val="C2188D6E"/>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1961BA7"/>
    <w:multiLevelType w:val="hybridMultilevel"/>
    <w:tmpl w:val="1A0A4F5E"/>
    <w:lvl w:ilvl="0" w:tplc="1009000F">
      <w:start w:val="1"/>
      <w:numFmt w:val="decimal"/>
      <w:lvlText w:val="%1."/>
      <w:lvlJc w:val="left"/>
      <w:pPr>
        <w:ind w:left="1004" w:hanging="360"/>
      </w:pPr>
    </w:lvl>
    <w:lvl w:ilvl="1" w:tplc="10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F64DCA"/>
    <w:multiLevelType w:val="hybridMultilevel"/>
    <w:tmpl w:val="E8D863B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6" w15:restartNumberingAfterBreak="0">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7" w15:restartNumberingAfterBreak="0">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C15D28"/>
    <w:multiLevelType w:val="hybridMultilevel"/>
    <w:tmpl w:val="2CD8ABAE"/>
    <w:lvl w:ilvl="0" w:tplc="10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6DE622B"/>
    <w:multiLevelType w:val="hybridMultilevel"/>
    <w:tmpl w:val="A648B578"/>
    <w:lvl w:ilvl="0" w:tplc="10090015">
      <w:start w:val="1"/>
      <w:numFmt w:val="upp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2" w15:restartNumberingAfterBreak="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4"/>
  </w:num>
  <w:num w:numId="2">
    <w:abstractNumId w:val="16"/>
  </w:num>
  <w:num w:numId="3">
    <w:abstractNumId w:val="13"/>
  </w:num>
  <w:num w:numId="4">
    <w:abstractNumId w:val="5"/>
  </w:num>
  <w:num w:numId="5">
    <w:abstractNumId w:val="8"/>
  </w:num>
  <w:num w:numId="6">
    <w:abstractNumId w:val="30"/>
  </w:num>
  <w:num w:numId="7">
    <w:abstractNumId w:val="33"/>
  </w:num>
  <w:num w:numId="8">
    <w:abstractNumId w:val="6"/>
  </w:num>
  <w:num w:numId="9">
    <w:abstractNumId w:val="11"/>
  </w:num>
  <w:num w:numId="10">
    <w:abstractNumId w:val="26"/>
  </w:num>
  <w:num w:numId="11">
    <w:abstractNumId w:val="32"/>
  </w:num>
  <w:num w:numId="12">
    <w:abstractNumId w:val="15"/>
  </w:num>
  <w:num w:numId="13">
    <w:abstractNumId w:val="42"/>
  </w:num>
  <w:num w:numId="14">
    <w:abstractNumId w:val="18"/>
  </w:num>
  <w:num w:numId="15">
    <w:abstractNumId w:val="9"/>
  </w:num>
  <w:num w:numId="16">
    <w:abstractNumId w:val="4"/>
  </w:num>
  <w:num w:numId="17">
    <w:abstractNumId w:val="17"/>
  </w:num>
  <w:num w:numId="18">
    <w:abstractNumId w:val="7"/>
  </w:num>
  <w:num w:numId="19">
    <w:abstractNumId w:val="25"/>
  </w:num>
  <w:num w:numId="20">
    <w:abstractNumId w:val="35"/>
  </w:num>
  <w:num w:numId="21">
    <w:abstractNumId w:val="36"/>
  </w:num>
  <w:num w:numId="22">
    <w:abstractNumId w:val="37"/>
  </w:num>
  <w:num w:numId="23">
    <w:abstractNumId w:val="0"/>
  </w:num>
  <w:num w:numId="24">
    <w:abstractNumId w:val="27"/>
  </w:num>
  <w:num w:numId="25">
    <w:abstractNumId w:val="28"/>
  </w:num>
  <w:num w:numId="26">
    <w:abstractNumId w:val="40"/>
  </w:num>
  <w:num w:numId="27">
    <w:abstractNumId w:val="24"/>
  </w:num>
  <w:num w:numId="28">
    <w:abstractNumId w:val="14"/>
  </w:num>
  <w:num w:numId="29">
    <w:abstractNumId w:val="3"/>
  </w:num>
  <w:num w:numId="30">
    <w:abstractNumId w:val="39"/>
  </w:num>
  <w:num w:numId="31">
    <w:abstractNumId w:val="2"/>
  </w:num>
  <w:num w:numId="32">
    <w:abstractNumId w:val="1"/>
  </w:num>
  <w:num w:numId="33">
    <w:abstractNumId w:val="19"/>
  </w:num>
  <w:num w:numId="34">
    <w:abstractNumId w:val="21"/>
  </w:num>
  <w:num w:numId="35">
    <w:abstractNumId w:val="38"/>
  </w:num>
  <w:num w:numId="36">
    <w:abstractNumId w:val="12"/>
  </w:num>
  <w:num w:numId="37">
    <w:abstractNumId w:val="23"/>
  </w:num>
  <w:num w:numId="38">
    <w:abstractNumId w:val="20"/>
  </w:num>
  <w:num w:numId="39">
    <w:abstractNumId w:val="10"/>
  </w:num>
  <w:num w:numId="40">
    <w:abstractNumId w:val="41"/>
  </w:num>
  <w:num w:numId="41">
    <w:abstractNumId w:val="22"/>
  </w:num>
  <w:num w:numId="42">
    <w:abstractNumId w:val="31"/>
  </w:num>
  <w:num w:numId="4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ng Marissa">
    <w15:presenceInfo w15:providerId="Windows Live" w15:userId="27ececb6ae57c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hideSpellingErrors/>
  <w:hideGrammaticalError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0MjU1NzC1MLAwsjRV0lEKTi0uzszPAykwqwUAN6sG5CwAAAA="/>
  </w:docVars>
  <w:rsids>
    <w:rsidRoot w:val="007F35A4"/>
    <w:rsid w:val="0001178E"/>
    <w:rsid w:val="000145A9"/>
    <w:rsid w:val="00020954"/>
    <w:rsid w:val="00021E91"/>
    <w:rsid w:val="00031C52"/>
    <w:rsid w:val="00033B74"/>
    <w:rsid w:val="00044278"/>
    <w:rsid w:val="00061DE4"/>
    <w:rsid w:val="00065FB5"/>
    <w:rsid w:val="000741F2"/>
    <w:rsid w:val="0008182D"/>
    <w:rsid w:val="000860BE"/>
    <w:rsid w:val="000938B3"/>
    <w:rsid w:val="000A2940"/>
    <w:rsid w:val="000A3251"/>
    <w:rsid w:val="000A5F7F"/>
    <w:rsid w:val="000A7719"/>
    <w:rsid w:val="000B2898"/>
    <w:rsid w:val="000B3C6D"/>
    <w:rsid w:val="000B6918"/>
    <w:rsid w:val="000C02E1"/>
    <w:rsid w:val="000C099A"/>
    <w:rsid w:val="000C2464"/>
    <w:rsid w:val="000C4E06"/>
    <w:rsid w:val="000C665F"/>
    <w:rsid w:val="000D1B1E"/>
    <w:rsid w:val="000D4225"/>
    <w:rsid w:val="000D6D79"/>
    <w:rsid w:val="000E2B59"/>
    <w:rsid w:val="000E4049"/>
    <w:rsid w:val="000E687B"/>
    <w:rsid w:val="000F0B8E"/>
    <w:rsid w:val="000F5C07"/>
    <w:rsid w:val="0010049B"/>
    <w:rsid w:val="0011426E"/>
    <w:rsid w:val="00117C9C"/>
    <w:rsid w:val="00122E47"/>
    <w:rsid w:val="00126E5D"/>
    <w:rsid w:val="001313E3"/>
    <w:rsid w:val="00133221"/>
    <w:rsid w:val="00140CD3"/>
    <w:rsid w:val="0014498A"/>
    <w:rsid w:val="00152F1E"/>
    <w:rsid w:val="00160CD3"/>
    <w:rsid w:val="00174465"/>
    <w:rsid w:val="001820AD"/>
    <w:rsid w:val="0018271F"/>
    <w:rsid w:val="00187AFE"/>
    <w:rsid w:val="00191091"/>
    <w:rsid w:val="00197F91"/>
    <w:rsid w:val="001A6ABB"/>
    <w:rsid w:val="001B4411"/>
    <w:rsid w:val="001D0523"/>
    <w:rsid w:val="001D221D"/>
    <w:rsid w:val="001E20ED"/>
    <w:rsid w:val="001E4576"/>
    <w:rsid w:val="001F6DB7"/>
    <w:rsid w:val="0020507A"/>
    <w:rsid w:val="00211193"/>
    <w:rsid w:val="00212FDF"/>
    <w:rsid w:val="00222708"/>
    <w:rsid w:val="00226CA3"/>
    <w:rsid w:val="00227186"/>
    <w:rsid w:val="0023272D"/>
    <w:rsid w:val="002330BB"/>
    <w:rsid w:val="00243EBC"/>
    <w:rsid w:val="002455DA"/>
    <w:rsid w:val="0025733B"/>
    <w:rsid w:val="00260ADF"/>
    <w:rsid w:val="00262754"/>
    <w:rsid w:val="00272EFA"/>
    <w:rsid w:val="002934C5"/>
    <w:rsid w:val="002942E4"/>
    <w:rsid w:val="0029477E"/>
    <w:rsid w:val="00296054"/>
    <w:rsid w:val="00297527"/>
    <w:rsid w:val="002A1A80"/>
    <w:rsid w:val="002A21F3"/>
    <w:rsid w:val="002A39EE"/>
    <w:rsid w:val="002A6071"/>
    <w:rsid w:val="002A7EDE"/>
    <w:rsid w:val="002B18F1"/>
    <w:rsid w:val="002B1C7E"/>
    <w:rsid w:val="002B2097"/>
    <w:rsid w:val="002C2147"/>
    <w:rsid w:val="002C415C"/>
    <w:rsid w:val="002C594D"/>
    <w:rsid w:val="002D0B08"/>
    <w:rsid w:val="002E01F1"/>
    <w:rsid w:val="002E238C"/>
    <w:rsid w:val="002E43F5"/>
    <w:rsid w:val="002F26A7"/>
    <w:rsid w:val="0031042C"/>
    <w:rsid w:val="003112EC"/>
    <w:rsid w:val="0031702D"/>
    <w:rsid w:val="003208D2"/>
    <w:rsid w:val="00321CDC"/>
    <w:rsid w:val="00323B9D"/>
    <w:rsid w:val="00336D74"/>
    <w:rsid w:val="003376EA"/>
    <w:rsid w:val="00344000"/>
    <w:rsid w:val="00346455"/>
    <w:rsid w:val="00352E89"/>
    <w:rsid w:val="00364776"/>
    <w:rsid w:val="00367D03"/>
    <w:rsid w:val="00371D49"/>
    <w:rsid w:val="003765BB"/>
    <w:rsid w:val="003813C7"/>
    <w:rsid w:val="003819C2"/>
    <w:rsid w:val="00386DA1"/>
    <w:rsid w:val="0038797F"/>
    <w:rsid w:val="00395C65"/>
    <w:rsid w:val="00396A84"/>
    <w:rsid w:val="00397C8E"/>
    <w:rsid w:val="003A0369"/>
    <w:rsid w:val="003A1666"/>
    <w:rsid w:val="003A1C81"/>
    <w:rsid w:val="003A64FC"/>
    <w:rsid w:val="003A6CB3"/>
    <w:rsid w:val="003B7520"/>
    <w:rsid w:val="003C2DA1"/>
    <w:rsid w:val="003C40D8"/>
    <w:rsid w:val="003C638D"/>
    <w:rsid w:val="003D0FDE"/>
    <w:rsid w:val="003E4010"/>
    <w:rsid w:val="003E6794"/>
    <w:rsid w:val="003E7CC9"/>
    <w:rsid w:val="003F304B"/>
    <w:rsid w:val="003F76FC"/>
    <w:rsid w:val="0040125E"/>
    <w:rsid w:val="00401E2F"/>
    <w:rsid w:val="00405E6E"/>
    <w:rsid w:val="00417D8E"/>
    <w:rsid w:val="00421057"/>
    <w:rsid w:val="004232A0"/>
    <w:rsid w:val="00435E09"/>
    <w:rsid w:val="004432EC"/>
    <w:rsid w:val="00456ECB"/>
    <w:rsid w:val="0046176C"/>
    <w:rsid w:val="00461A77"/>
    <w:rsid w:val="00462B0B"/>
    <w:rsid w:val="00465756"/>
    <w:rsid w:val="00471084"/>
    <w:rsid w:val="00471A50"/>
    <w:rsid w:val="00475ADD"/>
    <w:rsid w:val="00477232"/>
    <w:rsid w:val="004849D7"/>
    <w:rsid w:val="00487970"/>
    <w:rsid w:val="00493C85"/>
    <w:rsid w:val="004950CB"/>
    <w:rsid w:val="004A4240"/>
    <w:rsid w:val="004A68C0"/>
    <w:rsid w:val="004B03B3"/>
    <w:rsid w:val="004B2B72"/>
    <w:rsid w:val="004B5043"/>
    <w:rsid w:val="004C6021"/>
    <w:rsid w:val="004D1B0D"/>
    <w:rsid w:val="004D44AD"/>
    <w:rsid w:val="004D481D"/>
    <w:rsid w:val="004D5C17"/>
    <w:rsid w:val="004D5FEC"/>
    <w:rsid w:val="004E4960"/>
    <w:rsid w:val="004E4EA5"/>
    <w:rsid w:val="004E7B32"/>
    <w:rsid w:val="004F757C"/>
    <w:rsid w:val="00507F75"/>
    <w:rsid w:val="005133E1"/>
    <w:rsid w:val="00516FDD"/>
    <w:rsid w:val="00521696"/>
    <w:rsid w:val="00522FD3"/>
    <w:rsid w:val="005237F5"/>
    <w:rsid w:val="00523C1E"/>
    <w:rsid w:val="00526853"/>
    <w:rsid w:val="00532619"/>
    <w:rsid w:val="005416A1"/>
    <w:rsid w:val="00543E7F"/>
    <w:rsid w:val="00547D03"/>
    <w:rsid w:val="00563C6E"/>
    <w:rsid w:val="00564F28"/>
    <w:rsid w:val="00565550"/>
    <w:rsid w:val="005668E6"/>
    <w:rsid w:val="00567B15"/>
    <w:rsid w:val="005700F3"/>
    <w:rsid w:val="00572C87"/>
    <w:rsid w:val="005749B4"/>
    <w:rsid w:val="00581F76"/>
    <w:rsid w:val="005B29AE"/>
    <w:rsid w:val="005B34F2"/>
    <w:rsid w:val="005C701C"/>
    <w:rsid w:val="005E6436"/>
    <w:rsid w:val="005E7A6A"/>
    <w:rsid w:val="00604205"/>
    <w:rsid w:val="0060665C"/>
    <w:rsid w:val="00615BBA"/>
    <w:rsid w:val="00624EDB"/>
    <w:rsid w:val="00626C18"/>
    <w:rsid w:val="00636EE6"/>
    <w:rsid w:val="00640C31"/>
    <w:rsid w:val="00647E2E"/>
    <w:rsid w:val="00654294"/>
    <w:rsid w:val="0065710A"/>
    <w:rsid w:val="0066053B"/>
    <w:rsid w:val="00661688"/>
    <w:rsid w:val="00661856"/>
    <w:rsid w:val="00670905"/>
    <w:rsid w:val="0067261A"/>
    <w:rsid w:val="00682ED2"/>
    <w:rsid w:val="00686CEE"/>
    <w:rsid w:val="006A4BDD"/>
    <w:rsid w:val="006A57FD"/>
    <w:rsid w:val="006B05B3"/>
    <w:rsid w:val="006B2772"/>
    <w:rsid w:val="006B5511"/>
    <w:rsid w:val="006B5F39"/>
    <w:rsid w:val="006C3363"/>
    <w:rsid w:val="006C42D8"/>
    <w:rsid w:val="006C6948"/>
    <w:rsid w:val="006D19D8"/>
    <w:rsid w:val="006D316C"/>
    <w:rsid w:val="006D6065"/>
    <w:rsid w:val="006E1571"/>
    <w:rsid w:val="006E2FFE"/>
    <w:rsid w:val="006E757A"/>
    <w:rsid w:val="006F4FB5"/>
    <w:rsid w:val="006F766C"/>
    <w:rsid w:val="007001A7"/>
    <w:rsid w:val="0070279A"/>
    <w:rsid w:val="00704404"/>
    <w:rsid w:val="007058C8"/>
    <w:rsid w:val="0070659D"/>
    <w:rsid w:val="0071524E"/>
    <w:rsid w:val="00717476"/>
    <w:rsid w:val="007275C3"/>
    <w:rsid w:val="00730594"/>
    <w:rsid w:val="00745876"/>
    <w:rsid w:val="00745D3D"/>
    <w:rsid w:val="00746E86"/>
    <w:rsid w:val="007516AE"/>
    <w:rsid w:val="00751A3E"/>
    <w:rsid w:val="007560FC"/>
    <w:rsid w:val="007616C1"/>
    <w:rsid w:val="0076254B"/>
    <w:rsid w:val="00767E7D"/>
    <w:rsid w:val="00770990"/>
    <w:rsid w:val="00770B92"/>
    <w:rsid w:val="00773E1F"/>
    <w:rsid w:val="00795F33"/>
    <w:rsid w:val="007A2C43"/>
    <w:rsid w:val="007B2443"/>
    <w:rsid w:val="007D2F1A"/>
    <w:rsid w:val="007F099E"/>
    <w:rsid w:val="007F2042"/>
    <w:rsid w:val="007F35A4"/>
    <w:rsid w:val="007F6A77"/>
    <w:rsid w:val="00803F6B"/>
    <w:rsid w:val="0080606E"/>
    <w:rsid w:val="00814587"/>
    <w:rsid w:val="0081508B"/>
    <w:rsid w:val="00816298"/>
    <w:rsid w:val="008177FE"/>
    <w:rsid w:val="00824419"/>
    <w:rsid w:val="00824B51"/>
    <w:rsid w:val="0083274C"/>
    <w:rsid w:val="00856841"/>
    <w:rsid w:val="00863B71"/>
    <w:rsid w:val="00863DF3"/>
    <w:rsid w:val="00866736"/>
    <w:rsid w:val="00874CA9"/>
    <w:rsid w:val="00880F98"/>
    <w:rsid w:val="00884AFF"/>
    <w:rsid w:val="0088765D"/>
    <w:rsid w:val="0089141C"/>
    <w:rsid w:val="0089170A"/>
    <w:rsid w:val="00893A49"/>
    <w:rsid w:val="00896E28"/>
    <w:rsid w:val="00897BCA"/>
    <w:rsid w:val="008A4E8E"/>
    <w:rsid w:val="008B2EEA"/>
    <w:rsid w:val="008B7F49"/>
    <w:rsid w:val="008C0378"/>
    <w:rsid w:val="008C3251"/>
    <w:rsid w:val="008D06C6"/>
    <w:rsid w:val="008E5A59"/>
    <w:rsid w:val="008F6607"/>
    <w:rsid w:val="00900069"/>
    <w:rsid w:val="0090045E"/>
    <w:rsid w:val="009063D9"/>
    <w:rsid w:val="009107DD"/>
    <w:rsid w:val="0091243F"/>
    <w:rsid w:val="009134A3"/>
    <w:rsid w:val="00915996"/>
    <w:rsid w:val="009203A7"/>
    <w:rsid w:val="00924ECB"/>
    <w:rsid w:val="00926A39"/>
    <w:rsid w:val="009303FD"/>
    <w:rsid w:val="00933BAD"/>
    <w:rsid w:val="00935531"/>
    <w:rsid w:val="00936DB4"/>
    <w:rsid w:val="009541D8"/>
    <w:rsid w:val="0095457C"/>
    <w:rsid w:val="0095661B"/>
    <w:rsid w:val="009677E5"/>
    <w:rsid w:val="0097098C"/>
    <w:rsid w:val="009744CE"/>
    <w:rsid w:val="009768F9"/>
    <w:rsid w:val="00980B3B"/>
    <w:rsid w:val="009813C2"/>
    <w:rsid w:val="0098321B"/>
    <w:rsid w:val="009843CC"/>
    <w:rsid w:val="00987B18"/>
    <w:rsid w:val="00995421"/>
    <w:rsid w:val="009A4176"/>
    <w:rsid w:val="009B4431"/>
    <w:rsid w:val="009B78CF"/>
    <w:rsid w:val="009C0387"/>
    <w:rsid w:val="009C6208"/>
    <w:rsid w:val="009C62B5"/>
    <w:rsid w:val="009C714A"/>
    <w:rsid w:val="009D35D3"/>
    <w:rsid w:val="009E7C5A"/>
    <w:rsid w:val="009F1FEB"/>
    <w:rsid w:val="009F5276"/>
    <w:rsid w:val="00A05F2A"/>
    <w:rsid w:val="00A110D9"/>
    <w:rsid w:val="00A12324"/>
    <w:rsid w:val="00A42E60"/>
    <w:rsid w:val="00A443EE"/>
    <w:rsid w:val="00A4733D"/>
    <w:rsid w:val="00A503D9"/>
    <w:rsid w:val="00A627B9"/>
    <w:rsid w:val="00A648F4"/>
    <w:rsid w:val="00A734B9"/>
    <w:rsid w:val="00A806E5"/>
    <w:rsid w:val="00A92071"/>
    <w:rsid w:val="00A97B4D"/>
    <w:rsid w:val="00AB321C"/>
    <w:rsid w:val="00AB3F93"/>
    <w:rsid w:val="00AB5740"/>
    <w:rsid w:val="00AD13D6"/>
    <w:rsid w:val="00AF7D5B"/>
    <w:rsid w:val="00AF7E98"/>
    <w:rsid w:val="00B03E89"/>
    <w:rsid w:val="00B073B4"/>
    <w:rsid w:val="00B12391"/>
    <w:rsid w:val="00B20D56"/>
    <w:rsid w:val="00B2192B"/>
    <w:rsid w:val="00B220C2"/>
    <w:rsid w:val="00B31667"/>
    <w:rsid w:val="00B34B7F"/>
    <w:rsid w:val="00B41044"/>
    <w:rsid w:val="00B41677"/>
    <w:rsid w:val="00B41CFD"/>
    <w:rsid w:val="00B42F87"/>
    <w:rsid w:val="00B46327"/>
    <w:rsid w:val="00B53448"/>
    <w:rsid w:val="00B60DAE"/>
    <w:rsid w:val="00B62321"/>
    <w:rsid w:val="00B62EE0"/>
    <w:rsid w:val="00B642C6"/>
    <w:rsid w:val="00B65E24"/>
    <w:rsid w:val="00B82590"/>
    <w:rsid w:val="00B85097"/>
    <w:rsid w:val="00B8766C"/>
    <w:rsid w:val="00B87FF6"/>
    <w:rsid w:val="00B9548C"/>
    <w:rsid w:val="00B9691D"/>
    <w:rsid w:val="00BA5094"/>
    <w:rsid w:val="00BA6A41"/>
    <w:rsid w:val="00BA6CFA"/>
    <w:rsid w:val="00BB3CBA"/>
    <w:rsid w:val="00BB3DE0"/>
    <w:rsid w:val="00BB5919"/>
    <w:rsid w:val="00BE2FD1"/>
    <w:rsid w:val="00BE3DB6"/>
    <w:rsid w:val="00BE4BD8"/>
    <w:rsid w:val="00BE4FC5"/>
    <w:rsid w:val="00BF0F2C"/>
    <w:rsid w:val="00BF4DD4"/>
    <w:rsid w:val="00C0256A"/>
    <w:rsid w:val="00C11D85"/>
    <w:rsid w:val="00C22282"/>
    <w:rsid w:val="00C253BB"/>
    <w:rsid w:val="00C26296"/>
    <w:rsid w:val="00C269AF"/>
    <w:rsid w:val="00C27266"/>
    <w:rsid w:val="00C27C9B"/>
    <w:rsid w:val="00C27D22"/>
    <w:rsid w:val="00C358CB"/>
    <w:rsid w:val="00C371D3"/>
    <w:rsid w:val="00C427FC"/>
    <w:rsid w:val="00C42F57"/>
    <w:rsid w:val="00C502FE"/>
    <w:rsid w:val="00C5135A"/>
    <w:rsid w:val="00C51954"/>
    <w:rsid w:val="00C51E3F"/>
    <w:rsid w:val="00C52FAB"/>
    <w:rsid w:val="00C567F5"/>
    <w:rsid w:val="00C57448"/>
    <w:rsid w:val="00C63299"/>
    <w:rsid w:val="00C73885"/>
    <w:rsid w:val="00C73B12"/>
    <w:rsid w:val="00C760E5"/>
    <w:rsid w:val="00C82486"/>
    <w:rsid w:val="00C82BE2"/>
    <w:rsid w:val="00C840E9"/>
    <w:rsid w:val="00C8485C"/>
    <w:rsid w:val="00C877B9"/>
    <w:rsid w:val="00CA46C8"/>
    <w:rsid w:val="00CA4727"/>
    <w:rsid w:val="00CB11ED"/>
    <w:rsid w:val="00CD1ABC"/>
    <w:rsid w:val="00CD2BEC"/>
    <w:rsid w:val="00CD3839"/>
    <w:rsid w:val="00CD429B"/>
    <w:rsid w:val="00CD69D3"/>
    <w:rsid w:val="00CE5263"/>
    <w:rsid w:val="00CF3E64"/>
    <w:rsid w:val="00CF6E3D"/>
    <w:rsid w:val="00CF7E62"/>
    <w:rsid w:val="00D05071"/>
    <w:rsid w:val="00D05918"/>
    <w:rsid w:val="00D126BA"/>
    <w:rsid w:val="00D15DAB"/>
    <w:rsid w:val="00D23C45"/>
    <w:rsid w:val="00D23E28"/>
    <w:rsid w:val="00D25B0F"/>
    <w:rsid w:val="00D340C5"/>
    <w:rsid w:val="00D3619C"/>
    <w:rsid w:val="00D427E0"/>
    <w:rsid w:val="00D44D1A"/>
    <w:rsid w:val="00D46A65"/>
    <w:rsid w:val="00D62BCF"/>
    <w:rsid w:val="00D64DCA"/>
    <w:rsid w:val="00D67A25"/>
    <w:rsid w:val="00D70C53"/>
    <w:rsid w:val="00D72422"/>
    <w:rsid w:val="00D73271"/>
    <w:rsid w:val="00D77A67"/>
    <w:rsid w:val="00D801BE"/>
    <w:rsid w:val="00D90D6E"/>
    <w:rsid w:val="00D93F83"/>
    <w:rsid w:val="00DA22FE"/>
    <w:rsid w:val="00DB0F2F"/>
    <w:rsid w:val="00DC3939"/>
    <w:rsid w:val="00DC6452"/>
    <w:rsid w:val="00E16004"/>
    <w:rsid w:val="00E20CD1"/>
    <w:rsid w:val="00E21484"/>
    <w:rsid w:val="00E21F22"/>
    <w:rsid w:val="00E26576"/>
    <w:rsid w:val="00E30C49"/>
    <w:rsid w:val="00E4509A"/>
    <w:rsid w:val="00E45E96"/>
    <w:rsid w:val="00E470A1"/>
    <w:rsid w:val="00E6044F"/>
    <w:rsid w:val="00E617D1"/>
    <w:rsid w:val="00E6250D"/>
    <w:rsid w:val="00E63844"/>
    <w:rsid w:val="00E643C3"/>
    <w:rsid w:val="00E64953"/>
    <w:rsid w:val="00E71D20"/>
    <w:rsid w:val="00E72850"/>
    <w:rsid w:val="00E74688"/>
    <w:rsid w:val="00E750E5"/>
    <w:rsid w:val="00E76A06"/>
    <w:rsid w:val="00E82B4F"/>
    <w:rsid w:val="00E83809"/>
    <w:rsid w:val="00E84F08"/>
    <w:rsid w:val="00EA4FF0"/>
    <w:rsid w:val="00EB2E88"/>
    <w:rsid w:val="00EB3B15"/>
    <w:rsid w:val="00EC4629"/>
    <w:rsid w:val="00EC5C6F"/>
    <w:rsid w:val="00EE08D1"/>
    <w:rsid w:val="00EE5ED3"/>
    <w:rsid w:val="00EF1276"/>
    <w:rsid w:val="00EF56B7"/>
    <w:rsid w:val="00F203B7"/>
    <w:rsid w:val="00F25398"/>
    <w:rsid w:val="00F27760"/>
    <w:rsid w:val="00F330FE"/>
    <w:rsid w:val="00F33FD1"/>
    <w:rsid w:val="00F3422E"/>
    <w:rsid w:val="00F46522"/>
    <w:rsid w:val="00F46E63"/>
    <w:rsid w:val="00F523E1"/>
    <w:rsid w:val="00F56189"/>
    <w:rsid w:val="00F56978"/>
    <w:rsid w:val="00F57E66"/>
    <w:rsid w:val="00F62448"/>
    <w:rsid w:val="00F6282E"/>
    <w:rsid w:val="00F70730"/>
    <w:rsid w:val="00F7514B"/>
    <w:rsid w:val="00F80844"/>
    <w:rsid w:val="00F838E7"/>
    <w:rsid w:val="00F84EBC"/>
    <w:rsid w:val="00F86AB6"/>
    <w:rsid w:val="00FB6BEE"/>
    <w:rsid w:val="00FB6E89"/>
    <w:rsid w:val="00FC2C28"/>
    <w:rsid w:val="00FD0024"/>
    <w:rsid w:val="00FD1A5F"/>
    <w:rsid w:val="00FD3B72"/>
    <w:rsid w:val="00FD4C99"/>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60A541"/>
  <w15:docId w15:val="{119EF25A-9D15-2745-B555-F97BDDD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2D8"/>
    <w:rPr>
      <w:rFonts w:asciiTheme="minorHAnsi" w:eastAsiaTheme="minorEastAsia" w:hAnsiTheme="minorHAnsi" w:cstheme="minorBidi"/>
      <w:sz w:val="24"/>
      <w:szCs w:val="24"/>
      <w:lang w:val="en-CN" w:eastAsia="zh-CN"/>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3">
    <w:name w:val="heading 3"/>
    <w:basedOn w:val="Normal"/>
    <w:next w:val="Normal"/>
    <w:link w:val="Heading3Char"/>
    <w:unhideWhenUsed/>
    <w:qFormat/>
    <w:rsid w:val="00C760E5"/>
    <w:pPr>
      <w:keepNext/>
      <w:framePr w:hSpace="180" w:wrap="around" w:vAnchor="text" w:hAnchor="page" w:x="1" w:y="-1439"/>
      <w:outlineLvl w:val="2"/>
    </w:pPr>
    <w:rPr>
      <w:rFonts w:ascii="Calibri" w:eastAsia="Times New Roman" w:hAnsi="Calibri" w:cs="Calibri"/>
      <w:b/>
      <w:bCs/>
      <w:color w:val="000000"/>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paragraph" w:styleId="Heading7">
    <w:name w:val="heading 7"/>
    <w:basedOn w:val="Normal"/>
    <w:next w:val="Normal"/>
    <w:link w:val="Heading7Char"/>
    <w:unhideWhenUsed/>
    <w:qFormat/>
    <w:rsid w:val="00421057"/>
    <w:pPr>
      <w:keepNext/>
      <w:spacing w:after="120"/>
      <w:ind w:firstLine="284"/>
      <w:outlineLvl w:val="6"/>
    </w:pPr>
    <w:rPr>
      <w:sz w:val="28"/>
      <w:szCs w:val="28"/>
    </w:rPr>
  </w:style>
  <w:style w:type="character" w:default="1" w:styleId="DefaultParagraphFont">
    <w:name w:val="Default Paragraph Font"/>
    <w:uiPriority w:val="1"/>
    <w:semiHidden/>
    <w:unhideWhenUsed/>
    <w:rsid w:val="006C42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42D8"/>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character" w:customStyle="1" w:styleId="Heading3Char">
    <w:name w:val="Heading 3 Char"/>
    <w:basedOn w:val="DefaultParagraphFont"/>
    <w:link w:val="Heading3"/>
    <w:rsid w:val="00C760E5"/>
    <w:rPr>
      <w:rFonts w:ascii="Calibri" w:eastAsia="Times New Roman" w:hAnsi="Calibri" w:cs="Calibri"/>
      <w:b/>
      <w:bCs/>
      <w:color w:val="000000"/>
      <w:sz w:val="24"/>
      <w:szCs w:val="24"/>
      <w:lang w:eastAsia="zh-CN"/>
    </w:rPr>
  </w:style>
  <w:style w:type="character" w:customStyle="1" w:styleId="Heading7Char">
    <w:name w:val="Heading 7 Char"/>
    <w:basedOn w:val="DefaultParagraphFont"/>
    <w:link w:val="Heading7"/>
    <w:rsid w:val="00421057"/>
    <w:rPr>
      <w:rFonts w:asciiTheme="minorHAnsi" w:eastAsiaTheme="minorEastAsia" w:hAnsiTheme="minorHAnsi" w:cstheme="minorBidi"/>
      <w:sz w:val="28"/>
      <w:szCs w:val="28"/>
      <w:lang w:eastAsia="zh-CN"/>
    </w:rPr>
  </w:style>
  <w:style w:type="paragraph" w:styleId="BodyTextIndent">
    <w:name w:val="Body Text Indent"/>
    <w:basedOn w:val="Normal"/>
    <w:link w:val="BodyTextIndentChar"/>
    <w:unhideWhenUsed/>
    <w:rsid w:val="0076254B"/>
    <w:pPr>
      <w:ind w:firstLine="284"/>
    </w:pPr>
    <w:rPr>
      <w:bCs/>
      <w:sz w:val="32"/>
      <w:szCs w:val="32"/>
    </w:rPr>
  </w:style>
  <w:style w:type="character" w:customStyle="1" w:styleId="BodyTextIndentChar">
    <w:name w:val="Body Text Indent Char"/>
    <w:basedOn w:val="DefaultParagraphFont"/>
    <w:link w:val="BodyTextIndent"/>
    <w:rsid w:val="0076254B"/>
    <w:rPr>
      <w:rFonts w:asciiTheme="minorHAnsi" w:eastAsiaTheme="minorEastAsia" w:hAnsiTheme="minorHAnsi" w:cstheme="minorBidi"/>
      <w:bCs/>
      <w:sz w:val="32"/>
      <w:szCs w:val="32"/>
      <w:lang w:eastAsia="zh-CN"/>
    </w:rPr>
  </w:style>
  <w:style w:type="paragraph" w:styleId="BodyTextIndent2">
    <w:name w:val="Body Text Indent 2"/>
    <w:basedOn w:val="Normal"/>
    <w:link w:val="BodyTextIndent2Char"/>
    <w:rsid w:val="003813C7"/>
    <w:pPr>
      <w:spacing w:after="120"/>
      <w:ind w:firstLine="284"/>
    </w:pPr>
    <w:rPr>
      <w:color w:val="FF0000"/>
      <w:sz w:val="32"/>
      <w:szCs w:val="32"/>
    </w:rPr>
  </w:style>
  <w:style w:type="character" w:customStyle="1" w:styleId="BodyTextIndent2Char">
    <w:name w:val="Body Text Indent 2 Char"/>
    <w:basedOn w:val="DefaultParagraphFont"/>
    <w:link w:val="BodyTextIndent2"/>
    <w:rsid w:val="003813C7"/>
    <w:rPr>
      <w:rFonts w:asciiTheme="minorHAnsi" w:eastAsiaTheme="minorEastAsia" w:hAnsiTheme="minorHAnsi" w:cstheme="minorBidi"/>
      <w:color w:val="FF0000"/>
      <w:sz w:val="32"/>
      <w:szCs w:val="32"/>
      <w:lang w:eastAsia="zh-CN"/>
    </w:rPr>
  </w:style>
  <w:style w:type="paragraph" w:styleId="BodyTextIndent3">
    <w:name w:val="Body Text Indent 3"/>
    <w:basedOn w:val="Normal"/>
    <w:link w:val="BodyTextIndent3Char"/>
    <w:unhideWhenUsed/>
    <w:rsid w:val="00F3422E"/>
    <w:pPr>
      <w:tabs>
        <w:tab w:val="left" w:pos="5812"/>
      </w:tabs>
      <w:spacing w:after="120"/>
      <w:ind w:firstLine="284"/>
    </w:pPr>
    <w:rPr>
      <w:sz w:val="28"/>
      <w:szCs w:val="28"/>
    </w:rPr>
  </w:style>
  <w:style w:type="character" w:customStyle="1" w:styleId="BodyTextIndent3Char">
    <w:name w:val="Body Text Indent 3 Char"/>
    <w:basedOn w:val="DefaultParagraphFont"/>
    <w:link w:val="BodyTextIndent3"/>
    <w:rsid w:val="00F3422E"/>
    <w:rPr>
      <w:rFonts w:asciiTheme="minorHAnsi" w:eastAsiaTheme="minorEastAsia" w:hAnsiTheme="minorHAnsi" w:cstheme="minorBidi"/>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819107423">
          <w:marLeft w:val="0"/>
          <w:marRight w:val="0"/>
          <w:marTop w:val="0"/>
          <w:marBottom w:val="0"/>
          <w:divBdr>
            <w:top w:val="none" w:sz="0" w:space="0" w:color="auto"/>
            <w:left w:val="none" w:sz="0" w:space="0" w:color="auto"/>
            <w:bottom w:val="none" w:sz="0" w:space="0" w:color="auto"/>
            <w:right w:val="none" w:sz="0" w:space="0" w:color="auto"/>
          </w:divBdr>
        </w:div>
        <w:div w:id="121461593">
          <w:marLeft w:val="0"/>
          <w:marRight w:val="0"/>
          <w:marTop w:val="0"/>
          <w:marBottom w:val="0"/>
          <w:divBdr>
            <w:top w:val="none" w:sz="0" w:space="0" w:color="auto"/>
            <w:left w:val="none" w:sz="0" w:space="0" w:color="auto"/>
            <w:bottom w:val="none" w:sz="0" w:space="0" w:color="auto"/>
            <w:right w:val="none" w:sz="0" w:space="0" w:color="auto"/>
          </w:divBdr>
          <w:divsChild>
            <w:div w:id="963342572">
              <w:marLeft w:val="0"/>
              <w:marRight w:val="0"/>
              <w:marTop w:val="0"/>
              <w:marBottom w:val="0"/>
              <w:divBdr>
                <w:top w:val="none" w:sz="0" w:space="0" w:color="auto"/>
                <w:left w:val="none" w:sz="0" w:space="0" w:color="auto"/>
                <w:bottom w:val="none" w:sz="0" w:space="0" w:color="auto"/>
                <w:right w:val="none" w:sz="0" w:space="0" w:color="auto"/>
              </w:divBdr>
            </w:div>
            <w:div w:id="80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801119792">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53">
          <w:marLeft w:val="0"/>
          <w:marRight w:val="0"/>
          <w:marTop w:val="0"/>
          <w:marBottom w:val="0"/>
          <w:divBdr>
            <w:top w:val="none" w:sz="0" w:space="0" w:color="auto"/>
            <w:left w:val="none" w:sz="0" w:space="0" w:color="auto"/>
            <w:bottom w:val="none" w:sz="0" w:space="0" w:color="auto"/>
            <w:right w:val="none" w:sz="0" w:space="0" w:color="auto"/>
          </w:divBdr>
        </w:div>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16BF-5392-EA4D-ABC3-C6B821CB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Zheng Marissa</cp:lastModifiedBy>
  <cp:revision>5</cp:revision>
  <cp:lastPrinted>2018-06-29T06:25:00Z</cp:lastPrinted>
  <dcterms:created xsi:type="dcterms:W3CDTF">2020-02-12T16:23:00Z</dcterms:created>
  <dcterms:modified xsi:type="dcterms:W3CDTF">2020-02-20T03:40:00Z</dcterms:modified>
</cp:coreProperties>
</file>