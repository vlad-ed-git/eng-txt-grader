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5"/>
      </w:tblGrid>
      <w:tr w:rsidR="00E750E5" w14:paraId="2D832B06" w14:textId="77777777" w:rsidTr="0014498A">
        <w:trPr>
          <w:trHeight w:val="1259"/>
        </w:trPr>
        <w:tc>
          <w:tcPr>
            <w:tcW w:w="9285" w:type="dxa"/>
          </w:tcPr>
          <w:p w14:paraId="1810D72D" w14:textId="77777777" w:rsidR="00E750E5" w:rsidRDefault="00E750E5" w:rsidP="00E750E5">
            <w:pPr>
              <w:rPr>
                <w:b/>
                <w:sz w:val="52"/>
                <w:szCs w:val="52"/>
              </w:rPr>
            </w:pPr>
            <w:r>
              <w:rPr>
                <w:rFonts w:hint="eastAsia"/>
                <w:b/>
                <w:sz w:val="52"/>
                <w:szCs w:val="52"/>
              </w:rPr>
              <w:t>Ge</w:t>
            </w:r>
            <w:r>
              <w:rPr>
                <w:b/>
                <w:sz w:val="52"/>
                <w:szCs w:val="52"/>
              </w:rPr>
              <w:t>nre: Realistic Fiction</w:t>
            </w:r>
          </w:p>
          <w:p w14:paraId="0E09EAD8" w14:textId="77777777" w:rsidR="00E750E5" w:rsidRDefault="00E750E5" w:rsidP="00E750E5">
            <w:pPr>
              <w:rPr>
                <w:b/>
                <w:sz w:val="52"/>
                <w:szCs w:val="52"/>
              </w:rPr>
            </w:pPr>
          </w:p>
        </w:tc>
      </w:tr>
      <w:tr w:rsidR="00E750E5" w14:paraId="1FBE4635" w14:textId="77777777" w:rsidTr="0014498A">
        <w:trPr>
          <w:trHeight w:val="1244"/>
        </w:trPr>
        <w:tc>
          <w:tcPr>
            <w:tcW w:w="9285" w:type="dxa"/>
          </w:tcPr>
          <w:p w14:paraId="1FFA2135" w14:textId="4F9D0664" w:rsidR="00E750E5" w:rsidRPr="00AB6B8D" w:rsidRDefault="00E750E5" w:rsidP="00E750E5">
            <w:pPr>
              <w:rPr>
                <w:b/>
                <w:color w:val="A6A6A6" w:themeColor="background1" w:themeShade="A6"/>
                <w:sz w:val="52"/>
                <w:szCs w:val="52"/>
                <w:lang w:val="en-US"/>
              </w:rPr>
            </w:pPr>
            <w:r w:rsidRPr="00704404">
              <w:rPr>
                <w:b/>
                <w:color w:val="A6A6A6" w:themeColor="background1" w:themeShade="A6"/>
                <w:sz w:val="52"/>
                <w:szCs w:val="52"/>
              </w:rPr>
              <w:t>Subject:</w:t>
            </w:r>
            <w:r w:rsidR="00704404" w:rsidRPr="00704404">
              <w:rPr>
                <w:b/>
                <w:color w:val="A6A6A6" w:themeColor="background1" w:themeShade="A6"/>
                <w:sz w:val="52"/>
                <w:szCs w:val="52"/>
              </w:rPr>
              <w:t xml:space="preserve"> </w:t>
            </w:r>
            <w:r w:rsidR="00AB6B8D">
              <w:rPr>
                <w:b/>
                <w:color w:val="A6A6A6" w:themeColor="background1" w:themeShade="A6"/>
                <w:sz w:val="52"/>
                <w:szCs w:val="52"/>
                <w:lang w:val="en-US"/>
              </w:rPr>
              <w:t>Education</w:t>
            </w:r>
          </w:p>
          <w:p w14:paraId="1C1654C2" w14:textId="77777777" w:rsidR="00E750E5" w:rsidRDefault="00E750E5" w:rsidP="00717476">
            <w:pPr>
              <w:rPr>
                <w:b/>
                <w:sz w:val="52"/>
                <w:szCs w:val="52"/>
              </w:rPr>
            </w:pPr>
          </w:p>
        </w:tc>
      </w:tr>
      <w:tr w:rsidR="00E750E5" w14:paraId="262112EC" w14:textId="77777777" w:rsidTr="0014498A">
        <w:trPr>
          <w:trHeight w:val="1874"/>
        </w:trPr>
        <w:tc>
          <w:tcPr>
            <w:tcW w:w="9285" w:type="dxa"/>
          </w:tcPr>
          <w:p w14:paraId="279D6983" w14:textId="77777777" w:rsidR="007D2F1A" w:rsidRDefault="007D2F1A" w:rsidP="00E750E5">
            <w:pPr>
              <w:jc w:val="center"/>
              <w:rPr>
                <w:b/>
                <w:color w:val="000000" w:themeColor="text1"/>
                <w:sz w:val="52"/>
                <w:szCs w:val="52"/>
              </w:rPr>
            </w:pPr>
          </w:p>
          <w:p w14:paraId="6DC88E1A" w14:textId="4058BED3" w:rsidR="00E750E5" w:rsidRPr="00E750E5" w:rsidRDefault="00E750E5" w:rsidP="00E750E5">
            <w:pPr>
              <w:jc w:val="center"/>
              <w:rPr>
                <w:b/>
                <w:color w:val="000000" w:themeColor="text1"/>
                <w:sz w:val="52"/>
                <w:szCs w:val="52"/>
              </w:rPr>
            </w:pPr>
            <w:r w:rsidRPr="00E750E5">
              <w:rPr>
                <w:rFonts w:hint="eastAsia"/>
                <w:b/>
                <w:color w:val="000000" w:themeColor="text1"/>
                <w:sz w:val="52"/>
                <w:szCs w:val="52"/>
              </w:rPr>
              <w:t>Th</w:t>
            </w:r>
            <w:r w:rsidRPr="00E750E5">
              <w:rPr>
                <w:b/>
                <w:color w:val="000000" w:themeColor="text1"/>
                <w:sz w:val="52"/>
                <w:szCs w:val="52"/>
              </w:rPr>
              <w:t>e Wonderful World of The Jollys</w:t>
            </w:r>
          </w:p>
          <w:p w14:paraId="61982DC7" w14:textId="77777777" w:rsidR="00E750E5" w:rsidRDefault="00E750E5" w:rsidP="00717476">
            <w:pPr>
              <w:rPr>
                <w:b/>
                <w:sz w:val="52"/>
                <w:szCs w:val="52"/>
              </w:rPr>
            </w:pPr>
          </w:p>
        </w:tc>
      </w:tr>
      <w:tr w:rsidR="00E750E5" w14:paraId="4D4E6ADC" w14:textId="77777777" w:rsidTr="0014498A">
        <w:trPr>
          <w:trHeight w:val="6660"/>
        </w:trPr>
        <w:tc>
          <w:tcPr>
            <w:tcW w:w="9285" w:type="dxa"/>
          </w:tcPr>
          <w:p w14:paraId="0D6F810D" w14:textId="2A849F81" w:rsidR="00E750E5" w:rsidRPr="00AB6B8D" w:rsidRDefault="00AB6B8D" w:rsidP="00E750E5">
            <w:pPr>
              <w:jc w:val="center"/>
              <w:rPr>
                <w:b/>
                <w:color w:val="A6A6A6" w:themeColor="background1" w:themeShade="A6"/>
                <w:sz w:val="52"/>
                <w:szCs w:val="52"/>
                <w:lang w:val="en-US"/>
              </w:rPr>
            </w:pPr>
            <w:r>
              <w:rPr>
                <w:b/>
                <w:color w:val="A6A6A6" w:themeColor="background1" w:themeShade="A6"/>
                <w:sz w:val="52"/>
                <w:szCs w:val="52"/>
                <w:lang w:val="en-US"/>
              </w:rPr>
              <w:t>The Activity Wheels</w:t>
            </w:r>
          </w:p>
          <w:p w14:paraId="4EC352BD" w14:textId="77777777" w:rsidR="00E750E5" w:rsidRDefault="00E750E5" w:rsidP="00E750E5">
            <w:pPr>
              <w:jc w:val="center"/>
              <w:rPr>
                <w:bCs/>
                <w:color w:val="000000" w:themeColor="text1"/>
                <w:sz w:val="52"/>
                <w:szCs w:val="52"/>
              </w:rPr>
            </w:pPr>
          </w:p>
          <w:p w14:paraId="50260B4A" w14:textId="77777777" w:rsidR="00E750E5" w:rsidRDefault="00E750E5" w:rsidP="00E750E5">
            <w:pPr>
              <w:jc w:val="center"/>
              <w:rPr>
                <w:bCs/>
                <w:color w:val="000000" w:themeColor="text1"/>
                <w:sz w:val="52"/>
                <w:szCs w:val="52"/>
              </w:rPr>
            </w:pPr>
          </w:p>
          <w:p w14:paraId="5D44EC93" w14:textId="77777777" w:rsidR="00E750E5" w:rsidRDefault="00E750E5" w:rsidP="008C3251">
            <w:pPr>
              <w:rPr>
                <w:bCs/>
                <w:color w:val="000000" w:themeColor="text1"/>
                <w:sz w:val="52"/>
                <w:szCs w:val="52"/>
              </w:rPr>
            </w:pPr>
          </w:p>
          <w:p w14:paraId="56FC9420" w14:textId="77777777" w:rsidR="008C3251" w:rsidRPr="008C3251" w:rsidRDefault="008C3251" w:rsidP="008C3251">
            <w:pPr>
              <w:rPr>
                <w:sz w:val="52"/>
                <w:szCs w:val="52"/>
              </w:rPr>
            </w:pPr>
          </w:p>
          <w:p w14:paraId="3F801894" w14:textId="77777777" w:rsidR="008C3251" w:rsidRPr="008C3251" w:rsidRDefault="008C3251" w:rsidP="008C3251">
            <w:pPr>
              <w:rPr>
                <w:sz w:val="52"/>
                <w:szCs w:val="52"/>
              </w:rPr>
            </w:pPr>
          </w:p>
          <w:p w14:paraId="7C698F0D" w14:textId="77777777" w:rsidR="008C3251" w:rsidRPr="008C3251" w:rsidRDefault="008C3251" w:rsidP="008C3251">
            <w:pPr>
              <w:rPr>
                <w:sz w:val="52"/>
                <w:szCs w:val="52"/>
              </w:rPr>
            </w:pPr>
          </w:p>
          <w:p w14:paraId="26E22912" w14:textId="46F4A48A" w:rsidR="008C3251" w:rsidRPr="008C3251" w:rsidRDefault="008C3251" w:rsidP="008C3251">
            <w:pPr>
              <w:tabs>
                <w:tab w:val="left" w:pos="6413"/>
              </w:tabs>
              <w:rPr>
                <w:sz w:val="52"/>
                <w:szCs w:val="52"/>
              </w:rPr>
            </w:pPr>
          </w:p>
        </w:tc>
      </w:tr>
      <w:tr w:rsidR="008C3251" w14:paraId="3334F95A" w14:textId="77777777" w:rsidTr="0014498A">
        <w:trPr>
          <w:trHeight w:val="629"/>
        </w:trPr>
        <w:tc>
          <w:tcPr>
            <w:tcW w:w="9285" w:type="dxa"/>
          </w:tcPr>
          <w:p w14:paraId="1F8680CD" w14:textId="2F2C1AC5" w:rsidR="00D15DAB" w:rsidRPr="00AB6B8D" w:rsidRDefault="00D15DAB" w:rsidP="00D15DAB">
            <w:pPr>
              <w:wordWrap w:val="0"/>
              <w:jc w:val="right"/>
              <w:rPr>
                <w:b/>
                <w:color w:val="A6A6A6" w:themeColor="background1" w:themeShade="A6"/>
                <w:sz w:val="44"/>
                <w:szCs w:val="44"/>
                <w:lang w:val="en-US"/>
              </w:rPr>
            </w:pPr>
            <w:r w:rsidRPr="00477232">
              <w:rPr>
                <w:b/>
                <w:color w:val="000000" w:themeColor="text1"/>
                <w:sz w:val="44"/>
                <w:szCs w:val="44"/>
              </w:rPr>
              <w:t>By</w:t>
            </w:r>
            <w:r>
              <w:rPr>
                <w:b/>
                <w:color w:val="000000" w:themeColor="text1"/>
                <w:sz w:val="44"/>
                <w:szCs w:val="44"/>
              </w:rPr>
              <w:t xml:space="preserve"> </w:t>
            </w:r>
            <w:proofErr w:type="spellStart"/>
            <w:r w:rsidR="00AB6B8D">
              <w:rPr>
                <w:b/>
                <w:color w:val="A6A6A6" w:themeColor="background1" w:themeShade="A6"/>
                <w:sz w:val="44"/>
                <w:szCs w:val="44"/>
                <w:lang w:val="en-US"/>
              </w:rPr>
              <w:t>Jep</w:t>
            </w:r>
            <w:proofErr w:type="spellEnd"/>
            <w:r w:rsidR="00AB6B8D">
              <w:rPr>
                <w:b/>
                <w:color w:val="A6A6A6" w:themeColor="background1" w:themeShade="A6"/>
                <w:sz w:val="44"/>
                <w:szCs w:val="44"/>
                <w:lang w:val="en-US"/>
              </w:rPr>
              <w:t xml:space="preserve"> </w:t>
            </w:r>
            <w:proofErr w:type="spellStart"/>
            <w:r w:rsidR="00AB6B8D">
              <w:rPr>
                <w:b/>
                <w:color w:val="A6A6A6" w:themeColor="background1" w:themeShade="A6"/>
                <w:sz w:val="44"/>
                <w:szCs w:val="44"/>
                <w:lang w:val="en-US"/>
              </w:rPr>
              <w:t>Nohland</w:t>
            </w:r>
            <w:proofErr w:type="spellEnd"/>
          </w:p>
          <w:p w14:paraId="12B48A94" w14:textId="77808E33" w:rsidR="008C3251" w:rsidRPr="00E750E5" w:rsidRDefault="008C3251" w:rsidP="008C3251">
            <w:pPr>
              <w:wordWrap w:val="0"/>
              <w:jc w:val="right"/>
              <w:rPr>
                <w:b/>
                <w:color w:val="000000" w:themeColor="text1"/>
                <w:sz w:val="28"/>
                <w:szCs w:val="28"/>
              </w:rPr>
            </w:pPr>
            <w:r w:rsidRPr="00507F75">
              <w:rPr>
                <w:rFonts w:hint="eastAsia"/>
                <w:b/>
                <w:color w:val="000000" w:themeColor="text1"/>
                <w:sz w:val="28"/>
                <w:szCs w:val="28"/>
              </w:rPr>
              <w:t>I</w:t>
            </w:r>
            <w:r w:rsidRPr="00507F75">
              <w:rPr>
                <w:b/>
                <w:color w:val="000000" w:themeColor="text1"/>
                <w:sz w:val="28"/>
                <w:szCs w:val="28"/>
              </w:rPr>
              <w:t>llustrated by PPAT</w:t>
            </w:r>
          </w:p>
        </w:tc>
      </w:tr>
      <w:tr w:rsidR="008C3251" w14:paraId="1F7991BA" w14:textId="77777777" w:rsidTr="0014498A">
        <w:trPr>
          <w:trHeight w:val="629"/>
        </w:trPr>
        <w:tc>
          <w:tcPr>
            <w:tcW w:w="9285" w:type="dxa"/>
          </w:tcPr>
          <w:p w14:paraId="1C188160" w14:textId="77777777" w:rsidR="008C3251" w:rsidRDefault="008C3251" w:rsidP="008C3251">
            <w:pPr>
              <w:rPr>
                <w:rFonts w:ascii="SimSun" w:eastAsia="SimSun" w:hAnsi="SimSun" w:cs="SimSun"/>
                <w:b/>
                <w:color w:val="4F81BD" w:themeColor="accent1"/>
              </w:rPr>
            </w:pPr>
            <w:r>
              <w:rPr>
                <w:rFonts w:ascii="SimSun" w:eastAsia="SimSun" w:hAnsi="SimSun" w:cs="SimSun"/>
                <w:b/>
                <w:noProof/>
                <w:color w:val="4F81BD" w:themeColor="accent1"/>
              </w:rPr>
              <w:lastRenderedPageBreak/>
              <w:drawing>
                <wp:inline distT="0" distB="0" distL="0" distR="0" wp14:anchorId="62BACA48" wp14:editId="32EF29F6">
                  <wp:extent cx="1043286" cy="124264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c.png"/>
                          <pic:cNvPicPr/>
                        </pic:nvPicPr>
                        <pic:blipFill>
                          <a:blip r:embed="rId8"/>
                          <a:stretch>
                            <a:fillRect/>
                          </a:stretch>
                        </pic:blipFill>
                        <pic:spPr>
                          <a:xfrm>
                            <a:off x="0" y="0"/>
                            <a:ext cx="1074290" cy="1279569"/>
                          </a:xfrm>
                          <a:prstGeom prst="rect">
                            <a:avLst/>
                          </a:prstGeom>
                        </pic:spPr>
                      </pic:pic>
                    </a:graphicData>
                  </a:graphic>
                </wp:inline>
              </w:drawing>
            </w:r>
          </w:p>
          <w:p w14:paraId="7327FF7C" w14:textId="77777777" w:rsidR="008C3251" w:rsidRDefault="008C3251" w:rsidP="008C3251">
            <w:pPr>
              <w:rPr>
                <w:rFonts w:ascii="SimSun" w:eastAsia="SimSun" w:hAnsi="SimSun" w:cs="SimSun"/>
                <w:b/>
                <w:color w:val="4F81BD" w:themeColor="accent1"/>
              </w:rPr>
            </w:pPr>
          </w:p>
          <w:p w14:paraId="6081406A" w14:textId="77777777" w:rsidR="008C3251" w:rsidRPr="00FC2C28" w:rsidRDefault="008C3251" w:rsidP="008C3251">
            <w:pPr>
              <w:pStyle w:val="Copyright"/>
              <w:rPr>
                <w:rFonts w:asciiTheme="minorHAnsi" w:hAnsiTheme="minorHAnsi"/>
                <w:sz w:val="28"/>
                <w:szCs w:val="28"/>
              </w:rPr>
            </w:pPr>
            <w:r w:rsidRPr="00FC2C28">
              <w:rPr>
                <w:rFonts w:asciiTheme="minorHAnsi" w:hAnsiTheme="minorHAnsi"/>
                <w:sz w:val="28"/>
                <w:szCs w:val="28"/>
              </w:rPr>
              <w:t>Copyright © Phenix Publishing (UK) Limited</w:t>
            </w:r>
          </w:p>
          <w:p w14:paraId="599112D3" w14:textId="77777777" w:rsidR="008C3251" w:rsidRDefault="008C3251" w:rsidP="008C3251">
            <w:pPr>
              <w:rPr>
                <w:b/>
                <w:sz w:val="28"/>
                <w:szCs w:val="28"/>
              </w:rPr>
            </w:pPr>
          </w:p>
          <w:p w14:paraId="2D8C0D35" w14:textId="77777777" w:rsidR="008C3251" w:rsidRDefault="008C3251" w:rsidP="008C3251">
            <w:pPr>
              <w:pStyle w:val="Imprintpage"/>
              <w:rPr>
                <w:szCs w:val="21"/>
                <w:lang w:eastAsia="en-US"/>
              </w:rPr>
            </w:pPr>
            <w:r>
              <w:rPr>
                <w:szCs w:val="21"/>
                <w:lang w:eastAsia="en-US"/>
              </w:rPr>
              <w:t xml:space="preserve">All rights reserved. No part of this publication may be reproduced or distributed in any form or by any means, or stored in a database or retrieval system, without the prior written consent of </w:t>
            </w:r>
            <w:r>
              <w:rPr>
                <w:rFonts w:ascii="Times New Roman" w:hAnsi="Times New Roman"/>
                <w:szCs w:val="21"/>
                <w:lang w:eastAsia="en-US"/>
              </w:rPr>
              <w:t>P</w:t>
            </w:r>
            <w:r>
              <w:rPr>
                <w:rFonts w:ascii="Times New Roman" w:hAnsi="Times New Roman"/>
                <w:szCs w:val="21"/>
              </w:rPr>
              <w:t>henix Publishing (UK) Limited</w:t>
            </w:r>
            <w:r>
              <w:rPr>
                <w:szCs w:val="21"/>
                <w:lang w:eastAsia="en-US"/>
              </w:rPr>
              <w:t>, including, but not limited to, network storage or transmission, or broadcast for distance learning.</w:t>
            </w:r>
          </w:p>
          <w:p w14:paraId="70E37AF3" w14:textId="77777777" w:rsidR="008C3251" w:rsidRDefault="008C3251" w:rsidP="008C3251">
            <w:pPr>
              <w:spacing w:line="276" w:lineRule="auto"/>
              <w:rPr>
                <w:b/>
                <w:szCs w:val="21"/>
              </w:rPr>
            </w:pPr>
          </w:p>
          <w:p w14:paraId="61F0AE2B" w14:textId="77777777" w:rsidR="008C3251" w:rsidRPr="00567B15" w:rsidRDefault="008C3251" w:rsidP="008C3251">
            <w:pPr>
              <w:spacing w:line="276" w:lineRule="auto"/>
              <w:rPr>
                <w:szCs w:val="21"/>
              </w:rPr>
            </w:pPr>
            <w:r w:rsidRPr="00567B15">
              <w:rPr>
                <w:szCs w:val="21"/>
              </w:rPr>
              <w:t xml:space="preserve">For copyright licensing and distribution cooperation, please contact Phenix Publishing (HK) Limited. Phenix Publishing (HK) Limited is a subsidiary of Phenix Publishing (UK) Limited. </w:t>
            </w:r>
          </w:p>
          <w:p w14:paraId="7A922B45" w14:textId="77777777" w:rsidR="008C3251" w:rsidRDefault="008C3251" w:rsidP="008C3251">
            <w:pPr>
              <w:spacing w:line="276" w:lineRule="auto"/>
              <w:rPr>
                <w:b/>
                <w:szCs w:val="21"/>
              </w:rPr>
            </w:pPr>
          </w:p>
          <w:p w14:paraId="5492FCA3" w14:textId="77777777" w:rsidR="008C3251" w:rsidRDefault="008C3251" w:rsidP="008C3251">
            <w:pPr>
              <w:rPr>
                <w:szCs w:val="21"/>
              </w:rPr>
            </w:pPr>
            <w:r>
              <w:rPr>
                <w:szCs w:val="21"/>
              </w:rPr>
              <w:t>Phenix Publishing (UK) Limited</w:t>
            </w:r>
          </w:p>
          <w:p w14:paraId="25F2DBBF" w14:textId="77777777" w:rsidR="008C3251" w:rsidRDefault="008C3251" w:rsidP="008C3251">
            <w:pPr>
              <w:rPr>
                <w:szCs w:val="21"/>
              </w:rPr>
            </w:pPr>
            <w:r>
              <w:rPr>
                <w:szCs w:val="21"/>
              </w:rPr>
              <w:t>www.phenixpublishing.co.uk</w:t>
            </w:r>
          </w:p>
          <w:p w14:paraId="70E502C1" w14:textId="77777777" w:rsidR="008C3251" w:rsidRDefault="008C3251" w:rsidP="008C3251">
            <w:pPr>
              <w:spacing w:line="276" w:lineRule="auto"/>
              <w:rPr>
                <w:szCs w:val="21"/>
              </w:rPr>
            </w:pPr>
            <w:r>
              <w:rPr>
                <w:szCs w:val="21"/>
              </w:rPr>
              <w:t xml:space="preserve">Business cooperation: sales@phenixpublishing.co.uk  </w:t>
            </w:r>
          </w:p>
          <w:p w14:paraId="1CA7942F" w14:textId="77777777" w:rsidR="008C3251" w:rsidRDefault="008C3251" w:rsidP="008C3251">
            <w:pPr>
              <w:spacing w:line="276" w:lineRule="auto"/>
              <w:rPr>
                <w:szCs w:val="21"/>
              </w:rPr>
            </w:pPr>
            <w:r>
              <w:rPr>
                <w:szCs w:val="21"/>
              </w:rPr>
              <w:t>Customer care: feedback@phenixpublishing.co.uk</w:t>
            </w:r>
          </w:p>
          <w:p w14:paraId="10485C02" w14:textId="1E2B0BAF" w:rsidR="008C3251" w:rsidRPr="00D15DAB" w:rsidRDefault="008C3251" w:rsidP="00D15DAB">
            <w:pPr>
              <w:pStyle w:val="Imprintpage"/>
              <w:spacing w:line="276" w:lineRule="auto"/>
              <w:rPr>
                <w:szCs w:val="21"/>
              </w:rPr>
            </w:pPr>
            <w:r>
              <w:rPr>
                <w:szCs w:val="21"/>
              </w:rPr>
              <w:t>Offices: London - Hong Kong - Beijing</w:t>
            </w:r>
          </w:p>
          <w:p w14:paraId="1231B3B0" w14:textId="77777777" w:rsidR="008C3251" w:rsidRPr="003766B3" w:rsidRDefault="008C3251" w:rsidP="008C3251">
            <w:pPr>
              <w:rPr>
                <w:b/>
                <w:sz w:val="28"/>
                <w:szCs w:val="28"/>
              </w:rPr>
            </w:pPr>
          </w:p>
          <w:p w14:paraId="17C719D1" w14:textId="77777777" w:rsidR="008C3251" w:rsidRPr="00BF0F2C" w:rsidRDefault="008C3251" w:rsidP="008C3251">
            <w:pPr>
              <w:rPr>
                <w:rFonts w:cs="Times New Roman"/>
                <w:szCs w:val="21"/>
                <w:lang w:eastAsia="en-US"/>
              </w:rPr>
            </w:pPr>
            <w:r w:rsidRPr="00BF0F2C">
              <w:rPr>
                <w:rFonts w:cs="Times New Roman"/>
                <w:szCs w:val="21"/>
                <w:lang w:eastAsia="en-US"/>
              </w:rPr>
              <w:t xml:space="preserve">ISBN: </w:t>
            </w:r>
          </w:p>
          <w:p w14:paraId="4C362737" w14:textId="77777777" w:rsidR="008C3251" w:rsidRPr="00BF0F2C" w:rsidRDefault="008C3251" w:rsidP="008C3251">
            <w:pPr>
              <w:rPr>
                <w:b/>
                <w:szCs w:val="21"/>
              </w:rPr>
            </w:pPr>
          </w:p>
          <w:p w14:paraId="548B3CF9" w14:textId="77777777" w:rsidR="008C3251" w:rsidRPr="00BF0F2C" w:rsidRDefault="008C3251" w:rsidP="008C3251">
            <w:pPr>
              <w:rPr>
                <w:b/>
                <w:szCs w:val="21"/>
              </w:rPr>
            </w:pPr>
          </w:p>
          <w:p w14:paraId="5589B88B" w14:textId="7CAF0E0C" w:rsidR="008C3251" w:rsidRPr="00507F75" w:rsidRDefault="008C3251" w:rsidP="008C3251">
            <w:pPr>
              <w:rPr>
                <w:b/>
                <w:color w:val="000000" w:themeColor="text1"/>
                <w:sz w:val="28"/>
                <w:szCs w:val="28"/>
              </w:rPr>
            </w:pPr>
            <w:r w:rsidRPr="00BF0F2C">
              <w:rPr>
                <w:rFonts w:hint="eastAsia"/>
                <w:szCs w:val="21"/>
              </w:rPr>
              <w:t>Printed</w:t>
            </w:r>
            <w:r w:rsidRPr="00BF0F2C">
              <w:rPr>
                <w:szCs w:val="21"/>
              </w:rPr>
              <w:t xml:space="preserve"> in Chi</w:t>
            </w:r>
            <w:r>
              <w:rPr>
                <w:szCs w:val="21"/>
              </w:rPr>
              <w:t>na</w:t>
            </w:r>
          </w:p>
        </w:tc>
      </w:tr>
    </w:tbl>
    <w:p w14:paraId="4B22A383" w14:textId="77777777" w:rsidR="00615BBA" w:rsidRPr="001820AD" w:rsidRDefault="00615BBA" w:rsidP="00615BBA">
      <w:pPr>
        <w:sectPr w:rsidR="00615BBA" w:rsidRPr="001820AD" w:rsidSect="00C5744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851" w:footer="992" w:gutter="0"/>
          <w:pgNumType w:start="1"/>
          <w:cols w:space="425"/>
          <w:titlePg/>
          <w:docGrid w:type="lines" w:linePitch="312"/>
        </w:sectPr>
      </w:pPr>
    </w:p>
    <w:p w14:paraId="73B699CA" w14:textId="66EA4997" w:rsidR="00543E7F" w:rsidRDefault="00D70C53" w:rsidP="001820AD">
      <w:pPr>
        <w:jc w:val="center"/>
        <w:rPr>
          <w:b/>
          <w:sz w:val="36"/>
          <w:szCs w:val="36"/>
        </w:rPr>
      </w:pPr>
      <w:r>
        <w:rPr>
          <w:b/>
          <w:sz w:val="36"/>
          <w:szCs w:val="36"/>
        </w:rPr>
        <w:lastRenderedPageBreak/>
        <w:t>Table of Contents</w:t>
      </w:r>
    </w:p>
    <w:p w14:paraId="3F36C754" w14:textId="77777777" w:rsidR="00543E7F" w:rsidRDefault="00543E7F" w:rsidP="00543E7F">
      <w:pPr>
        <w:jc w:val="center"/>
        <w:rPr>
          <w:b/>
          <w:sz w:val="36"/>
          <w:szCs w:val="36"/>
        </w:rPr>
      </w:pPr>
    </w:p>
    <w:p w14:paraId="64CBE836" w14:textId="647F2CC1" w:rsidR="00DA1276" w:rsidRDefault="004849D7">
      <w:pPr>
        <w:pStyle w:val="TOC2"/>
        <w:tabs>
          <w:tab w:val="right" w:leader="dot" w:pos="9016"/>
        </w:tabs>
        <w:ind w:left="480"/>
        <w:rPr>
          <w:noProof/>
        </w:rPr>
      </w:pPr>
      <w:r>
        <w:rPr>
          <w:sz w:val="32"/>
          <w:szCs w:val="32"/>
        </w:rPr>
        <w:fldChar w:fldCharType="begin"/>
      </w:r>
      <w:r>
        <w:rPr>
          <w:sz w:val="32"/>
          <w:szCs w:val="32"/>
        </w:rPr>
        <w:instrText xml:space="preserve"> TOC \o "1-3" \h \z \u </w:instrText>
      </w:r>
      <w:r>
        <w:rPr>
          <w:sz w:val="32"/>
          <w:szCs w:val="32"/>
        </w:rPr>
        <w:fldChar w:fldCharType="separate"/>
      </w:r>
      <w:hyperlink w:anchor="_Toc32431751" w:history="1">
        <w:r w:rsidR="00DA1276" w:rsidRPr="00CA4901">
          <w:rPr>
            <w:rStyle w:val="Hyperlink"/>
            <w:noProof/>
          </w:rPr>
          <w:t>CHAPTER 1</w:t>
        </w:r>
        <w:r w:rsidR="00DA1276">
          <w:rPr>
            <w:noProof/>
            <w:webHidden/>
          </w:rPr>
          <w:tab/>
        </w:r>
        <w:r w:rsidR="00DA1276">
          <w:rPr>
            <w:noProof/>
            <w:webHidden/>
          </w:rPr>
          <w:fldChar w:fldCharType="begin"/>
        </w:r>
        <w:r w:rsidR="00DA1276">
          <w:rPr>
            <w:noProof/>
            <w:webHidden/>
          </w:rPr>
          <w:instrText xml:space="preserve"> PAGEREF _Toc32431751 \h </w:instrText>
        </w:r>
        <w:r w:rsidR="00DA1276">
          <w:rPr>
            <w:noProof/>
            <w:webHidden/>
          </w:rPr>
        </w:r>
        <w:r w:rsidR="00DA1276">
          <w:rPr>
            <w:noProof/>
            <w:webHidden/>
          </w:rPr>
          <w:fldChar w:fldCharType="separate"/>
        </w:r>
        <w:r w:rsidR="00DA1276">
          <w:rPr>
            <w:noProof/>
            <w:webHidden/>
          </w:rPr>
          <w:t>1</w:t>
        </w:r>
        <w:r w:rsidR="00DA1276">
          <w:rPr>
            <w:noProof/>
            <w:webHidden/>
          </w:rPr>
          <w:fldChar w:fldCharType="end"/>
        </w:r>
      </w:hyperlink>
    </w:p>
    <w:p w14:paraId="7D9849AD" w14:textId="427D2A48" w:rsidR="00DA1276" w:rsidRDefault="001F6D82">
      <w:pPr>
        <w:pStyle w:val="TOC2"/>
        <w:tabs>
          <w:tab w:val="right" w:leader="dot" w:pos="9016"/>
        </w:tabs>
        <w:ind w:left="480"/>
        <w:rPr>
          <w:noProof/>
        </w:rPr>
      </w:pPr>
      <w:hyperlink w:anchor="_Toc32431752" w:history="1">
        <w:r w:rsidR="00DA1276" w:rsidRPr="00CA4901">
          <w:rPr>
            <w:rStyle w:val="Hyperlink"/>
            <w:noProof/>
            <w:lang w:val="en-US"/>
          </w:rPr>
          <w:t>The Gloomy Weather</w:t>
        </w:r>
        <w:r w:rsidR="00DA1276">
          <w:rPr>
            <w:noProof/>
            <w:webHidden/>
          </w:rPr>
          <w:tab/>
        </w:r>
        <w:r w:rsidR="00DA1276">
          <w:rPr>
            <w:noProof/>
            <w:webHidden/>
          </w:rPr>
          <w:fldChar w:fldCharType="begin"/>
        </w:r>
        <w:r w:rsidR="00DA1276">
          <w:rPr>
            <w:noProof/>
            <w:webHidden/>
          </w:rPr>
          <w:instrText xml:space="preserve"> PAGEREF _Toc32431752 \h </w:instrText>
        </w:r>
        <w:r w:rsidR="00DA1276">
          <w:rPr>
            <w:noProof/>
            <w:webHidden/>
          </w:rPr>
        </w:r>
        <w:r w:rsidR="00DA1276">
          <w:rPr>
            <w:noProof/>
            <w:webHidden/>
          </w:rPr>
          <w:fldChar w:fldCharType="separate"/>
        </w:r>
        <w:r w:rsidR="00DA1276">
          <w:rPr>
            <w:noProof/>
            <w:webHidden/>
          </w:rPr>
          <w:t>1</w:t>
        </w:r>
        <w:r w:rsidR="00DA1276">
          <w:rPr>
            <w:noProof/>
            <w:webHidden/>
          </w:rPr>
          <w:fldChar w:fldCharType="end"/>
        </w:r>
      </w:hyperlink>
    </w:p>
    <w:p w14:paraId="564F6323" w14:textId="3EA59832" w:rsidR="00DA1276" w:rsidRDefault="001F6D82">
      <w:pPr>
        <w:pStyle w:val="TOC2"/>
        <w:tabs>
          <w:tab w:val="right" w:leader="dot" w:pos="9016"/>
        </w:tabs>
        <w:ind w:left="480"/>
        <w:rPr>
          <w:noProof/>
        </w:rPr>
      </w:pPr>
      <w:hyperlink w:anchor="_Toc32431753" w:history="1">
        <w:r w:rsidR="00DA1276" w:rsidRPr="00CA4901">
          <w:rPr>
            <w:rStyle w:val="Hyperlink"/>
            <w:noProof/>
          </w:rPr>
          <w:t>CHAPTER 2</w:t>
        </w:r>
        <w:r w:rsidR="00DA1276">
          <w:rPr>
            <w:noProof/>
            <w:webHidden/>
          </w:rPr>
          <w:tab/>
        </w:r>
        <w:r w:rsidR="00DA1276">
          <w:rPr>
            <w:noProof/>
            <w:webHidden/>
          </w:rPr>
          <w:fldChar w:fldCharType="begin"/>
        </w:r>
        <w:r w:rsidR="00DA1276">
          <w:rPr>
            <w:noProof/>
            <w:webHidden/>
          </w:rPr>
          <w:instrText xml:space="preserve"> PAGEREF _Toc32431753 \h </w:instrText>
        </w:r>
        <w:r w:rsidR="00DA1276">
          <w:rPr>
            <w:noProof/>
            <w:webHidden/>
          </w:rPr>
        </w:r>
        <w:r w:rsidR="00DA1276">
          <w:rPr>
            <w:noProof/>
            <w:webHidden/>
          </w:rPr>
          <w:fldChar w:fldCharType="separate"/>
        </w:r>
        <w:r w:rsidR="00DA1276">
          <w:rPr>
            <w:noProof/>
            <w:webHidden/>
          </w:rPr>
          <w:t>2</w:t>
        </w:r>
        <w:r w:rsidR="00DA1276">
          <w:rPr>
            <w:noProof/>
            <w:webHidden/>
          </w:rPr>
          <w:fldChar w:fldCharType="end"/>
        </w:r>
      </w:hyperlink>
    </w:p>
    <w:p w14:paraId="3E9B2821" w14:textId="0C035F65" w:rsidR="00DA1276" w:rsidRDefault="001F6D82">
      <w:pPr>
        <w:pStyle w:val="TOC2"/>
        <w:tabs>
          <w:tab w:val="right" w:leader="dot" w:pos="9016"/>
        </w:tabs>
        <w:ind w:left="480"/>
        <w:rPr>
          <w:noProof/>
        </w:rPr>
      </w:pPr>
      <w:hyperlink w:anchor="_Toc32431754" w:history="1">
        <w:r w:rsidR="00DA1276" w:rsidRPr="00CA4901">
          <w:rPr>
            <w:rStyle w:val="Hyperlink"/>
            <w:noProof/>
            <w:lang w:val="en-US"/>
          </w:rPr>
          <w:t>What Did You Do This Weekend?</w:t>
        </w:r>
        <w:r w:rsidR="00DA1276">
          <w:rPr>
            <w:noProof/>
            <w:webHidden/>
          </w:rPr>
          <w:tab/>
        </w:r>
        <w:r w:rsidR="00DA1276">
          <w:rPr>
            <w:noProof/>
            <w:webHidden/>
          </w:rPr>
          <w:fldChar w:fldCharType="begin"/>
        </w:r>
        <w:r w:rsidR="00DA1276">
          <w:rPr>
            <w:noProof/>
            <w:webHidden/>
          </w:rPr>
          <w:instrText xml:space="preserve"> PAGEREF _Toc32431754 \h </w:instrText>
        </w:r>
        <w:r w:rsidR="00DA1276">
          <w:rPr>
            <w:noProof/>
            <w:webHidden/>
          </w:rPr>
        </w:r>
        <w:r w:rsidR="00DA1276">
          <w:rPr>
            <w:noProof/>
            <w:webHidden/>
          </w:rPr>
          <w:fldChar w:fldCharType="separate"/>
        </w:r>
        <w:r w:rsidR="00DA1276">
          <w:rPr>
            <w:noProof/>
            <w:webHidden/>
          </w:rPr>
          <w:t>2</w:t>
        </w:r>
        <w:r w:rsidR="00DA1276">
          <w:rPr>
            <w:noProof/>
            <w:webHidden/>
          </w:rPr>
          <w:fldChar w:fldCharType="end"/>
        </w:r>
      </w:hyperlink>
    </w:p>
    <w:p w14:paraId="615F61D6" w14:textId="0ACBAC5D" w:rsidR="00DA1276" w:rsidRDefault="001F6D82">
      <w:pPr>
        <w:pStyle w:val="TOC2"/>
        <w:tabs>
          <w:tab w:val="right" w:leader="dot" w:pos="9016"/>
        </w:tabs>
        <w:ind w:left="480"/>
        <w:rPr>
          <w:noProof/>
        </w:rPr>
      </w:pPr>
      <w:hyperlink w:anchor="_Toc32431755" w:history="1">
        <w:r w:rsidR="00DA1276" w:rsidRPr="00CA4901">
          <w:rPr>
            <w:rStyle w:val="Hyperlink"/>
            <w:noProof/>
          </w:rPr>
          <w:t>CHAPTER 3</w:t>
        </w:r>
        <w:r w:rsidR="00DA1276">
          <w:rPr>
            <w:noProof/>
            <w:webHidden/>
          </w:rPr>
          <w:tab/>
        </w:r>
        <w:r w:rsidR="00DA1276">
          <w:rPr>
            <w:noProof/>
            <w:webHidden/>
          </w:rPr>
          <w:fldChar w:fldCharType="begin"/>
        </w:r>
        <w:r w:rsidR="00DA1276">
          <w:rPr>
            <w:noProof/>
            <w:webHidden/>
          </w:rPr>
          <w:instrText xml:space="preserve"> PAGEREF _Toc32431755 \h </w:instrText>
        </w:r>
        <w:r w:rsidR="00DA1276">
          <w:rPr>
            <w:noProof/>
            <w:webHidden/>
          </w:rPr>
        </w:r>
        <w:r w:rsidR="00DA1276">
          <w:rPr>
            <w:noProof/>
            <w:webHidden/>
          </w:rPr>
          <w:fldChar w:fldCharType="separate"/>
        </w:r>
        <w:r w:rsidR="00DA1276">
          <w:rPr>
            <w:noProof/>
            <w:webHidden/>
          </w:rPr>
          <w:t>4</w:t>
        </w:r>
        <w:r w:rsidR="00DA1276">
          <w:rPr>
            <w:noProof/>
            <w:webHidden/>
          </w:rPr>
          <w:fldChar w:fldCharType="end"/>
        </w:r>
      </w:hyperlink>
    </w:p>
    <w:p w14:paraId="23394581" w14:textId="231B3657" w:rsidR="00DA1276" w:rsidRDefault="001F6D82">
      <w:pPr>
        <w:pStyle w:val="TOC2"/>
        <w:tabs>
          <w:tab w:val="right" w:leader="dot" w:pos="9016"/>
        </w:tabs>
        <w:ind w:left="480"/>
        <w:rPr>
          <w:noProof/>
        </w:rPr>
      </w:pPr>
      <w:hyperlink w:anchor="_Toc32431756" w:history="1">
        <w:r w:rsidR="00DA1276" w:rsidRPr="00CA4901">
          <w:rPr>
            <w:rStyle w:val="Hyperlink"/>
            <w:noProof/>
            <w:lang w:val="en-US"/>
          </w:rPr>
          <w:t>Inspired</w:t>
        </w:r>
        <w:r w:rsidR="00DA1276">
          <w:rPr>
            <w:noProof/>
            <w:webHidden/>
          </w:rPr>
          <w:tab/>
        </w:r>
        <w:r w:rsidR="00DA1276">
          <w:rPr>
            <w:noProof/>
            <w:webHidden/>
          </w:rPr>
          <w:fldChar w:fldCharType="begin"/>
        </w:r>
        <w:r w:rsidR="00DA1276">
          <w:rPr>
            <w:noProof/>
            <w:webHidden/>
          </w:rPr>
          <w:instrText xml:space="preserve"> PAGEREF _Toc32431756 \h </w:instrText>
        </w:r>
        <w:r w:rsidR="00DA1276">
          <w:rPr>
            <w:noProof/>
            <w:webHidden/>
          </w:rPr>
        </w:r>
        <w:r w:rsidR="00DA1276">
          <w:rPr>
            <w:noProof/>
            <w:webHidden/>
          </w:rPr>
          <w:fldChar w:fldCharType="separate"/>
        </w:r>
        <w:r w:rsidR="00DA1276">
          <w:rPr>
            <w:noProof/>
            <w:webHidden/>
          </w:rPr>
          <w:t>4</w:t>
        </w:r>
        <w:r w:rsidR="00DA1276">
          <w:rPr>
            <w:noProof/>
            <w:webHidden/>
          </w:rPr>
          <w:fldChar w:fldCharType="end"/>
        </w:r>
      </w:hyperlink>
    </w:p>
    <w:p w14:paraId="672C3BE1" w14:textId="41FE3A42" w:rsidR="00DA1276" w:rsidRDefault="001F6D82">
      <w:pPr>
        <w:pStyle w:val="TOC2"/>
        <w:tabs>
          <w:tab w:val="right" w:leader="dot" w:pos="9016"/>
        </w:tabs>
        <w:ind w:left="480"/>
        <w:rPr>
          <w:noProof/>
        </w:rPr>
      </w:pPr>
      <w:hyperlink w:anchor="_Toc32431757" w:history="1">
        <w:r w:rsidR="00DA1276" w:rsidRPr="00CA4901">
          <w:rPr>
            <w:rStyle w:val="Hyperlink"/>
            <w:noProof/>
          </w:rPr>
          <w:t>CHAPTER 4</w:t>
        </w:r>
        <w:r w:rsidR="00DA1276">
          <w:rPr>
            <w:noProof/>
            <w:webHidden/>
          </w:rPr>
          <w:tab/>
        </w:r>
        <w:r w:rsidR="00DA1276">
          <w:rPr>
            <w:noProof/>
            <w:webHidden/>
          </w:rPr>
          <w:fldChar w:fldCharType="begin"/>
        </w:r>
        <w:r w:rsidR="00DA1276">
          <w:rPr>
            <w:noProof/>
            <w:webHidden/>
          </w:rPr>
          <w:instrText xml:space="preserve"> PAGEREF _Toc32431757 \h </w:instrText>
        </w:r>
        <w:r w:rsidR="00DA1276">
          <w:rPr>
            <w:noProof/>
            <w:webHidden/>
          </w:rPr>
        </w:r>
        <w:r w:rsidR="00DA1276">
          <w:rPr>
            <w:noProof/>
            <w:webHidden/>
          </w:rPr>
          <w:fldChar w:fldCharType="separate"/>
        </w:r>
        <w:r w:rsidR="00DA1276">
          <w:rPr>
            <w:noProof/>
            <w:webHidden/>
          </w:rPr>
          <w:t>5</w:t>
        </w:r>
        <w:r w:rsidR="00DA1276">
          <w:rPr>
            <w:noProof/>
            <w:webHidden/>
          </w:rPr>
          <w:fldChar w:fldCharType="end"/>
        </w:r>
      </w:hyperlink>
    </w:p>
    <w:p w14:paraId="270214A9" w14:textId="1E03AE9B" w:rsidR="00DA1276" w:rsidRDefault="001F6D82">
      <w:pPr>
        <w:pStyle w:val="TOC2"/>
        <w:tabs>
          <w:tab w:val="right" w:leader="dot" w:pos="9016"/>
        </w:tabs>
        <w:ind w:left="480"/>
        <w:rPr>
          <w:noProof/>
        </w:rPr>
      </w:pPr>
      <w:hyperlink w:anchor="_Toc32431758" w:history="1">
        <w:r w:rsidR="00DA1276" w:rsidRPr="00CA4901">
          <w:rPr>
            <w:rStyle w:val="Hyperlink"/>
            <w:noProof/>
            <w:lang w:val="en-US"/>
          </w:rPr>
          <w:t>Life Cycles</w:t>
        </w:r>
        <w:r w:rsidR="00DA1276">
          <w:rPr>
            <w:noProof/>
            <w:webHidden/>
          </w:rPr>
          <w:tab/>
        </w:r>
        <w:r w:rsidR="00DA1276">
          <w:rPr>
            <w:noProof/>
            <w:webHidden/>
          </w:rPr>
          <w:fldChar w:fldCharType="begin"/>
        </w:r>
        <w:r w:rsidR="00DA1276">
          <w:rPr>
            <w:noProof/>
            <w:webHidden/>
          </w:rPr>
          <w:instrText xml:space="preserve"> PAGEREF _Toc32431758 \h </w:instrText>
        </w:r>
        <w:r w:rsidR="00DA1276">
          <w:rPr>
            <w:noProof/>
            <w:webHidden/>
          </w:rPr>
        </w:r>
        <w:r w:rsidR="00DA1276">
          <w:rPr>
            <w:noProof/>
            <w:webHidden/>
          </w:rPr>
          <w:fldChar w:fldCharType="separate"/>
        </w:r>
        <w:r w:rsidR="00DA1276">
          <w:rPr>
            <w:noProof/>
            <w:webHidden/>
          </w:rPr>
          <w:t>5</w:t>
        </w:r>
        <w:r w:rsidR="00DA1276">
          <w:rPr>
            <w:noProof/>
            <w:webHidden/>
          </w:rPr>
          <w:fldChar w:fldCharType="end"/>
        </w:r>
      </w:hyperlink>
    </w:p>
    <w:p w14:paraId="15DF5CC8" w14:textId="62C3AE14" w:rsidR="00DA1276" w:rsidRDefault="001F6D82">
      <w:pPr>
        <w:pStyle w:val="TOC2"/>
        <w:tabs>
          <w:tab w:val="right" w:leader="dot" w:pos="9016"/>
        </w:tabs>
        <w:ind w:left="480"/>
        <w:rPr>
          <w:noProof/>
        </w:rPr>
      </w:pPr>
      <w:hyperlink w:anchor="_Toc32431759" w:history="1">
        <w:r w:rsidR="00DA1276" w:rsidRPr="00CA4901">
          <w:rPr>
            <w:rStyle w:val="Hyperlink"/>
            <w:noProof/>
          </w:rPr>
          <w:t xml:space="preserve">CHAPTER </w:t>
        </w:r>
        <w:r w:rsidR="00DA1276" w:rsidRPr="00CA4901">
          <w:rPr>
            <w:rStyle w:val="Hyperlink"/>
            <w:noProof/>
            <w:lang w:val="en-US"/>
          </w:rPr>
          <w:t>5</w:t>
        </w:r>
        <w:r w:rsidR="00DA1276">
          <w:rPr>
            <w:noProof/>
            <w:webHidden/>
          </w:rPr>
          <w:tab/>
        </w:r>
        <w:r w:rsidR="00DA1276">
          <w:rPr>
            <w:noProof/>
            <w:webHidden/>
          </w:rPr>
          <w:fldChar w:fldCharType="begin"/>
        </w:r>
        <w:r w:rsidR="00DA1276">
          <w:rPr>
            <w:noProof/>
            <w:webHidden/>
          </w:rPr>
          <w:instrText xml:space="preserve"> PAGEREF _Toc32431759 \h </w:instrText>
        </w:r>
        <w:r w:rsidR="00DA1276">
          <w:rPr>
            <w:noProof/>
            <w:webHidden/>
          </w:rPr>
        </w:r>
        <w:r w:rsidR="00DA1276">
          <w:rPr>
            <w:noProof/>
            <w:webHidden/>
          </w:rPr>
          <w:fldChar w:fldCharType="separate"/>
        </w:r>
        <w:r w:rsidR="00DA1276">
          <w:rPr>
            <w:noProof/>
            <w:webHidden/>
          </w:rPr>
          <w:t>7</w:t>
        </w:r>
        <w:r w:rsidR="00DA1276">
          <w:rPr>
            <w:noProof/>
            <w:webHidden/>
          </w:rPr>
          <w:fldChar w:fldCharType="end"/>
        </w:r>
      </w:hyperlink>
    </w:p>
    <w:p w14:paraId="34F71FC7" w14:textId="3BD0E6F0" w:rsidR="00DA1276" w:rsidRDefault="001F6D82">
      <w:pPr>
        <w:pStyle w:val="TOC2"/>
        <w:tabs>
          <w:tab w:val="right" w:leader="dot" w:pos="9016"/>
        </w:tabs>
        <w:ind w:left="480"/>
        <w:rPr>
          <w:noProof/>
        </w:rPr>
      </w:pPr>
      <w:hyperlink w:anchor="_Toc32431760" w:history="1">
        <w:r w:rsidR="00DA1276" w:rsidRPr="00CA4901">
          <w:rPr>
            <w:rStyle w:val="Hyperlink"/>
            <w:noProof/>
            <w:lang w:val="en-US"/>
          </w:rPr>
          <w:t>Wheel of Fortune</w:t>
        </w:r>
        <w:r w:rsidR="00DA1276">
          <w:rPr>
            <w:noProof/>
            <w:webHidden/>
          </w:rPr>
          <w:tab/>
        </w:r>
        <w:r w:rsidR="00DA1276">
          <w:rPr>
            <w:noProof/>
            <w:webHidden/>
          </w:rPr>
          <w:fldChar w:fldCharType="begin"/>
        </w:r>
        <w:r w:rsidR="00DA1276">
          <w:rPr>
            <w:noProof/>
            <w:webHidden/>
          </w:rPr>
          <w:instrText xml:space="preserve"> PAGEREF _Toc32431760 \h </w:instrText>
        </w:r>
        <w:r w:rsidR="00DA1276">
          <w:rPr>
            <w:noProof/>
            <w:webHidden/>
          </w:rPr>
        </w:r>
        <w:r w:rsidR="00DA1276">
          <w:rPr>
            <w:noProof/>
            <w:webHidden/>
          </w:rPr>
          <w:fldChar w:fldCharType="separate"/>
        </w:r>
        <w:r w:rsidR="00DA1276">
          <w:rPr>
            <w:noProof/>
            <w:webHidden/>
          </w:rPr>
          <w:t>7</w:t>
        </w:r>
        <w:r w:rsidR="00DA1276">
          <w:rPr>
            <w:noProof/>
            <w:webHidden/>
          </w:rPr>
          <w:fldChar w:fldCharType="end"/>
        </w:r>
      </w:hyperlink>
    </w:p>
    <w:p w14:paraId="078AD4D6" w14:textId="3FADA1A0" w:rsidR="00DA1276" w:rsidRDefault="001F6D82">
      <w:pPr>
        <w:pStyle w:val="TOC2"/>
        <w:tabs>
          <w:tab w:val="right" w:leader="dot" w:pos="9016"/>
        </w:tabs>
        <w:ind w:left="480"/>
        <w:rPr>
          <w:noProof/>
        </w:rPr>
      </w:pPr>
      <w:hyperlink w:anchor="_Toc32431761" w:history="1">
        <w:r w:rsidR="00DA1276" w:rsidRPr="00CA4901">
          <w:rPr>
            <w:rStyle w:val="Hyperlink"/>
            <w:noProof/>
          </w:rPr>
          <w:t>Comprehension Questions</w:t>
        </w:r>
        <w:r w:rsidR="00DA1276">
          <w:rPr>
            <w:noProof/>
            <w:webHidden/>
          </w:rPr>
          <w:tab/>
        </w:r>
        <w:r w:rsidR="00DA1276">
          <w:rPr>
            <w:noProof/>
            <w:webHidden/>
          </w:rPr>
          <w:fldChar w:fldCharType="begin"/>
        </w:r>
        <w:r w:rsidR="00DA1276">
          <w:rPr>
            <w:noProof/>
            <w:webHidden/>
          </w:rPr>
          <w:instrText xml:space="preserve"> PAGEREF _Toc32431761 \h </w:instrText>
        </w:r>
        <w:r w:rsidR="00DA1276">
          <w:rPr>
            <w:noProof/>
            <w:webHidden/>
          </w:rPr>
        </w:r>
        <w:r w:rsidR="00DA1276">
          <w:rPr>
            <w:noProof/>
            <w:webHidden/>
          </w:rPr>
          <w:fldChar w:fldCharType="separate"/>
        </w:r>
        <w:r w:rsidR="00DA1276">
          <w:rPr>
            <w:noProof/>
            <w:webHidden/>
          </w:rPr>
          <w:t>10</w:t>
        </w:r>
        <w:r w:rsidR="00DA1276">
          <w:rPr>
            <w:noProof/>
            <w:webHidden/>
          </w:rPr>
          <w:fldChar w:fldCharType="end"/>
        </w:r>
      </w:hyperlink>
    </w:p>
    <w:p w14:paraId="171506B8" w14:textId="7413CA6A" w:rsidR="00417D8E" w:rsidRDefault="004849D7" w:rsidP="00926A39">
      <w:pPr>
        <w:rPr>
          <w:sz w:val="32"/>
          <w:szCs w:val="32"/>
        </w:rPr>
      </w:pPr>
      <w:r>
        <w:rPr>
          <w:sz w:val="32"/>
          <w:szCs w:val="32"/>
        </w:rPr>
        <w:fldChar w:fldCharType="end"/>
      </w:r>
    </w:p>
    <w:p w14:paraId="1DFF430C" w14:textId="2F3FEF2C" w:rsidR="00563C6E" w:rsidRPr="00262754" w:rsidRDefault="003813C7" w:rsidP="00421057">
      <w:pPr>
        <w:spacing w:after="120"/>
        <w:ind w:firstLine="284"/>
        <w:rPr>
          <w:sz w:val="28"/>
          <w:szCs w:val="28"/>
        </w:rPr>
      </w:pPr>
      <w:r w:rsidRPr="00262754">
        <w:rPr>
          <w:sz w:val="28"/>
          <w:szCs w:val="28"/>
        </w:rPr>
        <w:t xml:space="preserve">This is a </w:t>
      </w:r>
      <w:r w:rsidR="00F3422E" w:rsidRPr="00262754">
        <w:rPr>
          <w:sz w:val="28"/>
          <w:szCs w:val="28"/>
        </w:rPr>
        <w:t>self-auto</w:t>
      </w:r>
      <w:r w:rsidRPr="00262754">
        <w:rPr>
          <w:rFonts w:ascii="Cambria" w:hAnsi="Cambria"/>
          <w:sz w:val="28"/>
          <w:szCs w:val="28"/>
        </w:rPr>
        <w:t>-</w:t>
      </w:r>
      <w:r w:rsidRPr="00262754">
        <w:rPr>
          <w:sz w:val="28"/>
          <w:szCs w:val="28"/>
        </w:rPr>
        <w:t xml:space="preserve">updating table. </w:t>
      </w:r>
      <w:r w:rsidR="00563C6E" w:rsidRPr="00262754">
        <w:rPr>
          <w:sz w:val="28"/>
          <w:szCs w:val="28"/>
        </w:rPr>
        <w:t xml:space="preserve">To update </w:t>
      </w:r>
      <w:r w:rsidR="00421057" w:rsidRPr="00262754">
        <w:rPr>
          <w:sz w:val="28"/>
          <w:szCs w:val="28"/>
        </w:rPr>
        <w:t xml:space="preserve">the </w:t>
      </w:r>
      <w:r w:rsidR="00563C6E" w:rsidRPr="00262754">
        <w:rPr>
          <w:sz w:val="28"/>
          <w:szCs w:val="28"/>
        </w:rPr>
        <w:t>table</w:t>
      </w:r>
      <w:r w:rsidR="00421057" w:rsidRPr="00262754">
        <w:rPr>
          <w:sz w:val="28"/>
          <w:szCs w:val="28"/>
        </w:rPr>
        <w:t xml:space="preserve"> of contents</w:t>
      </w:r>
      <w:r w:rsidR="00563C6E" w:rsidRPr="00262754">
        <w:rPr>
          <w:sz w:val="28"/>
          <w:szCs w:val="28"/>
        </w:rPr>
        <w:t xml:space="preserve">, go to </w:t>
      </w:r>
      <w:r w:rsidR="00563C6E" w:rsidRPr="00262754">
        <w:rPr>
          <w:b/>
          <w:bCs/>
          <w:sz w:val="28"/>
          <w:szCs w:val="28"/>
        </w:rPr>
        <w:t xml:space="preserve">References </w:t>
      </w:r>
      <w:r w:rsidR="00563C6E" w:rsidRPr="00262754">
        <w:rPr>
          <w:sz w:val="28"/>
          <w:szCs w:val="28"/>
        </w:rPr>
        <w:t>and then</w:t>
      </w:r>
      <w:r w:rsidR="00563C6E" w:rsidRPr="00262754">
        <w:rPr>
          <w:b/>
          <w:bCs/>
          <w:sz w:val="28"/>
          <w:szCs w:val="28"/>
        </w:rPr>
        <w:t xml:space="preserve"> Update Table</w:t>
      </w:r>
      <w:r w:rsidR="00C502FE" w:rsidRPr="00262754">
        <w:rPr>
          <w:b/>
          <w:bCs/>
          <w:sz w:val="28"/>
          <w:szCs w:val="28"/>
        </w:rPr>
        <w:t xml:space="preserve"> </w:t>
      </w:r>
      <w:r w:rsidRPr="00262754">
        <w:rPr>
          <w:rFonts w:ascii="Cambria" w:hAnsi="Cambria"/>
          <w:b/>
          <w:bCs/>
          <w:sz w:val="28"/>
          <w:szCs w:val="28"/>
        </w:rPr>
        <w:t>(</w:t>
      </w:r>
      <w:r w:rsidR="00C502FE" w:rsidRPr="00262754">
        <w:rPr>
          <w:rFonts w:ascii="Cambria" w:hAnsi="Cambria"/>
          <w:b/>
          <w:bCs/>
          <w:sz w:val="28"/>
          <w:szCs w:val="28"/>
        </w:rPr>
        <w:t>top left corner</w:t>
      </w:r>
      <w:r w:rsidRPr="00262754">
        <w:rPr>
          <w:rFonts w:ascii="Cambria" w:hAnsi="Cambria"/>
          <w:b/>
          <w:bCs/>
          <w:sz w:val="28"/>
          <w:szCs w:val="28"/>
        </w:rPr>
        <w:t>)</w:t>
      </w:r>
      <w:r w:rsidR="00563C6E" w:rsidRPr="00262754">
        <w:rPr>
          <w:b/>
          <w:bCs/>
          <w:sz w:val="28"/>
          <w:szCs w:val="28"/>
        </w:rPr>
        <w:t xml:space="preserve">. </w:t>
      </w:r>
      <w:r w:rsidR="00563C6E" w:rsidRPr="00262754">
        <w:rPr>
          <w:sz w:val="28"/>
          <w:szCs w:val="28"/>
        </w:rPr>
        <w:t>T</w:t>
      </w:r>
      <w:r w:rsidRPr="00262754">
        <w:rPr>
          <w:sz w:val="28"/>
          <w:szCs w:val="28"/>
        </w:rPr>
        <w:t xml:space="preserve">he format will change, but above is how we would like the table of contents to look. </w:t>
      </w:r>
      <w:r w:rsidR="00563C6E" w:rsidRPr="00262754">
        <w:rPr>
          <w:sz w:val="28"/>
          <w:szCs w:val="28"/>
        </w:rPr>
        <w:t>If you need help</w:t>
      </w:r>
      <w:r w:rsidR="00421057" w:rsidRPr="00262754">
        <w:rPr>
          <w:sz w:val="28"/>
          <w:szCs w:val="28"/>
        </w:rPr>
        <w:t>,</w:t>
      </w:r>
      <w:r w:rsidR="00563C6E" w:rsidRPr="00262754">
        <w:rPr>
          <w:sz w:val="28"/>
          <w:szCs w:val="28"/>
        </w:rPr>
        <w:t xml:space="preserve"> let me know. I really </w:t>
      </w:r>
      <w:r w:rsidR="00C760E5" w:rsidRPr="00262754">
        <w:rPr>
          <w:sz w:val="28"/>
          <w:szCs w:val="28"/>
        </w:rPr>
        <w:t>must</w:t>
      </w:r>
      <w:r w:rsidR="00563C6E" w:rsidRPr="00262754">
        <w:rPr>
          <w:sz w:val="28"/>
          <w:szCs w:val="28"/>
        </w:rPr>
        <w:t xml:space="preserve"> thank everyone for helping with formatting and editing. This project could not be a</w:t>
      </w:r>
      <w:r w:rsidR="00D3619C" w:rsidRPr="00262754">
        <w:rPr>
          <w:sz w:val="28"/>
          <w:szCs w:val="28"/>
        </w:rPr>
        <w:t>b</w:t>
      </w:r>
      <w:r w:rsidR="00563C6E" w:rsidRPr="00262754">
        <w:rPr>
          <w:sz w:val="28"/>
          <w:szCs w:val="28"/>
        </w:rPr>
        <w:t xml:space="preserve">le to last for the </w:t>
      </w:r>
      <w:r w:rsidR="00C760E5" w:rsidRPr="00262754">
        <w:rPr>
          <w:sz w:val="28"/>
          <w:szCs w:val="28"/>
        </w:rPr>
        <w:t>3-year</w:t>
      </w:r>
      <w:r w:rsidR="00563C6E" w:rsidRPr="00262754">
        <w:rPr>
          <w:sz w:val="28"/>
          <w:szCs w:val="28"/>
        </w:rPr>
        <w:t xml:space="preserve"> </w:t>
      </w:r>
      <w:r w:rsidR="00C760E5" w:rsidRPr="00262754">
        <w:rPr>
          <w:sz w:val="28"/>
          <w:szCs w:val="28"/>
        </w:rPr>
        <w:t>period</w:t>
      </w:r>
      <w:r w:rsidR="00563C6E" w:rsidRPr="00262754">
        <w:rPr>
          <w:sz w:val="28"/>
          <w:szCs w:val="28"/>
        </w:rPr>
        <w:t xml:space="preserve"> </w:t>
      </w:r>
      <w:r w:rsidR="00C760E5" w:rsidRPr="00262754">
        <w:rPr>
          <w:sz w:val="28"/>
          <w:szCs w:val="28"/>
        </w:rPr>
        <w:t>without</w:t>
      </w:r>
      <w:r w:rsidR="00563C6E" w:rsidRPr="00262754">
        <w:rPr>
          <w:sz w:val="28"/>
          <w:szCs w:val="28"/>
        </w:rPr>
        <w:t xml:space="preserve"> everyone trying the</w:t>
      </w:r>
      <w:r w:rsidR="00C760E5" w:rsidRPr="00262754">
        <w:rPr>
          <w:sz w:val="28"/>
          <w:szCs w:val="28"/>
        </w:rPr>
        <w:t>ir</w:t>
      </w:r>
      <w:r w:rsidR="00563C6E" w:rsidRPr="00262754">
        <w:rPr>
          <w:sz w:val="28"/>
          <w:szCs w:val="28"/>
        </w:rPr>
        <w:t xml:space="preserve"> best. Thank you.</w:t>
      </w:r>
    </w:p>
    <w:p w14:paraId="2E1E3DB2" w14:textId="413360DA" w:rsidR="003813C7" w:rsidRPr="00262754" w:rsidRDefault="003813C7" w:rsidP="00863DF3">
      <w:pPr>
        <w:spacing w:after="120"/>
        <w:ind w:firstLine="284"/>
        <w:rPr>
          <w:sz w:val="28"/>
          <w:szCs w:val="28"/>
        </w:rPr>
      </w:pPr>
      <w:r w:rsidRPr="00262754">
        <w:rPr>
          <w:sz w:val="28"/>
          <w:szCs w:val="28"/>
          <w:highlight w:val="yellow"/>
        </w:rPr>
        <w:t>Always use both metric and imperial measurements.</w:t>
      </w:r>
      <w:r w:rsidRPr="00262754">
        <w:rPr>
          <w:sz w:val="28"/>
          <w:szCs w:val="28"/>
        </w:rPr>
        <w:t xml:space="preserve"> </w:t>
      </w:r>
      <w:r w:rsidRPr="00262754">
        <w:rPr>
          <w:rFonts w:ascii="Cambria" w:hAnsi="Cambria"/>
          <w:sz w:val="28"/>
          <w:szCs w:val="28"/>
        </w:rPr>
        <w:t>— three feet (1 meter)</w:t>
      </w:r>
    </w:p>
    <w:p w14:paraId="544AD583" w14:textId="10B5C8B1" w:rsidR="00BF0F2C" w:rsidRPr="00BF0F2C" w:rsidRDefault="00BF0F2C" w:rsidP="00BF0F2C">
      <w:pPr>
        <w:rPr>
          <w:b/>
        </w:rPr>
        <w:sectPr w:rsidR="00BF0F2C" w:rsidRPr="00BF0F2C" w:rsidSect="007275C3">
          <w:headerReference w:type="default" r:id="rId15"/>
          <w:footerReference w:type="even" r:id="rId16"/>
          <w:footerReference w:type="default" r:id="rId17"/>
          <w:pgSz w:w="11906" w:h="16838"/>
          <w:pgMar w:top="1440" w:right="1440" w:bottom="1440" w:left="1440" w:header="851" w:footer="992" w:gutter="0"/>
          <w:cols w:space="425"/>
          <w:titlePg/>
          <w:docGrid w:type="lines" w:linePitch="312"/>
        </w:sectPr>
      </w:pPr>
      <w:bookmarkStart w:id="0" w:name="_Toc518636930"/>
    </w:p>
    <w:p w14:paraId="1624C154" w14:textId="4E412B72" w:rsidR="002934C5" w:rsidRDefault="002934C5" w:rsidP="00421057">
      <w:pPr>
        <w:pStyle w:val="Header1"/>
        <w:ind w:firstLine="284"/>
        <w:jc w:val="center"/>
        <w:rPr>
          <w:color w:val="000000" w:themeColor="text1"/>
        </w:rPr>
      </w:pPr>
      <w:bookmarkStart w:id="1" w:name="_Toc32431751"/>
      <w:r w:rsidRPr="004849D7">
        <w:rPr>
          <w:color w:val="000000" w:themeColor="text1"/>
        </w:rPr>
        <w:lastRenderedPageBreak/>
        <w:t>CHAPTER 1</w:t>
      </w:r>
      <w:bookmarkEnd w:id="0"/>
      <w:bookmarkEnd w:id="1"/>
    </w:p>
    <w:p w14:paraId="352C8D94" w14:textId="7EEEAEA4" w:rsidR="00DA1276" w:rsidRPr="00DA1276" w:rsidRDefault="00DA1276" w:rsidP="00421057">
      <w:pPr>
        <w:pStyle w:val="Header1"/>
        <w:ind w:firstLine="284"/>
        <w:jc w:val="center"/>
        <w:rPr>
          <w:color w:val="000000" w:themeColor="text1"/>
          <w:lang w:val="en-US"/>
        </w:rPr>
      </w:pPr>
      <w:bookmarkStart w:id="2" w:name="_Toc32431752"/>
      <w:r>
        <w:rPr>
          <w:color w:val="000000" w:themeColor="text1"/>
          <w:lang w:val="en-US"/>
        </w:rPr>
        <w:t>The Gloomy Weather</w:t>
      </w:r>
      <w:bookmarkEnd w:id="2"/>
    </w:p>
    <w:p w14:paraId="4969A2C8" w14:textId="61ACD2BA" w:rsidR="00AB6B8D" w:rsidRPr="00AB6B8D" w:rsidRDefault="00AB6B8D" w:rsidP="00AB6B8D">
      <w:pPr>
        <w:spacing w:after="120"/>
        <w:ind w:firstLine="284"/>
        <w:rPr>
          <w:sz w:val="28"/>
          <w:szCs w:val="28"/>
          <w:lang w:val="en-US"/>
        </w:rPr>
      </w:pPr>
      <w:r w:rsidRPr="00AB6B8D">
        <w:rPr>
          <w:sz w:val="28"/>
          <w:szCs w:val="28"/>
          <w:lang w:val="en-US"/>
        </w:rPr>
        <w:t xml:space="preserve">It was </w:t>
      </w:r>
      <w:del w:id="3" w:author="Zheng Marissa" w:date="2020-02-18T15:03:00Z">
        <w:r w:rsidRPr="00AB6B8D" w:rsidDel="00A10018">
          <w:rPr>
            <w:sz w:val="28"/>
            <w:szCs w:val="28"/>
            <w:lang w:val="en-US"/>
          </w:rPr>
          <w:delText xml:space="preserve">another </w:delText>
        </w:r>
      </w:del>
      <w:ins w:id="4" w:author="Zheng Marissa" w:date="2020-02-18T15:03:00Z">
        <w:r w:rsidR="00A10018">
          <w:rPr>
            <w:sz w:val="28"/>
            <w:szCs w:val="28"/>
            <w:lang w:val="en-US"/>
          </w:rPr>
          <w:t>the</w:t>
        </w:r>
        <w:r w:rsidR="00A10018" w:rsidRPr="00AB6B8D">
          <w:rPr>
            <w:sz w:val="28"/>
            <w:szCs w:val="28"/>
            <w:lang w:val="en-US"/>
          </w:rPr>
          <w:t xml:space="preserve"> </w:t>
        </w:r>
      </w:ins>
      <w:r w:rsidRPr="00AB6B8D">
        <w:rPr>
          <w:sz w:val="28"/>
          <w:szCs w:val="28"/>
          <w:lang w:val="en-US"/>
        </w:rPr>
        <w:t xml:space="preserve">start of </w:t>
      </w:r>
      <w:del w:id="5" w:author="Zheng Marissa" w:date="2020-02-18T15:03:00Z">
        <w:r w:rsidRPr="00AB6B8D" w:rsidDel="00A10018">
          <w:rPr>
            <w:sz w:val="28"/>
            <w:szCs w:val="28"/>
            <w:lang w:val="en-US"/>
          </w:rPr>
          <w:delText xml:space="preserve">the </w:delText>
        </w:r>
      </w:del>
      <w:ins w:id="6" w:author="Zheng Marissa" w:date="2020-02-18T15:03:00Z">
        <w:r w:rsidR="00A10018">
          <w:rPr>
            <w:sz w:val="28"/>
            <w:szCs w:val="28"/>
            <w:lang w:val="en-US"/>
          </w:rPr>
          <w:t xml:space="preserve">another </w:t>
        </w:r>
      </w:ins>
      <w:r w:rsidRPr="00AB6B8D">
        <w:rPr>
          <w:sz w:val="28"/>
          <w:szCs w:val="28"/>
          <w:lang w:val="en-US"/>
        </w:rPr>
        <w:t>week. Before the school bell rang on Monday morning, the students were already seated at their desks in Ms. Green’s second</w:t>
      </w:r>
      <w:ins w:id="7" w:author="Zheng Marissa" w:date="2020-02-18T15:04:00Z">
        <w:r w:rsidR="00A10018">
          <w:rPr>
            <w:sz w:val="28"/>
            <w:szCs w:val="28"/>
            <w:lang w:val="en-US"/>
          </w:rPr>
          <w:t>-</w:t>
        </w:r>
      </w:ins>
      <w:del w:id="8" w:author="Zheng Marissa" w:date="2020-02-18T15:04:00Z">
        <w:r w:rsidRPr="00AB6B8D" w:rsidDel="00A10018">
          <w:rPr>
            <w:sz w:val="28"/>
            <w:szCs w:val="28"/>
            <w:lang w:val="en-US"/>
          </w:rPr>
          <w:delText xml:space="preserve"> </w:delText>
        </w:r>
      </w:del>
      <w:r w:rsidRPr="00AB6B8D">
        <w:rPr>
          <w:sz w:val="28"/>
          <w:szCs w:val="28"/>
          <w:lang w:val="en-US"/>
        </w:rPr>
        <w:t>grade classroom.</w:t>
      </w:r>
    </w:p>
    <w:p w14:paraId="7496AE37" w14:textId="6A11A150" w:rsidR="00AB6B8D" w:rsidRPr="00AB6B8D" w:rsidRDefault="00AB6B8D" w:rsidP="00AB6B8D">
      <w:pPr>
        <w:spacing w:after="120"/>
        <w:ind w:firstLine="284"/>
        <w:rPr>
          <w:sz w:val="28"/>
          <w:szCs w:val="28"/>
          <w:lang w:val="en-US"/>
        </w:rPr>
      </w:pPr>
      <w:r w:rsidRPr="00AB6B8D">
        <w:rPr>
          <w:sz w:val="28"/>
          <w:szCs w:val="28"/>
          <w:lang w:val="en-US"/>
        </w:rPr>
        <w:t xml:space="preserve">This was </w:t>
      </w:r>
      <w:del w:id="9" w:author="Zheng Marissa" w:date="2020-02-18T15:04:00Z">
        <w:r w:rsidRPr="00AB6B8D" w:rsidDel="00A10018">
          <w:rPr>
            <w:sz w:val="28"/>
            <w:szCs w:val="28"/>
            <w:lang w:val="en-US"/>
          </w:rPr>
          <w:delText xml:space="preserve">not </w:delText>
        </w:r>
      </w:del>
      <w:ins w:id="10" w:author="Zheng Marissa" w:date="2020-02-18T15:04:00Z">
        <w:r w:rsidR="00A10018">
          <w:rPr>
            <w:sz w:val="28"/>
            <w:szCs w:val="28"/>
            <w:lang w:val="en-US"/>
          </w:rPr>
          <w:t>un</w:t>
        </w:r>
      </w:ins>
      <w:r w:rsidRPr="00AB6B8D">
        <w:rPr>
          <w:sz w:val="28"/>
          <w:szCs w:val="28"/>
          <w:lang w:val="en-US"/>
        </w:rPr>
        <w:t xml:space="preserve">usual. Most days, the students would be chatting and playing with each other. The normally loud and cheery students were </w:t>
      </w:r>
      <w:del w:id="11" w:author="Zheng Marissa" w:date="2020-02-18T15:05:00Z">
        <w:r w:rsidRPr="00AB6B8D" w:rsidDel="00A10018">
          <w:rPr>
            <w:sz w:val="28"/>
            <w:szCs w:val="28"/>
            <w:lang w:val="en-US"/>
          </w:rPr>
          <w:delText xml:space="preserve">unusually </w:delText>
        </w:r>
      </w:del>
      <w:ins w:id="12" w:author="Zheng Marissa" w:date="2020-02-18T15:05:00Z">
        <w:r w:rsidR="00A10018" w:rsidRPr="00AB6B8D">
          <w:rPr>
            <w:sz w:val="28"/>
            <w:szCs w:val="28"/>
            <w:lang w:val="en-US"/>
          </w:rPr>
          <w:t>un</w:t>
        </w:r>
        <w:r w:rsidR="00A10018">
          <w:rPr>
            <w:sz w:val="28"/>
            <w:szCs w:val="28"/>
            <w:lang w:val="en-US"/>
          </w:rPr>
          <w:t xml:space="preserve">characteristically </w:t>
        </w:r>
      </w:ins>
      <w:r w:rsidRPr="00AB6B8D">
        <w:rPr>
          <w:sz w:val="28"/>
          <w:szCs w:val="28"/>
          <w:lang w:val="en-US"/>
        </w:rPr>
        <w:t xml:space="preserve">quiet. Even the twins were not talking with each other. </w:t>
      </w:r>
    </w:p>
    <w:p w14:paraId="53A672D5" w14:textId="104E3855" w:rsidR="00AB6B8D" w:rsidRPr="00AB6B8D" w:rsidRDefault="00AB6B8D" w:rsidP="00AB6B8D">
      <w:pPr>
        <w:spacing w:after="120"/>
        <w:ind w:firstLine="284"/>
        <w:rPr>
          <w:sz w:val="28"/>
          <w:szCs w:val="28"/>
          <w:lang w:val="en-US"/>
        </w:rPr>
      </w:pPr>
      <w:r w:rsidRPr="00AB6B8D">
        <w:rPr>
          <w:sz w:val="28"/>
          <w:szCs w:val="28"/>
          <w:lang w:val="en-US"/>
        </w:rPr>
        <w:t>This was all because of the awful weather. It had been raining all weekend</w:t>
      </w:r>
      <w:del w:id="13" w:author="Zheng Marissa" w:date="2020-02-18T15:05:00Z">
        <w:r w:rsidRPr="00AB6B8D" w:rsidDel="00A10018">
          <w:rPr>
            <w:sz w:val="28"/>
            <w:szCs w:val="28"/>
            <w:lang w:val="en-US"/>
          </w:rPr>
          <w:delText xml:space="preserve"> with very little sunshine</w:delText>
        </w:r>
      </w:del>
      <w:r w:rsidRPr="00AB6B8D">
        <w:rPr>
          <w:sz w:val="28"/>
          <w:szCs w:val="28"/>
          <w:lang w:val="en-US"/>
        </w:rPr>
        <w:t>. The sky was covered with gloomy gray clouds, and</w:t>
      </w:r>
      <w:ins w:id="14" w:author="Zheng Marissa" w:date="2020-02-18T15:05:00Z">
        <w:r w:rsidR="00A10018">
          <w:rPr>
            <w:sz w:val="28"/>
            <w:szCs w:val="28"/>
            <w:lang w:val="en-US"/>
          </w:rPr>
          <w:t>,</w:t>
        </w:r>
      </w:ins>
      <w:r w:rsidRPr="00AB6B8D">
        <w:rPr>
          <w:sz w:val="28"/>
          <w:szCs w:val="28"/>
          <w:lang w:val="en-US"/>
        </w:rPr>
        <w:t xml:space="preserve"> naturally, the kids felt down. </w:t>
      </w:r>
    </w:p>
    <w:p w14:paraId="33904326" w14:textId="77777777" w:rsidR="00AB6B8D" w:rsidRPr="00AB6B8D" w:rsidRDefault="00AB6B8D" w:rsidP="00AB6B8D">
      <w:pPr>
        <w:spacing w:after="120"/>
        <w:ind w:firstLine="284"/>
        <w:rPr>
          <w:sz w:val="28"/>
          <w:szCs w:val="28"/>
          <w:lang w:val="en-US"/>
        </w:rPr>
      </w:pPr>
      <w:r w:rsidRPr="00AB6B8D">
        <w:rPr>
          <w:sz w:val="28"/>
          <w:szCs w:val="28"/>
          <w:lang w:val="en-US"/>
        </w:rPr>
        <w:t xml:space="preserve">“Good morning class,” Ms. Green said. </w:t>
      </w:r>
    </w:p>
    <w:p w14:paraId="406CE69D" w14:textId="4FFB92B9" w:rsidR="00AB6B8D" w:rsidRPr="00AB6B8D" w:rsidRDefault="00AB6B8D" w:rsidP="00AB6B8D">
      <w:pPr>
        <w:spacing w:after="120"/>
        <w:ind w:firstLine="284"/>
        <w:rPr>
          <w:sz w:val="28"/>
          <w:szCs w:val="28"/>
          <w:lang w:val="en-US"/>
        </w:rPr>
      </w:pPr>
      <w:r w:rsidRPr="00AB6B8D">
        <w:rPr>
          <w:sz w:val="28"/>
          <w:szCs w:val="28"/>
          <w:lang w:val="en-US"/>
        </w:rPr>
        <w:t xml:space="preserve">Ms. Green was a fantastic teacher, and she normally had </w:t>
      </w:r>
      <w:r>
        <w:rPr>
          <w:sz w:val="28"/>
          <w:szCs w:val="28"/>
          <w:lang w:val="en-US"/>
        </w:rPr>
        <w:t xml:space="preserve">no </w:t>
      </w:r>
      <w:r w:rsidRPr="00AB6B8D">
        <w:rPr>
          <w:sz w:val="28"/>
          <w:szCs w:val="28"/>
          <w:lang w:val="en-US"/>
        </w:rPr>
        <w:t>problems getting her lessons started, but she knew it wasn’t going to be easy getting their attention</w:t>
      </w:r>
      <w:del w:id="15" w:author="Zheng Marissa" w:date="2020-02-18T15:06:00Z">
        <w:r w:rsidRPr="00AB6B8D" w:rsidDel="00A10018">
          <w:rPr>
            <w:sz w:val="28"/>
            <w:szCs w:val="28"/>
            <w:lang w:val="en-US"/>
          </w:rPr>
          <w:delText>s</w:delText>
        </w:r>
      </w:del>
      <w:r w:rsidRPr="00AB6B8D">
        <w:rPr>
          <w:sz w:val="28"/>
          <w:szCs w:val="28"/>
          <w:lang w:val="en-US"/>
        </w:rPr>
        <w:t xml:space="preserve"> today. </w:t>
      </w:r>
    </w:p>
    <w:p w14:paraId="47647CE0" w14:textId="0DDFA690" w:rsidR="002A39EE" w:rsidRDefault="00AB6B8D" w:rsidP="00AB6B8D">
      <w:pPr>
        <w:spacing w:after="120"/>
        <w:ind w:firstLine="284"/>
        <w:rPr>
          <w:sz w:val="28"/>
          <w:szCs w:val="28"/>
        </w:rPr>
      </w:pPr>
      <w:r>
        <w:rPr>
          <w:sz w:val="28"/>
          <w:szCs w:val="28"/>
          <w:lang w:val="en-US"/>
        </w:rPr>
        <w:t>S</w:t>
      </w:r>
      <w:r w:rsidRPr="00AB6B8D">
        <w:rPr>
          <w:sz w:val="28"/>
          <w:szCs w:val="28"/>
          <w:lang w:val="en-US"/>
        </w:rPr>
        <w:t xml:space="preserve">he </w:t>
      </w:r>
      <w:r>
        <w:rPr>
          <w:sz w:val="28"/>
          <w:szCs w:val="28"/>
          <w:lang w:val="en-US"/>
        </w:rPr>
        <w:t xml:space="preserve">thought she might get them started by asking </w:t>
      </w:r>
      <w:del w:id="16" w:author="Zheng Marissa" w:date="2020-02-18T15:06:00Z">
        <w:r w:rsidDel="00A10018">
          <w:rPr>
            <w:sz w:val="28"/>
            <w:szCs w:val="28"/>
            <w:lang w:val="en-US"/>
          </w:rPr>
          <w:delText>them</w:delText>
        </w:r>
        <w:r w:rsidRPr="00AB6B8D" w:rsidDel="00A10018">
          <w:rPr>
            <w:sz w:val="28"/>
            <w:szCs w:val="28"/>
            <w:lang w:val="en-US"/>
          </w:rPr>
          <w:delText xml:space="preserve"> </w:delText>
        </w:r>
      </w:del>
      <w:r w:rsidRPr="00AB6B8D">
        <w:rPr>
          <w:sz w:val="28"/>
          <w:szCs w:val="28"/>
          <w:lang w:val="en-US"/>
        </w:rPr>
        <w:t>about their weekends.</w:t>
      </w:r>
      <w:r>
        <w:rPr>
          <w:sz w:val="28"/>
          <w:szCs w:val="28"/>
        </w:rPr>
        <w:t xml:space="preserve"> </w:t>
      </w:r>
    </w:p>
    <w:p w14:paraId="57B386D7" w14:textId="45998D1F" w:rsidR="002A39EE" w:rsidRDefault="002A39EE" w:rsidP="007D2F1A">
      <w:pPr>
        <w:spacing w:after="120"/>
        <w:rPr>
          <w:sz w:val="28"/>
          <w:szCs w:val="28"/>
        </w:rPr>
      </w:pPr>
    </w:p>
    <w:p w14:paraId="57CC4640" w14:textId="77777777" w:rsidR="00BF0F2C" w:rsidRDefault="00BF0F2C" w:rsidP="009677E5">
      <w:pPr>
        <w:pStyle w:val="Header1"/>
        <w:rPr>
          <w:color w:val="000000" w:themeColor="text1"/>
        </w:rPr>
        <w:sectPr w:rsidR="00BF0F2C" w:rsidSect="001820AD">
          <w:pgSz w:w="11906" w:h="16838"/>
          <w:pgMar w:top="1440" w:right="1440" w:bottom="1440" w:left="1440" w:header="851" w:footer="992" w:gutter="0"/>
          <w:pgNumType w:start="1"/>
          <w:cols w:space="425"/>
          <w:docGrid w:type="lines" w:linePitch="312"/>
        </w:sectPr>
      </w:pPr>
      <w:bookmarkStart w:id="17" w:name="_Toc518636932"/>
    </w:p>
    <w:p w14:paraId="50F302C5" w14:textId="0A6823DF" w:rsidR="002934C5" w:rsidRDefault="002934C5" w:rsidP="004849D7">
      <w:pPr>
        <w:pStyle w:val="Header1"/>
        <w:jc w:val="center"/>
        <w:rPr>
          <w:color w:val="000000" w:themeColor="text1"/>
        </w:rPr>
      </w:pPr>
      <w:bookmarkStart w:id="18" w:name="_Toc32431753"/>
      <w:r w:rsidRPr="004849D7">
        <w:rPr>
          <w:color w:val="000000" w:themeColor="text1"/>
        </w:rPr>
        <w:lastRenderedPageBreak/>
        <w:t>CHAPTER 2</w:t>
      </w:r>
      <w:bookmarkEnd w:id="17"/>
      <w:bookmarkEnd w:id="18"/>
    </w:p>
    <w:p w14:paraId="5834E72B" w14:textId="31F6D5D2" w:rsidR="00013DFE" w:rsidRPr="00013DFE" w:rsidRDefault="00013DFE" w:rsidP="004849D7">
      <w:pPr>
        <w:pStyle w:val="Header1"/>
        <w:jc w:val="center"/>
        <w:rPr>
          <w:color w:val="000000" w:themeColor="text1"/>
          <w:lang w:val="en-US"/>
        </w:rPr>
      </w:pPr>
      <w:bookmarkStart w:id="19" w:name="_Toc32431754"/>
      <w:r>
        <w:rPr>
          <w:color w:val="000000" w:themeColor="text1"/>
          <w:lang w:val="en-US"/>
        </w:rPr>
        <w:t>What Did You Do This Weekend?</w:t>
      </w:r>
      <w:bookmarkEnd w:id="19"/>
    </w:p>
    <w:p w14:paraId="40A3A7C2" w14:textId="6F6B8A66" w:rsidR="00AB6B8D" w:rsidRPr="00AB6B8D" w:rsidRDefault="00AB6B8D" w:rsidP="00AB6B8D">
      <w:pPr>
        <w:spacing w:after="120"/>
        <w:ind w:firstLine="284"/>
        <w:rPr>
          <w:sz w:val="28"/>
          <w:szCs w:val="28"/>
          <w:lang w:val="en-US"/>
        </w:rPr>
      </w:pPr>
      <w:r w:rsidRPr="00AB6B8D">
        <w:rPr>
          <w:sz w:val="28"/>
          <w:szCs w:val="28"/>
          <w:lang w:val="en-US"/>
        </w:rPr>
        <w:t xml:space="preserve">“Who would like to share with the class something exciting they did this weekend?” she asked </w:t>
      </w:r>
      <w:r>
        <w:rPr>
          <w:sz w:val="28"/>
          <w:szCs w:val="28"/>
          <w:lang w:val="en-US"/>
        </w:rPr>
        <w:t>energetically</w:t>
      </w:r>
      <w:r w:rsidRPr="00AB6B8D">
        <w:rPr>
          <w:sz w:val="28"/>
          <w:szCs w:val="28"/>
          <w:lang w:val="en-US"/>
        </w:rPr>
        <w:t>.</w:t>
      </w:r>
    </w:p>
    <w:p w14:paraId="6167A1A7" w14:textId="77777777" w:rsidR="00AB6B8D" w:rsidRPr="00AB6B8D" w:rsidRDefault="00AB6B8D" w:rsidP="00AB6B8D">
      <w:pPr>
        <w:spacing w:after="120"/>
        <w:ind w:firstLine="284"/>
        <w:rPr>
          <w:sz w:val="28"/>
          <w:szCs w:val="28"/>
          <w:lang w:val="en-US"/>
        </w:rPr>
      </w:pPr>
      <w:r w:rsidRPr="00AB6B8D">
        <w:rPr>
          <w:sz w:val="28"/>
          <w:szCs w:val="28"/>
          <w:lang w:val="en-US"/>
        </w:rPr>
        <w:t xml:space="preserve">There was no reaction from the class. </w:t>
      </w:r>
    </w:p>
    <w:p w14:paraId="5FB17E40" w14:textId="77777777" w:rsidR="00AB6B8D" w:rsidRPr="00AB6B8D" w:rsidRDefault="00AB6B8D" w:rsidP="00AB6B8D">
      <w:pPr>
        <w:spacing w:after="120"/>
        <w:ind w:firstLine="284"/>
        <w:rPr>
          <w:sz w:val="28"/>
          <w:szCs w:val="28"/>
          <w:lang w:val="en-US"/>
        </w:rPr>
      </w:pPr>
      <w:r w:rsidRPr="00AB6B8D">
        <w:rPr>
          <w:sz w:val="28"/>
          <w:szCs w:val="28"/>
          <w:lang w:val="en-US"/>
        </w:rPr>
        <w:t xml:space="preserve">“Sophia, what did you do this weekend? Anything exciting?” </w:t>
      </w:r>
    </w:p>
    <w:p w14:paraId="37453D62" w14:textId="5A0D685C" w:rsidR="00AB6B8D" w:rsidRPr="00AB6B8D" w:rsidRDefault="00AB6B8D" w:rsidP="00AB6B8D">
      <w:pPr>
        <w:spacing w:after="120"/>
        <w:ind w:firstLine="284"/>
        <w:rPr>
          <w:sz w:val="28"/>
          <w:szCs w:val="28"/>
          <w:lang w:val="en-US"/>
        </w:rPr>
      </w:pPr>
      <w:r w:rsidRPr="00AB6B8D">
        <w:rPr>
          <w:sz w:val="28"/>
          <w:szCs w:val="28"/>
          <w:lang w:val="en-US"/>
        </w:rPr>
        <w:t>“Umm</w:t>
      </w:r>
      <w:del w:id="20" w:author="Zheng Marissa" w:date="2020-02-18T15:10:00Z">
        <w:r w:rsidRPr="00AB6B8D" w:rsidDel="00A10018">
          <w:rPr>
            <w:sz w:val="28"/>
            <w:szCs w:val="28"/>
            <w:lang w:val="en-US"/>
          </w:rPr>
          <w:delText>..</w:delText>
        </w:r>
      </w:del>
      <w:ins w:id="21" w:author="Zheng Marissa" w:date="2020-02-18T15:10:00Z">
        <w:r w:rsidR="00A10018">
          <w:rPr>
            <w:sz w:val="28"/>
            <w:szCs w:val="28"/>
            <w:lang w:val="en-US"/>
          </w:rPr>
          <w:t>…</w:t>
        </w:r>
      </w:ins>
      <w:r w:rsidRPr="00AB6B8D">
        <w:rPr>
          <w:sz w:val="28"/>
          <w:szCs w:val="28"/>
          <w:lang w:val="en-US"/>
        </w:rPr>
        <w:t xml:space="preserve"> not really. I was supposed to go to the park with my dad, but it rained all weekend, so we just stayed home and watched TV,” Sophia sighed.</w:t>
      </w:r>
    </w:p>
    <w:p w14:paraId="7650B429" w14:textId="66866EAB" w:rsidR="00AB6B8D" w:rsidRPr="00AB6B8D" w:rsidRDefault="00AB6B8D" w:rsidP="00AB6B8D">
      <w:pPr>
        <w:spacing w:after="120"/>
        <w:ind w:firstLine="284"/>
        <w:rPr>
          <w:sz w:val="28"/>
          <w:szCs w:val="28"/>
          <w:lang w:val="en-US"/>
        </w:rPr>
      </w:pPr>
      <w:r w:rsidRPr="00AB6B8D">
        <w:rPr>
          <w:sz w:val="28"/>
          <w:szCs w:val="28"/>
          <w:lang w:val="en-US"/>
        </w:rPr>
        <w:t xml:space="preserve">“Oh. Well, that doesn’t sound so bad. What about you, Matt? What did you do?” Ms. Green </w:t>
      </w:r>
      <w:del w:id="22" w:author="Zheng Marissa" w:date="2020-02-18T15:11:00Z">
        <w:r w:rsidRPr="00AB6B8D" w:rsidDel="00A10018">
          <w:rPr>
            <w:sz w:val="28"/>
            <w:szCs w:val="28"/>
            <w:lang w:val="en-US"/>
          </w:rPr>
          <w:delText xml:space="preserve">questioned </w:delText>
        </w:r>
      </w:del>
      <w:ins w:id="23" w:author="Zheng Marissa" w:date="2020-02-18T15:11:00Z">
        <w:r w:rsidR="00A10018">
          <w:rPr>
            <w:sz w:val="28"/>
            <w:szCs w:val="28"/>
            <w:lang w:val="en-US"/>
          </w:rPr>
          <w:t>asked</w:t>
        </w:r>
      </w:ins>
      <w:del w:id="24" w:author="Zheng Marissa" w:date="2020-02-18T15:11:00Z">
        <w:r w:rsidRPr="00AB6B8D" w:rsidDel="00A10018">
          <w:rPr>
            <w:sz w:val="28"/>
            <w:szCs w:val="28"/>
            <w:lang w:val="en-US"/>
          </w:rPr>
          <w:delText>him</w:delText>
        </w:r>
      </w:del>
      <w:r w:rsidRPr="00AB6B8D">
        <w:rPr>
          <w:sz w:val="28"/>
          <w:szCs w:val="28"/>
          <w:lang w:val="en-US"/>
        </w:rPr>
        <w:t>. Matt always had stories about his accomplishments. Maybe he would have something interesting to share with the class.</w:t>
      </w:r>
    </w:p>
    <w:p w14:paraId="111C87C0" w14:textId="17B6CD7D" w:rsidR="00AB6B8D" w:rsidRPr="00AB6B8D" w:rsidRDefault="00AB6B8D" w:rsidP="00AB6B8D">
      <w:pPr>
        <w:spacing w:after="120"/>
        <w:ind w:firstLine="284"/>
        <w:rPr>
          <w:sz w:val="28"/>
          <w:szCs w:val="28"/>
          <w:lang w:val="en-US"/>
        </w:rPr>
      </w:pPr>
      <w:r w:rsidRPr="00AB6B8D">
        <w:rPr>
          <w:sz w:val="28"/>
          <w:szCs w:val="28"/>
          <w:lang w:val="en-US"/>
        </w:rPr>
        <w:t xml:space="preserve">Excited that the spotlight was on him, Matt got up from his chair and cleared his throat. Sticking his chest out, he loudly announced to the class, “Since it rained all weekend, my mom let me play video games all day long! I finished three different games and won thirteen different trophies for </w:t>
      </w:r>
      <w:r>
        <w:rPr>
          <w:sz w:val="28"/>
          <w:szCs w:val="28"/>
          <w:lang w:val="en-US"/>
        </w:rPr>
        <w:t>being so awesome!</w:t>
      </w:r>
      <w:r w:rsidRPr="00AB6B8D">
        <w:rPr>
          <w:sz w:val="28"/>
          <w:szCs w:val="28"/>
          <w:lang w:val="en-US"/>
        </w:rPr>
        <w:t xml:space="preserve">” </w:t>
      </w:r>
    </w:p>
    <w:p w14:paraId="0E909829" w14:textId="77777777" w:rsidR="00AB6B8D" w:rsidRPr="00AB6B8D" w:rsidRDefault="00AB6B8D" w:rsidP="00AB6B8D">
      <w:pPr>
        <w:spacing w:after="120"/>
        <w:ind w:firstLine="284"/>
        <w:rPr>
          <w:sz w:val="28"/>
          <w:szCs w:val="28"/>
          <w:lang w:val="en-US"/>
        </w:rPr>
      </w:pPr>
      <w:r w:rsidRPr="00AB6B8D">
        <w:rPr>
          <w:sz w:val="28"/>
          <w:szCs w:val="28"/>
          <w:lang w:val="en-US"/>
        </w:rPr>
        <w:lastRenderedPageBreak/>
        <w:t xml:space="preserve">“That’s… nice,” Ms. Green wavered. She wasn’t quite sure she wanted to encourage the kids to be sitting at home all weekend in front of their screens. Maybe that’s why the energy in this class was so low. </w:t>
      </w:r>
    </w:p>
    <w:p w14:paraId="5C2A1457" w14:textId="77777777" w:rsidR="00AB6B8D" w:rsidRPr="00AB6B8D" w:rsidRDefault="00AB6B8D" w:rsidP="00AB6B8D">
      <w:pPr>
        <w:spacing w:after="120"/>
        <w:ind w:firstLine="284"/>
        <w:rPr>
          <w:sz w:val="28"/>
          <w:szCs w:val="28"/>
          <w:lang w:val="en-US"/>
        </w:rPr>
      </w:pPr>
      <w:r w:rsidRPr="00AB6B8D">
        <w:rPr>
          <w:sz w:val="28"/>
          <w:szCs w:val="28"/>
          <w:lang w:val="en-US"/>
        </w:rPr>
        <w:t xml:space="preserve">“So, no one has anything else interesting to share? Luke? What about you?” </w:t>
      </w:r>
    </w:p>
    <w:p w14:paraId="555B3754" w14:textId="40B54411" w:rsidR="00AB6B8D" w:rsidRPr="00AB6B8D" w:rsidRDefault="00AB6B8D" w:rsidP="00AB6B8D">
      <w:pPr>
        <w:spacing w:after="120"/>
        <w:ind w:firstLine="284"/>
        <w:rPr>
          <w:sz w:val="28"/>
          <w:szCs w:val="28"/>
          <w:lang w:val="en-US"/>
        </w:rPr>
      </w:pPr>
      <w:r w:rsidRPr="00AB6B8D">
        <w:rPr>
          <w:sz w:val="28"/>
          <w:szCs w:val="28"/>
          <w:lang w:val="en-US"/>
        </w:rPr>
        <w:t>“I, uh, played Monopoly a few times,” Luke replied quietly</w:t>
      </w:r>
      <w:r>
        <w:rPr>
          <w:sz w:val="28"/>
          <w:szCs w:val="28"/>
          <w:lang w:val="en-US"/>
        </w:rPr>
        <w:t>,</w:t>
      </w:r>
      <w:r w:rsidRPr="00AB6B8D">
        <w:rPr>
          <w:sz w:val="28"/>
          <w:szCs w:val="28"/>
          <w:lang w:val="en-US"/>
        </w:rPr>
        <w:t xml:space="preserve"> unsure </w:t>
      </w:r>
      <w:ins w:id="25" w:author="Zheng Marissa" w:date="2020-02-18T15:12:00Z">
        <w:r w:rsidR="00A10018">
          <w:rPr>
            <w:sz w:val="28"/>
            <w:szCs w:val="28"/>
            <w:lang w:val="en-US"/>
          </w:rPr>
          <w:t xml:space="preserve">whether </w:t>
        </w:r>
      </w:ins>
      <w:r w:rsidRPr="00AB6B8D">
        <w:rPr>
          <w:sz w:val="28"/>
          <w:szCs w:val="28"/>
          <w:lang w:val="en-US"/>
        </w:rPr>
        <w:t>that</w:t>
      </w:r>
      <w:ins w:id="26" w:author="Zheng Marissa" w:date="2020-02-18T15:12:00Z">
        <w:r w:rsidR="00A10018">
          <w:rPr>
            <w:sz w:val="28"/>
            <w:szCs w:val="28"/>
            <w:lang w:val="en-US"/>
          </w:rPr>
          <w:t xml:space="preserve"> qualified as interesting</w:t>
        </w:r>
      </w:ins>
      <w:del w:id="27" w:author="Zheng Marissa" w:date="2020-02-18T15:12:00Z">
        <w:r w:rsidRPr="00AB6B8D" w:rsidDel="00A10018">
          <w:rPr>
            <w:sz w:val="28"/>
            <w:szCs w:val="28"/>
            <w:lang w:val="en-US"/>
          </w:rPr>
          <w:delText>’s anything interesting to share</w:delText>
        </w:r>
      </w:del>
      <w:r w:rsidRPr="00AB6B8D">
        <w:rPr>
          <w:sz w:val="28"/>
          <w:szCs w:val="28"/>
          <w:lang w:val="en-US"/>
        </w:rPr>
        <w:t xml:space="preserve">. </w:t>
      </w:r>
    </w:p>
    <w:p w14:paraId="276676AC" w14:textId="1FFBBAC6" w:rsidR="00AB6B8D" w:rsidRPr="00AB6B8D" w:rsidRDefault="00AB6B8D" w:rsidP="00AB6B8D">
      <w:pPr>
        <w:spacing w:after="120"/>
        <w:ind w:firstLine="284"/>
        <w:rPr>
          <w:sz w:val="28"/>
          <w:szCs w:val="28"/>
          <w:lang w:val="en-US"/>
        </w:rPr>
      </w:pPr>
      <w:r w:rsidRPr="00AB6B8D">
        <w:rPr>
          <w:sz w:val="28"/>
          <w:szCs w:val="28"/>
          <w:lang w:val="en-US"/>
        </w:rPr>
        <w:t xml:space="preserve">“Lovely!” Ms. Green clapped her hands. “At least one of you </w:t>
      </w:r>
      <w:del w:id="28" w:author="Zheng Marissa" w:date="2020-02-18T15:13:00Z">
        <w:r w:rsidRPr="00AB6B8D" w:rsidDel="00A10018">
          <w:rPr>
            <w:sz w:val="28"/>
            <w:szCs w:val="28"/>
            <w:lang w:val="en-US"/>
          </w:rPr>
          <w:delText xml:space="preserve">were </w:delText>
        </w:r>
      </w:del>
      <w:ins w:id="29" w:author="Zheng Marissa" w:date="2020-02-18T15:13:00Z">
        <w:r w:rsidR="00A10018">
          <w:rPr>
            <w:sz w:val="28"/>
            <w:szCs w:val="28"/>
            <w:lang w:val="en-US"/>
          </w:rPr>
          <w:t>was</w:t>
        </w:r>
        <w:r w:rsidR="00A10018" w:rsidRPr="00AB6B8D">
          <w:rPr>
            <w:sz w:val="28"/>
            <w:szCs w:val="28"/>
            <w:lang w:val="en-US"/>
          </w:rPr>
          <w:t xml:space="preserve"> </w:t>
        </w:r>
      </w:ins>
      <w:r w:rsidRPr="00AB6B8D">
        <w:rPr>
          <w:sz w:val="28"/>
          <w:szCs w:val="28"/>
          <w:lang w:val="en-US"/>
        </w:rPr>
        <w:t xml:space="preserve">playing board games with </w:t>
      </w:r>
      <w:del w:id="30" w:author="Zheng Marissa" w:date="2020-02-18T15:13:00Z">
        <w:r w:rsidRPr="00AB6B8D" w:rsidDel="00A10018">
          <w:rPr>
            <w:sz w:val="28"/>
            <w:szCs w:val="28"/>
            <w:lang w:val="en-US"/>
          </w:rPr>
          <w:delText xml:space="preserve">your </w:delText>
        </w:r>
      </w:del>
      <w:ins w:id="31" w:author="Zheng Marissa" w:date="2020-02-18T15:13:00Z">
        <w:r w:rsidR="00A10018">
          <w:rPr>
            <w:sz w:val="28"/>
            <w:szCs w:val="28"/>
            <w:lang w:val="en-US"/>
          </w:rPr>
          <w:t>his</w:t>
        </w:r>
        <w:r w:rsidR="00A10018" w:rsidRPr="00AB6B8D">
          <w:rPr>
            <w:sz w:val="28"/>
            <w:szCs w:val="28"/>
            <w:lang w:val="en-US"/>
          </w:rPr>
          <w:t xml:space="preserve"> </w:t>
        </w:r>
      </w:ins>
      <w:r w:rsidRPr="00AB6B8D">
        <w:rPr>
          <w:sz w:val="28"/>
          <w:szCs w:val="28"/>
          <w:lang w:val="en-US"/>
        </w:rPr>
        <w:t xml:space="preserve">family. </w:t>
      </w:r>
    </w:p>
    <w:p w14:paraId="20E36034" w14:textId="77777777" w:rsidR="00AB6B8D" w:rsidRPr="00AB6B8D" w:rsidRDefault="00AB6B8D" w:rsidP="00AB6B8D">
      <w:pPr>
        <w:spacing w:after="120"/>
        <w:ind w:firstLine="284"/>
        <w:rPr>
          <w:sz w:val="28"/>
          <w:szCs w:val="28"/>
          <w:lang w:val="en-US"/>
        </w:rPr>
      </w:pPr>
      <w:r w:rsidRPr="00AB6B8D">
        <w:rPr>
          <w:sz w:val="28"/>
          <w:szCs w:val="28"/>
          <w:lang w:val="en-US"/>
        </w:rPr>
        <w:t>“Well,” Luke admitted sheepishly, “It wasn’t exactly with my family. My mom downloaded it onto the computer for me.”</w:t>
      </w:r>
    </w:p>
    <w:p w14:paraId="4DEE7BD0" w14:textId="77777777" w:rsidR="00AB6B8D" w:rsidRPr="00AB6B8D" w:rsidRDefault="00AB6B8D" w:rsidP="00AB6B8D">
      <w:pPr>
        <w:spacing w:after="120"/>
        <w:ind w:firstLine="284"/>
        <w:rPr>
          <w:sz w:val="28"/>
          <w:szCs w:val="28"/>
          <w:lang w:val="en-US"/>
        </w:rPr>
      </w:pPr>
      <w:r w:rsidRPr="00AB6B8D">
        <w:rPr>
          <w:sz w:val="28"/>
          <w:szCs w:val="28"/>
          <w:lang w:val="en-US"/>
        </w:rPr>
        <w:t xml:space="preserve">Exasperated, Ms. Green threw her hands up in the air. </w:t>
      </w:r>
    </w:p>
    <w:p w14:paraId="5110BAFF" w14:textId="77777777" w:rsidR="00AB6B8D" w:rsidRPr="00AB6B8D" w:rsidRDefault="00AB6B8D" w:rsidP="00AB6B8D">
      <w:pPr>
        <w:spacing w:after="120"/>
        <w:ind w:firstLine="284"/>
        <w:rPr>
          <w:sz w:val="28"/>
          <w:szCs w:val="28"/>
          <w:lang w:val="en-US"/>
        </w:rPr>
      </w:pPr>
      <w:r w:rsidRPr="00AB6B8D">
        <w:rPr>
          <w:sz w:val="28"/>
          <w:szCs w:val="28"/>
          <w:lang w:val="en-US"/>
        </w:rPr>
        <w:t>“Did anyone in this class NOT sit in front of their screens all weekend?”</w:t>
      </w:r>
    </w:p>
    <w:p w14:paraId="09E299B6" w14:textId="77777777" w:rsidR="00AB6B8D" w:rsidRPr="00AB6B8D" w:rsidRDefault="00AB6B8D" w:rsidP="00AB6B8D">
      <w:pPr>
        <w:spacing w:after="120"/>
        <w:ind w:firstLine="284"/>
        <w:rPr>
          <w:sz w:val="28"/>
          <w:szCs w:val="28"/>
          <w:lang w:val="en-US"/>
        </w:rPr>
      </w:pPr>
      <w:r w:rsidRPr="00AB6B8D">
        <w:rPr>
          <w:sz w:val="28"/>
          <w:szCs w:val="28"/>
          <w:lang w:val="en-US"/>
        </w:rPr>
        <w:t xml:space="preserve">After looking around at each other, the class noticed that only Dennis had his hand up. </w:t>
      </w:r>
    </w:p>
    <w:p w14:paraId="552FA31F" w14:textId="4C2D1A31" w:rsidR="00AB6B8D" w:rsidRPr="00AB6B8D" w:rsidRDefault="00AB6B8D" w:rsidP="00AB6B8D">
      <w:pPr>
        <w:spacing w:after="120"/>
        <w:ind w:firstLine="284"/>
        <w:rPr>
          <w:sz w:val="28"/>
          <w:szCs w:val="28"/>
          <w:lang w:val="en-US"/>
        </w:rPr>
      </w:pPr>
      <w:r w:rsidRPr="00AB6B8D">
        <w:rPr>
          <w:sz w:val="28"/>
          <w:szCs w:val="28"/>
          <w:lang w:val="en-US"/>
        </w:rPr>
        <w:t xml:space="preserve">“I stayed home memorizing the different life cycles of a frog. Would you like me to recite them?” Dennis said rather proudly. </w:t>
      </w:r>
    </w:p>
    <w:p w14:paraId="37371043" w14:textId="2A990A4E" w:rsidR="00AB6B8D" w:rsidRPr="00AB6B8D" w:rsidRDefault="00AB6B8D" w:rsidP="00AB6B8D">
      <w:pPr>
        <w:spacing w:after="120"/>
        <w:ind w:firstLine="284"/>
        <w:rPr>
          <w:sz w:val="28"/>
          <w:szCs w:val="28"/>
          <w:lang w:val="en-US"/>
        </w:rPr>
      </w:pPr>
      <w:r>
        <w:rPr>
          <w:sz w:val="28"/>
          <w:szCs w:val="28"/>
          <w:lang w:val="en-US"/>
        </w:rPr>
        <w:t>What he</w:t>
      </w:r>
      <w:r w:rsidRPr="00AB6B8D">
        <w:rPr>
          <w:sz w:val="28"/>
          <w:szCs w:val="28"/>
          <w:lang w:val="en-US"/>
        </w:rPr>
        <w:t xml:space="preserve"> said gave her an idea.</w:t>
      </w:r>
    </w:p>
    <w:p w14:paraId="22497218" w14:textId="0101BA21" w:rsidR="002A39EE" w:rsidRPr="00AB6B8D" w:rsidRDefault="00AB6B8D" w:rsidP="00AB6B8D">
      <w:pPr>
        <w:spacing w:after="120"/>
        <w:ind w:firstLine="284"/>
        <w:rPr>
          <w:sz w:val="28"/>
          <w:szCs w:val="28"/>
          <w:lang w:val="en-US"/>
        </w:rPr>
      </w:pPr>
      <w:r w:rsidRPr="00AB6B8D">
        <w:rPr>
          <w:sz w:val="28"/>
          <w:szCs w:val="28"/>
          <w:lang w:val="en-US"/>
        </w:rPr>
        <w:t xml:space="preserve">“Thank you, Dennis, I’ll take you up on that offer, but you may sit down for now.” </w:t>
      </w:r>
    </w:p>
    <w:p w14:paraId="404204B3" w14:textId="77777777" w:rsidR="00BF0F2C" w:rsidRDefault="00BF0F2C" w:rsidP="0066053B">
      <w:pPr>
        <w:pStyle w:val="Header1"/>
        <w:jc w:val="center"/>
        <w:rPr>
          <w:color w:val="000000" w:themeColor="text1"/>
        </w:rPr>
        <w:sectPr w:rsidR="00BF0F2C" w:rsidSect="002942E4">
          <w:pgSz w:w="11906" w:h="16838"/>
          <w:pgMar w:top="1440" w:right="1440" w:bottom="1440" w:left="1440" w:header="851" w:footer="992" w:gutter="0"/>
          <w:cols w:space="425"/>
          <w:docGrid w:type="lines" w:linePitch="312"/>
        </w:sectPr>
      </w:pPr>
      <w:bookmarkStart w:id="32" w:name="_Toc518636934"/>
    </w:p>
    <w:p w14:paraId="2FCA5DBA" w14:textId="63BDA4EE" w:rsidR="002934C5" w:rsidRPr="004849D7" w:rsidRDefault="002934C5" w:rsidP="004849D7">
      <w:pPr>
        <w:pStyle w:val="Header1"/>
        <w:jc w:val="center"/>
        <w:rPr>
          <w:color w:val="000000" w:themeColor="text1"/>
        </w:rPr>
      </w:pPr>
      <w:bookmarkStart w:id="33" w:name="_Toc32431755"/>
      <w:r w:rsidRPr="004849D7">
        <w:rPr>
          <w:color w:val="000000" w:themeColor="text1"/>
        </w:rPr>
        <w:lastRenderedPageBreak/>
        <w:t>CHAPTER 3</w:t>
      </w:r>
      <w:bookmarkEnd w:id="32"/>
      <w:bookmarkEnd w:id="33"/>
    </w:p>
    <w:p w14:paraId="65EE0E97" w14:textId="4256BF54" w:rsidR="00417D8E" w:rsidRPr="00AB6B8D" w:rsidRDefault="00AB6B8D" w:rsidP="004849D7">
      <w:pPr>
        <w:pStyle w:val="Header1"/>
        <w:jc w:val="center"/>
        <w:rPr>
          <w:color w:val="000000" w:themeColor="text1"/>
          <w:szCs w:val="32"/>
          <w:lang w:val="en-US"/>
        </w:rPr>
      </w:pPr>
      <w:bookmarkStart w:id="34" w:name="_Toc32431756"/>
      <w:r>
        <w:rPr>
          <w:color w:val="000000" w:themeColor="text1"/>
          <w:szCs w:val="32"/>
          <w:lang w:val="en-US"/>
        </w:rPr>
        <w:t>Inspired</w:t>
      </w:r>
      <w:bookmarkEnd w:id="34"/>
    </w:p>
    <w:p w14:paraId="036270A1" w14:textId="77777777" w:rsidR="00AB6B8D" w:rsidRPr="00AB6B8D" w:rsidRDefault="00AB6B8D" w:rsidP="00AB6B8D">
      <w:pPr>
        <w:spacing w:after="120"/>
        <w:ind w:firstLine="284"/>
        <w:rPr>
          <w:sz w:val="28"/>
          <w:szCs w:val="28"/>
          <w:lang w:val="en-US"/>
        </w:rPr>
      </w:pPr>
      <w:r w:rsidRPr="00AB6B8D">
        <w:rPr>
          <w:sz w:val="28"/>
          <w:szCs w:val="28"/>
          <w:lang w:val="en-US"/>
        </w:rPr>
        <w:t xml:space="preserve">“So, class, what do you think I have learned about rainy days?” </w:t>
      </w:r>
    </w:p>
    <w:p w14:paraId="7287872F" w14:textId="77777777" w:rsidR="00AB6B8D" w:rsidRPr="00AB6B8D" w:rsidRDefault="00AB6B8D" w:rsidP="00AB6B8D">
      <w:pPr>
        <w:spacing w:after="120"/>
        <w:ind w:firstLine="284"/>
        <w:rPr>
          <w:sz w:val="28"/>
          <w:szCs w:val="28"/>
          <w:lang w:val="en-US"/>
        </w:rPr>
      </w:pPr>
      <w:r w:rsidRPr="00AB6B8D">
        <w:rPr>
          <w:sz w:val="28"/>
          <w:szCs w:val="28"/>
          <w:lang w:val="en-US"/>
        </w:rPr>
        <w:t>They shrugged.</w:t>
      </w:r>
    </w:p>
    <w:p w14:paraId="545A06D7" w14:textId="77777777" w:rsidR="00AB6B8D" w:rsidRPr="00AB6B8D" w:rsidRDefault="00AB6B8D" w:rsidP="00AB6B8D">
      <w:pPr>
        <w:spacing w:after="120"/>
        <w:ind w:firstLine="284"/>
        <w:rPr>
          <w:sz w:val="28"/>
          <w:szCs w:val="28"/>
          <w:lang w:val="en-US"/>
        </w:rPr>
      </w:pPr>
      <w:r w:rsidRPr="00AB6B8D">
        <w:rPr>
          <w:sz w:val="28"/>
          <w:szCs w:val="28"/>
          <w:lang w:val="en-US"/>
        </w:rPr>
        <w:t>“That rainy weather stinks,” Sophia said.</w:t>
      </w:r>
    </w:p>
    <w:p w14:paraId="1CC54E2F" w14:textId="77777777" w:rsidR="00AB6B8D" w:rsidRPr="00AB6B8D" w:rsidRDefault="00AB6B8D" w:rsidP="00AB6B8D">
      <w:pPr>
        <w:spacing w:after="120"/>
        <w:ind w:firstLine="284"/>
        <w:rPr>
          <w:sz w:val="28"/>
          <w:szCs w:val="28"/>
          <w:lang w:val="en-US"/>
        </w:rPr>
      </w:pPr>
      <w:r w:rsidRPr="00AB6B8D">
        <w:rPr>
          <w:sz w:val="28"/>
          <w:szCs w:val="28"/>
          <w:lang w:val="en-US"/>
        </w:rPr>
        <w:t>The class snickered.</w:t>
      </w:r>
    </w:p>
    <w:p w14:paraId="58552003" w14:textId="56B11229" w:rsidR="00AB6B8D" w:rsidRPr="00AB6B8D" w:rsidRDefault="00AB6B8D" w:rsidP="00AB6B8D">
      <w:pPr>
        <w:spacing w:after="120"/>
        <w:ind w:firstLine="284"/>
        <w:rPr>
          <w:sz w:val="28"/>
          <w:szCs w:val="28"/>
          <w:lang w:val="en-US"/>
        </w:rPr>
      </w:pPr>
      <w:r w:rsidRPr="00AB6B8D">
        <w:rPr>
          <w:sz w:val="28"/>
          <w:szCs w:val="28"/>
          <w:lang w:val="en-US"/>
        </w:rPr>
        <w:t>“That’s a terrible thing to thin</w:t>
      </w:r>
      <w:ins w:id="35" w:author="Zheng Marissa" w:date="2020-02-18T15:14:00Z">
        <w:r w:rsidR="006676FB">
          <w:rPr>
            <w:sz w:val="28"/>
            <w:szCs w:val="28"/>
            <w:lang w:val="en-US"/>
          </w:rPr>
          <w:t>k</w:t>
        </w:r>
      </w:ins>
      <w:r w:rsidR="00C5175D">
        <w:rPr>
          <w:sz w:val="28"/>
          <w:szCs w:val="28"/>
          <w:lang w:val="en-US"/>
        </w:rPr>
        <w:t>.</w:t>
      </w:r>
      <w:r w:rsidRPr="00AB6B8D">
        <w:rPr>
          <w:sz w:val="28"/>
          <w:szCs w:val="28"/>
          <w:lang w:val="en-US"/>
        </w:rPr>
        <w:t>” Ms. Greene gasped. “Rainy days can be a beautiful thing. If it didn’t rain, the plants wouldn’t grow, and there would be very little life on this planet.”</w:t>
      </w:r>
    </w:p>
    <w:p w14:paraId="54BA031B" w14:textId="53669E00" w:rsidR="00AB6B8D" w:rsidRPr="00AB6B8D" w:rsidRDefault="00AB6B8D" w:rsidP="00AB6B8D">
      <w:pPr>
        <w:spacing w:after="120"/>
        <w:ind w:firstLine="284"/>
        <w:rPr>
          <w:sz w:val="28"/>
          <w:szCs w:val="28"/>
          <w:lang w:val="en-US"/>
        </w:rPr>
      </w:pPr>
      <w:r w:rsidRPr="00AB6B8D">
        <w:rPr>
          <w:sz w:val="28"/>
          <w:szCs w:val="28"/>
          <w:lang w:val="en-US"/>
        </w:rPr>
        <w:t>She walked between their desks and continued</w:t>
      </w:r>
      <w:ins w:id="36" w:author="Zheng Marissa" w:date="2020-02-18T15:19:00Z">
        <w:r w:rsidR="006676FB">
          <w:rPr>
            <w:sz w:val="28"/>
            <w:szCs w:val="28"/>
            <w:lang w:val="en-US"/>
          </w:rPr>
          <w:t>.</w:t>
        </w:r>
      </w:ins>
      <w:del w:id="37" w:author="Zheng Marissa" w:date="2020-02-18T15:19:00Z">
        <w:r w:rsidRPr="00AB6B8D" w:rsidDel="006676FB">
          <w:rPr>
            <w:sz w:val="28"/>
            <w:szCs w:val="28"/>
            <w:lang w:val="en-US"/>
          </w:rPr>
          <w:delText>,</w:delText>
        </w:r>
      </w:del>
      <w:r w:rsidRPr="00AB6B8D">
        <w:rPr>
          <w:sz w:val="28"/>
          <w:szCs w:val="28"/>
          <w:lang w:val="en-US"/>
        </w:rPr>
        <w:t xml:space="preserve"> “No, what I learned is that </w:t>
      </w:r>
      <w:ins w:id="38" w:author="Zheng Marissa" w:date="2020-02-18T15:21:00Z">
        <w:r w:rsidR="006676FB">
          <w:rPr>
            <w:sz w:val="28"/>
            <w:szCs w:val="28"/>
            <w:lang w:val="en-US"/>
          </w:rPr>
          <w:t xml:space="preserve">no </w:t>
        </w:r>
      </w:ins>
      <w:del w:id="39" w:author="Zheng Marissa" w:date="2020-02-18T15:20:00Z">
        <w:r w:rsidRPr="00AB6B8D" w:rsidDel="006676FB">
          <w:rPr>
            <w:sz w:val="28"/>
            <w:szCs w:val="28"/>
            <w:lang w:val="en-US"/>
          </w:rPr>
          <w:delText>every</w:delText>
        </w:r>
      </w:del>
      <w:r w:rsidRPr="00AB6B8D">
        <w:rPr>
          <w:sz w:val="28"/>
          <w:szCs w:val="28"/>
          <w:lang w:val="en-US"/>
        </w:rPr>
        <w:t xml:space="preserve">one in this class, other than Dennis, </w:t>
      </w:r>
      <w:del w:id="40" w:author="Zheng Marissa" w:date="2020-02-18T15:21:00Z">
        <w:r w:rsidRPr="00AB6B8D" w:rsidDel="006676FB">
          <w:rPr>
            <w:sz w:val="28"/>
            <w:szCs w:val="28"/>
            <w:lang w:val="en-US"/>
          </w:rPr>
          <w:delText xml:space="preserve">are </w:delText>
        </w:r>
      </w:del>
      <w:ins w:id="41" w:author="Zheng Marissa" w:date="2020-02-18T15:21:00Z">
        <w:r w:rsidR="006676FB">
          <w:rPr>
            <w:sz w:val="28"/>
            <w:szCs w:val="28"/>
            <w:lang w:val="en-US"/>
          </w:rPr>
          <w:t>is</w:t>
        </w:r>
        <w:r w:rsidR="006676FB" w:rsidRPr="00AB6B8D">
          <w:rPr>
            <w:sz w:val="28"/>
            <w:szCs w:val="28"/>
            <w:lang w:val="en-US"/>
          </w:rPr>
          <w:t xml:space="preserve"> </w:t>
        </w:r>
      </w:ins>
      <w:r w:rsidRPr="00AB6B8D">
        <w:rPr>
          <w:sz w:val="28"/>
          <w:szCs w:val="28"/>
          <w:lang w:val="en-US"/>
        </w:rPr>
        <w:t>inspired on rainy days.”</w:t>
      </w:r>
    </w:p>
    <w:p w14:paraId="7F1611D9" w14:textId="77777777" w:rsidR="00AB6B8D" w:rsidRPr="00AB6B8D" w:rsidRDefault="00AB6B8D" w:rsidP="00AB6B8D">
      <w:pPr>
        <w:spacing w:after="120"/>
        <w:ind w:firstLine="284"/>
        <w:rPr>
          <w:sz w:val="28"/>
          <w:szCs w:val="28"/>
          <w:lang w:val="en-US"/>
        </w:rPr>
      </w:pPr>
      <w:r w:rsidRPr="00AB6B8D">
        <w:rPr>
          <w:sz w:val="28"/>
          <w:szCs w:val="28"/>
          <w:lang w:val="en-US"/>
        </w:rPr>
        <w:t xml:space="preserve">“What’s inspired?” Ava asked. </w:t>
      </w:r>
    </w:p>
    <w:p w14:paraId="0CB7B961" w14:textId="10D0CC0F" w:rsidR="00AB6B8D" w:rsidRPr="00AB6B8D" w:rsidRDefault="00AB6B8D" w:rsidP="00AB6B8D">
      <w:pPr>
        <w:spacing w:after="120"/>
        <w:ind w:firstLine="284"/>
        <w:rPr>
          <w:sz w:val="28"/>
          <w:szCs w:val="28"/>
          <w:lang w:val="en-US"/>
        </w:rPr>
      </w:pPr>
      <w:r w:rsidRPr="00AB6B8D">
        <w:rPr>
          <w:sz w:val="28"/>
          <w:szCs w:val="28"/>
          <w:lang w:val="en-US"/>
        </w:rPr>
        <w:t xml:space="preserve">“Inspired, is when you get ideas from somewhere. For example, I just had an idea when you all told me your weekend stories. The class inspired me,” Ms. Green explained. “I realized, that you guys aren’t inspired with ideas of what to do other than sitting around </w:t>
      </w:r>
      <w:r w:rsidR="00C5175D">
        <w:rPr>
          <w:sz w:val="28"/>
          <w:szCs w:val="28"/>
          <w:lang w:val="en-US"/>
        </w:rPr>
        <w:t>using your</w:t>
      </w:r>
      <w:r w:rsidRPr="00AB6B8D">
        <w:rPr>
          <w:sz w:val="28"/>
          <w:szCs w:val="28"/>
          <w:lang w:val="en-US"/>
        </w:rPr>
        <w:t xml:space="preserve"> </w:t>
      </w:r>
      <w:r w:rsidR="00C5175D">
        <w:rPr>
          <w:sz w:val="28"/>
          <w:szCs w:val="28"/>
          <w:lang w:val="en-US"/>
        </w:rPr>
        <w:t>devices</w:t>
      </w:r>
      <w:r w:rsidRPr="00AB6B8D">
        <w:rPr>
          <w:sz w:val="28"/>
          <w:szCs w:val="28"/>
          <w:lang w:val="en-US"/>
        </w:rPr>
        <w:t>. When I was little, we didn’t have tablets and computers, so we did lots of activities.”</w:t>
      </w:r>
    </w:p>
    <w:p w14:paraId="7F4F8857" w14:textId="77777777" w:rsidR="00AB6B8D" w:rsidRPr="00AB6B8D" w:rsidRDefault="00AB6B8D" w:rsidP="00AB6B8D">
      <w:pPr>
        <w:spacing w:after="120"/>
        <w:ind w:firstLine="284"/>
        <w:rPr>
          <w:sz w:val="28"/>
          <w:szCs w:val="28"/>
          <w:lang w:val="en-US"/>
        </w:rPr>
      </w:pPr>
      <w:r w:rsidRPr="00AB6B8D">
        <w:rPr>
          <w:sz w:val="28"/>
          <w:szCs w:val="28"/>
          <w:lang w:val="en-US"/>
        </w:rPr>
        <w:t xml:space="preserve">“So, what’s your idea?” Tom asked. </w:t>
      </w:r>
    </w:p>
    <w:p w14:paraId="769DF6B9" w14:textId="1A80684E" w:rsidR="0066053B" w:rsidRPr="002934C5" w:rsidRDefault="00AB6B8D" w:rsidP="00C5175D">
      <w:pPr>
        <w:spacing w:after="120"/>
        <w:ind w:firstLine="284"/>
        <w:rPr>
          <w:sz w:val="28"/>
          <w:szCs w:val="28"/>
        </w:rPr>
      </w:pPr>
      <w:r w:rsidRPr="00AB6B8D">
        <w:rPr>
          <w:sz w:val="28"/>
          <w:szCs w:val="28"/>
          <w:lang w:val="en-US"/>
        </w:rPr>
        <w:t>“First of all, maybe Dennis can explain to us the life cycle of a frog</w:t>
      </w:r>
      <w:r w:rsidR="00C5175D">
        <w:rPr>
          <w:sz w:val="28"/>
          <w:szCs w:val="28"/>
          <w:lang w:val="en-US"/>
        </w:rPr>
        <w:t>.”</w:t>
      </w:r>
    </w:p>
    <w:p w14:paraId="093932B4" w14:textId="77777777" w:rsidR="00BF0F2C" w:rsidRDefault="00BF0F2C" w:rsidP="0066053B">
      <w:pPr>
        <w:pStyle w:val="Header1"/>
        <w:jc w:val="center"/>
        <w:rPr>
          <w:color w:val="000000" w:themeColor="text1"/>
        </w:rPr>
        <w:sectPr w:rsidR="00BF0F2C" w:rsidSect="002942E4">
          <w:pgSz w:w="11906" w:h="16838"/>
          <w:pgMar w:top="1440" w:right="1440" w:bottom="1440" w:left="1440" w:header="851" w:footer="992" w:gutter="0"/>
          <w:cols w:space="425"/>
          <w:docGrid w:type="lines" w:linePitch="312"/>
        </w:sectPr>
      </w:pPr>
      <w:bookmarkStart w:id="42" w:name="_Toc518636936"/>
    </w:p>
    <w:p w14:paraId="115D6CC9" w14:textId="7D6D3119" w:rsidR="0066053B" w:rsidRPr="004849D7" w:rsidRDefault="0066053B" w:rsidP="004849D7">
      <w:pPr>
        <w:pStyle w:val="Header1"/>
        <w:jc w:val="center"/>
        <w:rPr>
          <w:color w:val="000000" w:themeColor="text1"/>
        </w:rPr>
      </w:pPr>
      <w:bookmarkStart w:id="43" w:name="_Toc32431757"/>
      <w:r w:rsidRPr="004849D7">
        <w:rPr>
          <w:color w:val="000000" w:themeColor="text1"/>
        </w:rPr>
        <w:lastRenderedPageBreak/>
        <w:t xml:space="preserve">CHAPTER </w:t>
      </w:r>
      <w:bookmarkEnd w:id="42"/>
      <w:r w:rsidR="00B9691D" w:rsidRPr="004849D7">
        <w:rPr>
          <w:color w:val="000000" w:themeColor="text1"/>
        </w:rPr>
        <w:t>4</w:t>
      </w:r>
      <w:bookmarkEnd w:id="43"/>
    </w:p>
    <w:p w14:paraId="324D8458" w14:textId="43C71122" w:rsidR="00417D8E" w:rsidRPr="00C5175D" w:rsidRDefault="00C5175D" w:rsidP="004849D7">
      <w:pPr>
        <w:pStyle w:val="Header1"/>
        <w:jc w:val="center"/>
        <w:rPr>
          <w:color w:val="000000" w:themeColor="text1"/>
          <w:szCs w:val="32"/>
          <w:lang w:val="en-US"/>
        </w:rPr>
      </w:pPr>
      <w:bookmarkStart w:id="44" w:name="_Toc32431758"/>
      <w:r>
        <w:rPr>
          <w:color w:val="000000" w:themeColor="text1"/>
          <w:szCs w:val="32"/>
          <w:lang w:val="en-US"/>
        </w:rPr>
        <w:t>Life Cycles</w:t>
      </w:r>
      <w:bookmarkEnd w:id="44"/>
    </w:p>
    <w:p w14:paraId="283D7CDE" w14:textId="09095CF1" w:rsidR="00C5175D" w:rsidRPr="00C5175D" w:rsidRDefault="00C5175D" w:rsidP="00C5175D">
      <w:pPr>
        <w:spacing w:after="120"/>
        <w:ind w:firstLine="284"/>
        <w:rPr>
          <w:sz w:val="28"/>
          <w:szCs w:val="28"/>
          <w:lang w:val="en-US"/>
        </w:rPr>
      </w:pPr>
      <w:r w:rsidRPr="00C5175D">
        <w:rPr>
          <w:sz w:val="28"/>
          <w:szCs w:val="28"/>
          <w:lang w:val="en-US"/>
        </w:rPr>
        <w:t xml:space="preserve">Dennis gladly explained to the class what he had learned. He drew a circle on the board, drew a frog on the top, and explained, “See, a frog </w:t>
      </w:r>
      <w:del w:id="45" w:author="Zheng Marissa" w:date="2020-02-18T15:21:00Z">
        <w:r w:rsidRPr="00C5175D" w:rsidDel="006676FB">
          <w:rPr>
            <w:sz w:val="28"/>
            <w:szCs w:val="28"/>
            <w:lang w:val="en-US"/>
          </w:rPr>
          <w:delText xml:space="preserve">would </w:delText>
        </w:r>
      </w:del>
      <w:r w:rsidRPr="00C5175D">
        <w:rPr>
          <w:sz w:val="28"/>
          <w:szCs w:val="28"/>
          <w:lang w:val="en-US"/>
        </w:rPr>
        <w:t>lay</w:t>
      </w:r>
      <w:ins w:id="46" w:author="Zheng Marissa" w:date="2020-02-18T15:21:00Z">
        <w:r w:rsidR="006676FB">
          <w:rPr>
            <w:sz w:val="28"/>
            <w:szCs w:val="28"/>
            <w:lang w:val="en-US"/>
          </w:rPr>
          <w:t>s</w:t>
        </w:r>
      </w:ins>
      <w:r w:rsidRPr="00C5175D">
        <w:rPr>
          <w:sz w:val="28"/>
          <w:szCs w:val="28"/>
          <w:lang w:val="en-US"/>
        </w:rPr>
        <w:t xml:space="preserve"> eggs, which </w:t>
      </w:r>
      <w:del w:id="47" w:author="Zheng Marissa" w:date="2020-02-18T15:22:00Z">
        <w:r w:rsidRPr="00C5175D" w:rsidDel="006676FB">
          <w:rPr>
            <w:sz w:val="28"/>
            <w:szCs w:val="28"/>
            <w:lang w:val="en-US"/>
          </w:rPr>
          <w:delText xml:space="preserve">would </w:delText>
        </w:r>
      </w:del>
      <w:r w:rsidRPr="00C5175D">
        <w:rPr>
          <w:sz w:val="28"/>
          <w:szCs w:val="28"/>
          <w:lang w:val="en-US"/>
        </w:rPr>
        <w:t>hatch into tadpoles. These tadpoles grow</w:t>
      </w:r>
      <w:ins w:id="48" w:author="Zheng Marissa" w:date="2020-02-18T15:22:00Z">
        <w:r w:rsidR="006676FB">
          <w:rPr>
            <w:sz w:val="28"/>
            <w:szCs w:val="28"/>
            <w:lang w:val="en-US"/>
          </w:rPr>
          <w:t xml:space="preserve"> </w:t>
        </w:r>
      </w:ins>
      <w:del w:id="49" w:author="Zheng Marissa" w:date="2020-02-18T15:22:00Z">
        <w:r w:rsidRPr="00C5175D" w:rsidDel="006676FB">
          <w:rPr>
            <w:sz w:val="28"/>
            <w:szCs w:val="28"/>
            <w:lang w:val="en-US"/>
          </w:rPr>
          <w:delText>-</w:delText>
        </w:r>
      </w:del>
      <w:r w:rsidRPr="00C5175D">
        <w:rPr>
          <w:sz w:val="28"/>
          <w:szCs w:val="28"/>
          <w:lang w:val="en-US"/>
        </w:rPr>
        <w:t>up, their tails get thicker, and they start to sprout legs.”</w:t>
      </w:r>
    </w:p>
    <w:p w14:paraId="59EC0818" w14:textId="77777777" w:rsidR="00C5175D" w:rsidRPr="00C5175D" w:rsidRDefault="00C5175D" w:rsidP="00C5175D">
      <w:pPr>
        <w:spacing w:after="120"/>
        <w:ind w:firstLine="284"/>
        <w:rPr>
          <w:sz w:val="28"/>
          <w:szCs w:val="28"/>
          <w:lang w:val="en-US"/>
        </w:rPr>
      </w:pPr>
      <w:r w:rsidRPr="00C5175D">
        <w:rPr>
          <w:sz w:val="28"/>
          <w:szCs w:val="28"/>
          <w:lang w:val="en-US"/>
        </w:rPr>
        <w:t>He drew a rough picture of each stage around the circles.</w:t>
      </w:r>
    </w:p>
    <w:p w14:paraId="4EFF6A71" w14:textId="77777777" w:rsidR="00C5175D" w:rsidRPr="00C5175D" w:rsidRDefault="00C5175D" w:rsidP="00C5175D">
      <w:pPr>
        <w:spacing w:after="120"/>
        <w:ind w:firstLine="284"/>
        <w:rPr>
          <w:sz w:val="28"/>
          <w:szCs w:val="28"/>
          <w:lang w:val="en-US"/>
        </w:rPr>
      </w:pPr>
      <w:r w:rsidRPr="00C5175D">
        <w:rPr>
          <w:sz w:val="28"/>
          <w:szCs w:val="28"/>
          <w:lang w:val="en-US"/>
        </w:rPr>
        <w:t>“Their bodies get bigger and their tails get smaller. They sprout arms in the front and start looking more like frogs. They become froglets.”</w:t>
      </w:r>
    </w:p>
    <w:p w14:paraId="37A35634" w14:textId="46FD958C" w:rsidR="00C5175D" w:rsidRPr="00C5175D" w:rsidRDefault="00C5175D" w:rsidP="00C5175D">
      <w:pPr>
        <w:spacing w:after="120"/>
        <w:ind w:firstLine="284"/>
        <w:rPr>
          <w:sz w:val="28"/>
          <w:szCs w:val="28"/>
          <w:lang w:val="en-US"/>
        </w:rPr>
      </w:pPr>
      <w:r w:rsidRPr="00C5175D">
        <w:rPr>
          <w:sz w:val="28"/>
          <w:szCs w:val="28"/>
          <w:lang w:val="en-US"/>
        </w:rPr>
        <w:t>Dennis look</w:t>
      </w:r>
      <w:ins w:id="50" w:author="Zheng Marissa" w:date="2020-02-18T15:22:00Z">
        <w:r w:rsidR="006676FB">
          <w:rPr>
            <w:sz w:val="28"/>
            <w:szCs w:val="28"/>
            <w:lang w:val="en-US"/>
          </w:rPr>
          <w:t>ed</w:t>
        </w:r>
      </w:ins>
      <w:del w:id="51" w:author="Zheng Marissa" w:date="2020-02-18T15:22:00Z">
        <w:r w:rsidRPr="00C5175D" w:rsidDel="006676FB">
          <w:rPr>
            <w:sz w:val="28"/>
            <w:szCs w:val="28"/>
            <w:lang w:val="en-US"/>
          </w:rPr>
          <w:delText>s</w:delText>
        </w:r>
      </w:del>
      <w:r w:rsidRPr="00C5175D">
        <w:rPr>
          <w:sz w:val="28"/>
          <w:szCs w:val="28"/>
          <w:lang w:val="en-US"/>
        </w:rPr>
        <w:t xml:space="preserve"> at the class and continue</w:t>
      </w:r>
      <w:ins w:id="52" w:author="Zheng Marissa" w:date="2020-02-18T15:22:00Z">
        <w:r w:rsidR="006676FB">
          <w:rPr>
            <w:sz w:val="28"/>
            <w:szCs w:val="28"/>
            <w:lang w:val="en-US"/>
          </w:rPr>
          <w:t>d</w:t>
        </w:r>
      </w:ins>
      <w:del w:id="53" w:author="Zheng Marissa" w:date="2020-02-18T15:22:00Z">
        <w:r w:rsidRPr="00C5175D" w:rsidDel="006676FB">
          <w:rPr>
            <w:sz w:val="28"/>
            <w:szCs w:val="28"/>
            <w:lang w:val="en-US"/>
          </w:rPr>
          <w:delText>s,</w:delText>
        </w:r>
      </w:del>
      <w:r w:rsidRPr="00C5175D">
        <w:rPr>
          <w:sz w:val="28"/>
          <w:szCs w:val="28"/>
          <w:lang w:val="en-US"/>
        </w:rPr>
        <w:t xml:space="preserve"> “Then it begins all over again. They become frogs that lay eggs that…”</w:t>
      </w:r>
    </w:p>
    <w:p w14:paraId="102EEAFA" w14:textId="77777777" w:rsidR="00C5175D" w:rsidRPr="00C5175D" w:rsidRDefault="00C5175D" w:rsidP="00C5175D">
      <w:pPr>
        <w:spacing w:after="120"/>
        <w:ind w:firstLine="284"/>
        <w:rPr>
          <w:sz w:val="28"/>
          <w:szCs w:val="28"/>
          <w:lang w:val="en-US"/>
        </w:rPr>
      </w:pPr>
      <w:r w:rsidRPr="00C5175D">
        <w:rPr>
          <w:sz w:val="28"/>
          <w:szCs w:val="28"/>
          <w:lang w:val="en-US"/>
        </w:rPr>
        <w:t>“Thank you very much Dennis,” Ms. Green cut him off. If she didn’t stop him now, he would repeat the cycle over and over again.</w:t>
      </w:r>
    </w:p>
    <w:p w14:paraId="72F92360" w14:textId="77777777" w:rsidR="00C5175D" w:rsidRPr="00C5175D" w:rsidRDefault="00C5175D" w:rsidP="00C5175D">
      <w:pPr>
        <w:spacing w:after="120"/>
        <w:ind w:firstLine="284"/>
        <w:rPr>
          <w:sz w:val="28"/>
          <w:szCs w:val="28"/>
          <w:lang w:val="en-US"/>
        </w:rPr>
      </w:pPr>
      <w:r w:rsidRPr="00C5175D">
        <w:rPr>
          <w:sz w:val="28"/>
          <w:szCs w:val="28"/>
          <w:lang w:val="en-US"/>
        </w:rPr>
        <w:t xml:space="preserve">Dennis walked back to his seat with his head held high. </w:t>
      </w:r>
    </w:p>
    <w:p w14:paraId="5ACF20AB" w14:textId="04ABF44E" w:rsidR="00C5175D" w:rsidRPr="00C5175D" w:rsidRDefault="00C5175D" w:rsidP="00C5175D">
      <w:pPr>
        <w:spacing w:after="120"/>
        <w:ind w:firstLine="284"/>
        <w:rPr>
          <w:sz w:val="28"/>
          <w:szCs w:val="28"/>
          <w:lang w:val="en-US"/>
        </w:rPr>
      </w:pPr>
      <w:r w:rsidRPr="00C5175D">
        <w:rPr>
          <w:sz w:val="28"/>
          <w:szCs w:val="28"/>
          <w:lang w:val="en-US"/>
        </w:rPr>
        <w:t>“It’s the same for the water cycle. It rains, water is collected on the ground, and when it’s hot, the water evaporates into the air, collecting in the sky as clouds.” She point</w:t>
      </w:r>
      <w:ins w:id="54" w:author="Zheng Marissa" w:date="2020-02-18T15:48:00Z">
        <w:r w:rsidR="00A3518E">
          <w:rPr>
            <w:sz w:val="28"/>
            <w:szCs w:val="28"/>
            <w:lang w:val="en-US"/>
          </w:rPr>
          <w:t>ed</w:t>
        </w:r>
      </w:ins>
      <w:del w:id="55" w:author="Zheng Marissa" w:date="2020-02-18T15:48:00Z">
        <w:r w:rsidRPr="00C5175D" w:rsidDel="00A3518E">
          <w:rPr>
            <w:sz w:val="28"/>
            <w:szCs w:val="28"/>
            <w:lang w:val="en-US"/>
          </w:rPr>
          <w:delText>s</w:delText>
        </w:r>
      </w:del>
      <w:r w:rsidRPr="00C5175D">
        <w:rPr>
          <w:sz w:val="28"/>
          <w:szCs w:val="28"/>
          <w:lang w:val="en-US"/>
        </w:rPr>
        <w:t xml:space="preserve"> at the</w:t>
      </w:r>
      <w:ins w:id="56" w:author="Zheng Marissa" w:date="2020-02-18T15:48:00Z">
        <w:r w:rsidR="00A3518E">
          <w:rPr>
            <w:sz w:val="28"/>
            <w:szCs w:val="28"/>
            <w:lang w:val="en-US"/>
          </w:rPr>
          <w:t xml:space="preserve"> frog’s</w:t>
        </w:r>
      </w:ins>
      <w:r w:rsidRPr="00C5175D">
        <w:rPr>
          <w:sz w:val="28"/>
          <w:szCs w:val="28"/>
          <w:lang w:val="en-US"/>
        </w:rPr>
        <w:t xml:space="preserve"> life cycle</w:t>
      </w:r>
      <w:del w:id="57" w:author="Zheng Marissa" w:date="2020-02-18T15:48:00Z">
        <w:r w:rsidRPr="00C5175D" w:rsidDel="00A3518E">
          <w:rPr>
            <w:sz w:val="28"/>
            <w:szCs w:val="28"/>
            <w:lang w:val="en-US"/>
          </w:rPr>
          <w:delText xml:space="preserve"> of the frog</w:delText>
        </w:r>
      </w:del>
      <w:r w:rsidRPr="00C5175D">
        <w:rPr>
          <w:sz w:val="28"/>
          <w:szCs w:val="28"/>
          <w:lang w:val="en-US"/>
        </w:rPr>
        <w:t xml:space="preserve">, from start to finish. “Then it starts all over again. The clouds get heavy and it </w:t>
      </w:r>
      <w:del w:id="58" w:author="Zheng Marissa" w:date="2020-02-18T15:48:00Z">
        <w:r w:rsidRPr="00C5175D" w:rsidDel="00A3518E">
          <w:rPr>
            <w:sz w:val="28"/>
            <w:szCs w:val="28"/>
            <w:lang w:val="en-US"/>
          </w:rPr>
          <w:delText xml:space="preserve">starts to </w:delText>
        </w:r>
      </w:del>
      <w:r w:rsidRPr="00C5175D">
        <w:rPr>
          <w:sz w:val="28"/>
          <w:szCs w:val="28"/>
          <w:lang w:val="en-US"/>
        </w:rPr>
        <w:t>rain</w:t>
      </w:r>
      <w:ins w:id="59" w:author="Zheng Marissa" w:date="2020-02-18T15:48:00Z">
        <w:r w:rsidR="00A3518E">
          <w:rPr>
            <w:sz w:val="28"/>
            <w:szCs w:val="28"/>
            <w:lang w:val="en-US"/>
          </w:rPr>
          <w:t>s</w:t>
        </w:r>
      </w:ins>
      <w:r w:rsidRPr="00C5175D">
        <w:rPr>
          <w:sz w:val="28"/>
          <w:szCs w:val="28"/>
          <w:lang w:val="en-US"/>
        </w:rPr>
        <w:t>.”</w:t>
      </w:r>
    </w:p>
    <w:p w14:paraId="572537A1" w14:textId="77777777" w:rsidR="00C5175D" w:rsidRPr="00C5175D" w:rsidRDefault="00C5175D" w:rsidP="00C5175D">
      <w:pPr>
        <w:spacing w:after="120"/>
        <w:ind w:firstLine="284"/>
        <w:rPr>
          <w:sz w:val="28"/>
          <w:szCs w:val="28"/>
          <w:lang w:val="en-US"/>
        </w:rPr>
      </w:pPr>
      <w:r w:rsidRPr="00C5175D">
        <w:rPr>
          <w:sz w:val="28"/>
          <w:szCs w:val="28"/>
          <w:lang w:val="en-US"/>
        </w:rPr>
        <w:t>“What else can you think of that goes round and round, time after time?” Ms. Green asked.</w:t>
      </w:r>
    </w:p>
    <w:p w14:paraId="49D410D3" w14:textId="77777777" w:rsidR="00C5175D" w:rsidRPr="00C5175D" w:rsidRDefault="00C5175D" w:rsidP="00C5175D">
      <w:pPr>
        <w:spacing w:after="120"/>
        <w:ind w:firstLine="284"/>
        <w:rPr>
          <w:sz w:val="28"/>
          <w:szCs w:val="28"/>
          <w:lang w:val="en-US"/>
        </w:rPr>
      </w:pPr>
      <w:r w:rsidRPr="00C5175D">
        <w:rPr>
          <w:sz w:val="28"/>
          <w:szCs w:val="28"/>
          <w:lang w:val="en-US"/>
        </w:rPr>
        <w:lastRenderedPageBreak/>
        <w:t xml:space="preserve">“A circle?” Mason questioned. </w:t>
      </w:r>
    </w:p>
    <w:p w14:paraId="679659B9" w14:textId="77777777" w:rsidR="00C5175D" w:rsidRPr="00C5175D" w:rsidRDefault="00C5175D" w:rsidP="00C5175D">
      <w:pPr>
        <w:spacing w:after="120"/>
        <w:ind w:firstLine="284"/>
        <w:rPr>
          <w:sz w:val="28"/>
          <w:szCs w:val="28"/>
          <w:lang w:val="en-US"/>
        </w:rPr>
      </w:pPr>
      <w:r w:rsidRPr="00C5175D">
        <w:rPr>
          <w:sz w:val="28"/>
          <w:szCs w:val="28"/>
          <w:lang w:val="en-US"/>
        </w:rPr>
        <w:t>That wasn’t quite the answer she was looking for.</w:t>
      </w:r>
    </w:p>
    <w:p w14:paraId="0DFCFDB4" w14:textId="77777777" w:rsidR="00C5175D" w:rsidRPr="00C5175D" w:rsidRDefault="00C5175D" w:rsidP="00C5175D">
      <w:pPr>
        <w:spacing w:after="120"/>
        <w:ind w:firstLine="284"/>
        <w:rPr>
          <w:sz w:val="28"/>
          <w:szCs w:val="28"/>
          <w:lang w:val="en-US"/>
        </w:rPr>
      </w:pPr>
      <w:r w:rsidRPr="00C5175D">
        <w:rPr>
          <w:sz w:val="28"/>
          <w:szCs w:val="28"/>
          <w:lang w:val="en-US"/>
        </w:rPr>
        <w:t>“A clock!” Most students chimed.</w:t>
      </w:r>
    </w:p>
    <w:p w14:paraId="3D9DA0A8" w14:textId="77777777" w:rsidR="00C5175D" w:rsidRPr="00C5175D" w:rsidRDefault="00C5175D" w:rsidP="00C5175D">
      <w:pPr>
        <w:spacing w:after="120"/>
        <w:ind w:firstLine="284"/>
        <w:rPr>
          <w:sz w:val="28"/>
          <w:szCs w:val="28"/>
          <w:lang w:val="en-US"/>
        </w:rPr>
      </w:pPr>
      <w:r w:rsidRPr="00C5175D">
        <w:rPr>
          <w:sz w:val="28"/>
          <w:szCs w:val="28"/>
          <w:lang w:val="en-US"/>
        </w:rPr>
        <w:t>“Correct!” Ms. Green said. She drew lines inside the circle, from one side to the other, connecting them all in the middle.</w:t>
      </w:r>
    </w:p>
    <w:p w14:paraId="632924B2" w14:textId="77777777" w:rsidR="00C5175D" w:rsidRPr="00C5175D" w:rsidRDefault="00C5175D" w:rsidP="00C5175D">
      <w:pPr>
        <w:spacing w:after="120"/>
        <w:ind w:firstLine="284"/>
        <w:rPr>
          <w:sz w:val="28"/>
          <w:szCs w:val="28"/>
          <w:lang w:val="en-US"/>
        </w:rPr>
      </w:pPr>
      <w:r w:rsidRPr="00C5175D">
        <w:rPr>
          <w:sz w:val="28"/>
          <w:szCs w:val="28"/>
          <w:lang w:val="en-US"/>
        </w:rPr>
        <w:t>“Now, it’s a wheel,” Grace shouted.</w:t>
      </w:r>
    </w:p>
    <w:p w14:paraId="3C71AE6F" w14:textId="77777777" w:rsidR="00C5175D" w:rsidRPr="00C5175D" w:rsidRDefault="00C5175D" w:rsidP="00C5175D">
      <w:pPr>
        <w:spacing w:after="120"/>
        <w:ind w:firstLine="284"/>
        <w:rPr>
          <w:sz w:val="28"/>
          <w:szCs w:val="28"/>
          <w:lang w:val="en-US"/>
        </w:rPr>
      </w:pPr>
      <w:r w:rsidRPr="00C5175D">
        <w:rPr>
          <w:sz w:val="28"/>
          <w:szCs w:val="28"/>
          <w:lang w:val="en-US"/>
        </w:rPr>
        <w:t>“Exactly!”</w:t>
      </w:r>
    </w:p>
    <w:p w14:paraId="703DB622" w14:textId="77777777" w:rsidR="00C5175D" w:rsidRPr="00C5175D" w:rsidRDefault="00C5175D" w:rsidP="00C5175D">
      <w:pPr>
        <w:spacing w:after="120"/>
        <w:ind w:firstLine="284"/>
        <w:rPr>
          <w:sz w:val="28"/>
          <w:szCs w:val="28"/>
          <w:lang w:val="en-US"/>
        </w:rPr>
      </w:pPr>
      <w:r w:rsidRPr="00C5175D">
        <w:rPr>
          <w:sz w:val="28"/>
          <w:szCs w:val="28"/>
          <w:lang w:val="en-US"/>
        </w:rPr>
        <w:t xml:space="preserve">“I want all of you to grab a sheet of drawing paper from </w:t>
      </w:r>
      <w:proofErr w:type="gramStart"/>
      <w:r w:rsidRPr="00C5175D">
        <w:rPr>
          <w:sz w:val="28"/>
          <w:szCs w:val="28"/>
          <w:lang w:val="en-US"/>
        </w:rPr>
        <w:t>here, and</w:t>
      </w:r>
      <w:proofErr w:type="gramEnd"/>
      <w:r w:rsidRPr="00C5175D">
        <w:rPr>
          <w:sz w:val="28"/>
          <w:szCs w:val="28"/>
          <w:lang w:val="en-US"/>
        </w:rPr>
        <w:t xml:space="preserve"> fold it like I’m doing.” Ms. Green folded the paper in half, then again and twice diagonally, until it looked like an ice cream cone</w:t>
      </w:r>
    </w:p>
    <w:p w14:paraId="0A812014" w14:textId="77777777" w:rsidR="00C5175D" w:rsidRPr="00C5175D" w:rsidRDefault="00C5175D" w:rsidP="00C5175D">
      <w:pPr>
        <w:spacing w:after="120"/>
        <w:ind w:firstLine="284"/>
        <w:rPr>
          <w:sz w:val="28"/>
          <w:szCs w:val="28"/>
          <w:lang w:val="en-US"/>
        </w:rPr>
      </w:pPr>
      <w:r w:rsidRPr="00C5175D">
        <w:rPr>
          <w:sz w:val="28"/>
          <w:szCs w:val="28"/>
          <w:lang w:val="en-US"/>
        </w:rPr>
        <w:t xml:space="preserve">“Now cut the top off in a small arc, and when you open it, you’ll get a pie circle with sixteen equal parts.” </w:t>
      </w:r>
    </w:p>
    <w:p w14:paraId="16B85E22" w14:textId="4416E309" w:rsidR="00C5175D" w:rsidRPr="00C5175D" w:rsidRDefault="00C5175D" w:rsidP="00C5175D">
      <w:pPr>
        <w:spacing w:after="120"/>
        <w:ind w:firstLine="284"/>
        <w:rPr>
          <w:sz w:val="28"/>
          <w:szCs w:val="28"/>
          <w:lang w:val="en-US"/>
        </w:rPr>
      </w:pPr>
      <w:r w:rsidRPr="00C5175D">
        <w:rPr>
          <w:sz w:val="28"/>
          <w:szCs w:val="28"/>
          <w:lang w:val="en-US"/>
        </w:rPr>
        <w:t>What started as a quiet morning, slowly filled with the sounds of</w:t>
      </w:r>
      <w:ins w:id="60" w:author="Zheng Marissa" w:date="2020-02-18T15:50:00Z">
        <w:r w:rsidR="00A3518E">
          <w:rPr>
            <w:sz w:val="28"/>
            <w:szCs w:val="28"/>
            <w:lang w:val="en-US"/>
          </w:rPr>
          <w:t xml:space="preserve"> paper</w:t>
        </w:r>
      </w:ins>
      <w:r w:rsidRPr="00C5175D">
        <w:rPr>
          <w:sz w:val="28"/>
          <w:szCs w:val="28"/>
          <w:lang w:val="en-US"/>
        </w:rPr>
        <w:t xml:space="preserve"> rustling</w:t>
      </w:r>
      <w:del w:id="61" w:author="Zheng Marissa" w:date="2020-02-18T15:50:00Z">
        <w:r w:rsidRPr="00C5175D" w:rsidDel="00A3518E">
          <w:rPr>
            <w:sz w:val="28"/>
            <w:szCs w:val="28"/>
            <w:lang w:val="en-US"/>
          </w:rPr>
          <w:delText xml:space="preserve"> paper</w:delText>
        </w:r>
      </w:del>
      <w:r w:rsidRPr="00C5175D">
        <w:rPr>
          <w:sz w:val="28"/>
          <w:szCs w:val="28"/>
          <w:lang w:val="en-US"/>
        </w:rPr>
        <w:t xml:space="preserve">, scissors snipping, and children chattering. </w:t>
      </w:r>
    </w:p>
    <w:p w14:paraId="33024C22" w14:textId="7F32AC1A" w:rsidR="00C5175D" w:rsidRDefault="00C5175D" w:rsidP="00C5175D">
      <w:pPr>
        <w:spacing w:after="120"/>
        <w:ind w:firstLine="284"/>
        <w:rPr>
          <w:sz w:val="28"/>
          <w:szCs w:val="28"/>
          <w:lang w:val="en-US"/>
        </w:rPr>
      </w:pPr>
      <w:r w:rsidRPr="00C5175D">
        <w:rPr>
          <w:i/>
          <w:iCs/>
          <w:sz w:val="28"/>
          <w:szCs w:val="28"/>
          <w:lang w:val="en-US"/>
        </w:rPr>
        <w:t>That’s more like it.</w:t>
      </w:r>
      <w:r w:rsidRPr="00C5175D">
        <w:rPr>
          <w:sz w:val="28"/>
          <w:szCs w:val="28"/>
          <w:lang w:val="en-US"/>
        </w:rPr>
        <w:t xml:space="preserve"> Ms. Green thought to herself</w:t>
      </w:r>
      <w:r>
        <w:rPr>
          <w:sz w:val="28"/>
          <w:szCs w:val="28"/>
          <w:lang w:val="en-US"/>
        </w:rPr>
        <w:t>.</w:t>
      </w:r>
      <w:r>
        <w:rPr>
          <w:sz w:val="28"/>
          <w:szCs w:val="28"/>
          <w:lang w:val="en-US"/>
        </w:rPr>
        <w:br w:type="page"/>
      </w:r>
    </w:p>
    <w:p w14:paraId="4A0138DD" w14:textId="5A920CA2" w:rsidR="00C5175D" w:rsidRPr="00C5175D" w:rsidRDefault="00C5175D" w:rsidP="00C5175D">
      <w:pPr>
        <w:pStyle w:val="Header1"/>
        <w:jc w:val="center"/>
        <w:rPr>
          <w:color w:val="000000" w:themeColor="text1"/>
          <w:lang w:val="en-US"/>
        </w:rPr>
      </w:pPr>
      <w:bookmarkStart w:id="62" w:name="_Toc32431759"/>
      <w:r w:rsidRPr="004849D7">
        <w:rPr>
          <w:color w:val="000000" w:themeColor="text1"/>
        </w:rPr>
        <w:lastRenderedPageBreak/>
        <w:t xml:space="preserve">CHAPTER </w:t>
      </w:r>
      <w:r>
        <w:rPr>
          <w:color w:val="000000" w:themeColor="text1"/>
          <w:lang w:val="en-US"/>
        </w:rPr>
        <w:t>5</w:t>
      </w:r>
      <w:bookmarkEnd w:id="62"/>
    </w:p>
    <w:p w14:paraId="2BEF6182" w14:textId="5B213FDE" w:rsidR="00C5175D" w:rsidRPr="00C5175D" w:rsidRDefault="00C5175D" w:rsidP="00C5175D">
      <w:pPr>
        <w:pStyle w:val="Header1"/>
        <w:jc w:val="center"/>
        <w:rPr>
          <w:color w:val="000000" w:themeColor="text1"/>
          <w:szCs w:val="32"/>
          <w:lang w:val="en-US"/>
        </w:rPr>
      </w:pPr>
      <w:bookmarkStart w:id="63" w:name="_Toc32431760"/>
      <w:r>
        <w:rPr>
          <w:color w:val="000000" w:themeColor="text1"/>
          <w:szCs w:val="32"/>
          <w:lang w:val="en-US"/>
        </w:rPr>
        <w:t>Wheel of Fortune</w:t>
      </w:r>
      <w:bookmarkEnd w:id="63"/>
    </w:p>
    <w:p w14:paraId="22188EA1" w14:textId="77777777" w:rsidR="00C5175D" w:rsidRPr="00C5175D" w:rsidRDefault="00C5175D" w:rsidP="00C5175D">
      <w:pPr>
        <w:spacing w:after="120"/>
        <w:ind w:firstLine="284"/>
        <w:rPr>
          <w:sz w:val="28"/>
          <w:szCs w:val="28"/>
          <w:lang w:val="en-US"/>
        </w:rPr>
      </w:pPr>
      <w:r w:rsidRPr="00C5175D">
        <w:rPr>
          <w:sz w:val="28"/>
          <w:szCs w:val="28"/>
          <w:lang w:val="en-US"/>
        </w:rPr>
        <w:t xml:space="preserve">When they were finished, some of them had pies looking like flowers and others with straight edges. With Ms. Green’s instructions, they had traced the lines and created another circle in the middle. They wrote down the eight numbers equal to their waking hours that excluded mealtimes. </w:t>
      </w:r>
    </w:p>
    <w:p w14:paraId="23247B6D" w14:textId="77777777" w:rsidR="00C5175D" w:rsidRPr="00C5175D" w:rsidRDefault="00C5175D" w:rsidP="00C5175D">
      <w:pPr>
        <w:spacing w:after="120"/>
        <w:ind w:firstLine="284"/>
        <w:rPr>
          <w:sz w:val="28"/>
          <w:szCs w:val="28"/>
          <w:lang w:val="en-US"/>
        </w:rPr>
      </w:pPr>
      <w:r w:rsidRPr="00C5175D">
        <w:rPr>
          <w:sz w:val="28"/>
          <w:szCs w:val="28"/>
          <w:lang w:val="en-US"/>
        </w:rPr>
        <w:t xml:space="preserve">“What is this supposed to be?” Alan asked. </w:t>
      </w:r>
    </w:p>
    <w:p w14:paraId="499FBC45" w14:textId="77777777" w:rsidR="00C5175D" w:rsidRPr="00C5175D" w:rsidRDefault="00C5175D" w:rsidP="00C5175D">
      <w:pPr>
        <w:spacing w:after="120"/>
        <w:ind w:firstLine="284"/>
        <w:rPr>
          <w:sz w:val="28"/>
          <w:szCs w:val="28"/>
          <w:lang w:val="en-US"/>
        </w:rPr>
      </w:pPr>
      <w:r w:rsidRPr="00C5175D">
        <w:rPr>
          <w:sz w:val="28"/>
          <w:szCs w:val="28"/>
          <w:lang w:val="en-US"/>
        </w:rPr>
        <w:t>Ms. Green laughed, realizing she had not yet told them.</w:t>
      </w:r>
    </w:p>
    <w:p w14:paraId="10067B56" w14:textId="49DC6CA8" w:rsidR="00C5175D" w:rsidRPr="00C5175D" w:rsidRDefault="00C5175D" w:rsidP="00C5175D">
      <w:pPr>
        <w:spacing w:after="120"/>
        <w:ind w:firstLine="284"/>
        <w:rPr>
          <w:sz w:val="28"/>
          <w:szCs w:val="28"/>
          <w:lang w:val="en-US"/>
        </w:rPr>
      </w:pPr>
      <w:r w:rsidRPr="00C5175D">
        <w:rPr>
          <w:sz w:val="28"/>
          <w:szCs w:val="28"/>
          <w:lang w:val="en-US"/>
        </w:rPr>
        <w:t xml:space="preserve">“Why, I forgot to tell you all, we’re making an Activity Wheel! I </w:t>
      </w:r>
      <w:del w:id="64" w:author="Zheng Marissa" w:date="2020-02-18T15:53:00Z">
        <w:r w:rsidRPr="00C5175D" w:rsidDel="00A3518E">
          <w:rPr>
            <w:sz w:val="28"/>
            <w:szCs w:val="28"/>
            <w:lang w:val="en-US"/>
          </w:rPr>
          <w:delText xml:space="preserve">am </w:delText>
        </w:r>
      </w:del>
      <w:ins w:id="65" w:author="Zheng Marissa" w:date="2020-02-18T15:53:00Z">
        <w:r w:rsidR="00A3518E">
          <w:rPr>
            <w:sz w:val="28"/>
            <w:szCs w:val="28"/>
            <w:lang w:val="en-US"/>
          </w:rPr>
          <w:t>was</w:t>
        </w:r>
        <w:r w:rsidR="00A3518E" w:rsidRPr="00C5175D">
          <w:rPr>
            <w:sz w:val="28"/>
            <w:szCs w:val="28"/>
            <w:lang w:val="en-US"/>
          </w:rPr>
          <w:t xml:space="preserve"> </w:t>
        </w:r>
      </w:ins>
      <w:r w:rsidRPr="00C5175D">
        <w:rPr>
          <w:sz w:val="28"/>
          <w:szCs w:val="28"/>
          <w:lang w:val="en-US"/>
        </w:rPr>
        <w:t xml:space="preserve">inspired by the TV game show, Wheel of Fortune, where you spin a wheel to get points while solving a puzzle. </w:t>
      </w:r>
      <w:del w:id="66" w:author="Zheng Marissa" w:date="2020-02-18T15:53:00Z">
        <w:r w:rsidRPr="00C5175D" w:rsidDel="00A3518E">
          <w:rPr>
            <w:sz w:val="28"/>
            <w:szCs w:val="28"/>
            <w:lang w:val="en-US"/>
          </w:rPr>
          <w:delText>What we’ll be doing is, w</w:delText>
        </w:r>
      </w:del>
      <w:ins w:id="67" w:author="Zheng Marissa" w:date="2020-02-18T15:53:00Z">
        <w:r w:rsidR="00A3518E">
          <w:rPr>
            <w:sz w:val="28"/>
            <w:szCs w:val="28"/>
            <w:lang w:val="en-US"/>
          </w:rPr>
          <w:t>W</w:t>
        </w:r>
      </w:ins>
      <w:r w:rsidRPr="00C5175D">
        <w:rPr>
          <w:sz w:val="28"/>
          <w:szCs w:val="28"/>
          <w:lang w:val="en-US"/>
        </w:rPr>
        <w:t xml:space="preserve">e’re going to write ideas of what we could do on a rainy day, in these different pies. When we are done with our wheel of ideas, we </w:t>
      </w:r>
      <w:del w:id="68" w:author="Zheng Marissa" w:date="2020-02-18T15:53:00Z">
        <w:r w:rsidRPr="00C5175D" w:rsidDel="00A3518E">
          <w:rPr>
            <w:sz w:val="28"/>
            <w:szCs w:val="28"/>
            <w:lang w:val="en-US"/>
          </w:rPr>
          <w:delText xml:space="preserve">could </w:delText>
        </w:r>
      </w:del>
      <w:ins w:id="69" w:author="Zheng Marissa" w:date="2020-02-18T15:53:00Z">
        <w:r w:rsidR="00A3518E">
          <w:rPr>
            <w:sz w:val="28"/>
            <w:szCs w:val="28"/>
            <w:lang w:val="en-US"/>
          </w:rPr>
          <w:t>can</w:t>
        </w:r>
        <w:r w:rsidR="00A3518E" w:rsidRPr="00C5175D">
          <w:rPr>
            <w:sz w:val="28"/>
            <w:szCs w:val="28"/>
            <w:lang w:val="en-US"/>
          </w:rPr>
          <w:t xml:space="preserve"> </w:t>
        </w:r>
      </w:ins>
      <w:r w:rsidRPr="00C5175D">
        <w:rPr>
          <w:sz w:val="28"/>
          <w:szCs w:val="28"/>
          <w:lang w:val="en-US"/>
        </w:rPr>
        <w:t xml:space="preserve">spin a pencil on top to select the activities and the time when you would do them,” she explained. </w:t>
      </w:r>
    </w:p>
    <w:p w14:paraId="63B644AB" w14:textId="77777777" w:rsidR="00C5175D" w:rsidRPr="00C5175D" w:rsidRDefault="00C5175D" w:rsidP="00C5175D">
      <w:pPr>
        <w:spacing w:after="120"/>
        <w:ind w:firstLine="284"/>
        <w:rPr>
          <w:sz w:val="28"/>
          <w:szCs w:val="28"/>
          <w:lang w:val="en-US"/>
        </w:rPr>
      </w:pPr>
      <w:r w:rsidRPr="00C5175D">
        <w:rPr>
          <w:sz w:val="28"/>
          <w:szCs w:val="28"/>
          <w:lang w:val="en-US"/>
        </w:rPr>
        <w:t>“So, what indoor activities can we put in these slices that don’t include using screens?” She asked.</w:t>
      </w:r>
    </w:p>
    <w:p w14:paraId="62753753" w14:textId="77777777" w:rsidR="00C5175D" w:rsidRPr="00C5175D" w:rsidRDefault="00C5175D" w:rsidP="00C5175D">
      <w:pPr>
        <w:spacing w:after="120"/>
        <w:ind w:firstLine="284"/>
        <w:rPr>
          <w:sz w:val="28"/>
          <w:szCs w:val="28"/>
          <w:lang w:val="en-US"/>
        </w:rPr>
      </w:pPr>
      <w:r w:rsidRPr="00C5175D">
        <w:rPr>
          <w:sz w:val="28"/>
          <w:szCs w:val="28"/>
          <w:lang w:val="en-US"/>
        </w:rPr>
        <w:t>“Reading a book.”</w:t>
      </w:r>
    </w:p>
    <w:p w14:paraId="45D857E0" w14:textId="77777777" w:rsidR="00C5175D" w:rsidRPr="00C5175D" w:rsidRDefault="00C5175D" w:rsidP="00C5175D">
      <w:pPr>
        <w:spacing w:after="120"/>
        <w:ind w:firstLine="284"/>
        <w:rPr>
          <w:sz w:val="28"/>
          <w:szCs w:val="28"/>
          <w:lang w:val="en-US"/>
        </w:rPr>
      </w:pPr>
      <w:r w:rsidRPr="00C5175D">
        <w:rPr>
          <w:sz w:val="28"/>
          <w:szCs w:val="28"/>
          <w:lang w:val="en-US"/>
        </w:rPr>
        <w:t>“Drawing a picture!”</w:t>
      </w:r>
    </w:p>
    <w:p w14:paraId="17AFF55C" w14:textId="77777777" w:rsidR="00C5175D" w:rsidRPr="00C5175D" w:rsidRDefault="00C5175D" w:rsidP="00C5175D">
      <w:pPr>
        <w:spacing w:after="120"/>
        <w:ind w:firstLine="284"/>
        <w:rPr>
          <w:sz w:val="28"/>
          <w:szCs w:val="28"/>
          <w:lang w:val="en-US"/>
        </w:rPr>
      </w:pPr>
      <w:r w:rsidRPr="00C5175D">
        <w:rPr>
          <w:sz w:val="28"/>
          <w:szCs w:val="28"/>
          <w:lang w:val="en-US"/>
        </w:rPr>
        <w:t>“Piecing a puzzle.”</w:t>
      </w:r>
    </w:p>
    <w:p w14:paraId="54647AC0" w14:textId="77777777" w:rsidR="00C5175D" w:rsidRPr="00C5175D" w:rsidRDefault="00C5175D" w:rsidP="00C5175D">
      <w:pPr>
        <w:spacing w:after="120"/>
        <w:ind w:firstLine="284"/>
        <w:rPr>
          <w:sz w:val="28"/>
          <w:szCs w:val="28"/>
          <w:lang w:val="en-US"/>
        </w:rPr>
      </w:pPr>
      <w:r w:rsidRPr="00C5175D">
        <w:rPr>
          <w:sz w:val="28"/>
          <w:szCs w:val="28"/>
          <w:lang w:val="en-US"/>
        </w:rPr>
        <w:t>“Playing board games.”</w:t>
      </w:r>
    </w:p>
    <w:p w14:paraId="2DC5F7A9" w14:textId="4A4CDD2D" w:rsidR="00C5175D" w:rsidRPr="00C5175D" w:rsidRDefault="00C5175D" w:rsidP="00C5175D">
      <w:pPr>
        <w:spacing w:after="120"/>
        <w:ind w:firstLine="284"/>
        <w:rPr>
          <w:sz w:val="28"/>
          <w:szCs w:val="28"/>
          <w:lang w:val="en-US"/>
        </w:rPr>
      </w:pPr>
      <w:r w:rsidRPr="00C5175D">
        <w:rPr>
          <w:sz w:val="28"/>
          <w:szCs w:val="28"/>
          <w:lang w:val="en-US"/>
        </w:rPr>
        <w:lastRenderedPageBreak/>
        <w:t xml:space="preserve">The students were throwing out great ideas, one after another. Ms. Green wondered how </w:t>
      </w:r>
      <w:del w:id="70" w:author="Zheng Marissa" w:date="2020-02-18T15:55:00Z">
        <w:r w:rsidRPr="00C5175D" w:rsidDel="00A3518E">
          <w:rPr>
            <w:sz w:val="28"/>
            <w:szCs w:val="28"/>
            <w:lang w:val="en-US"/>
          </w:rPr>
          <w:delText xml:space="preserve">it is </w:delText>
        </w:r>
      </w:del>
      <w:r w:rsidRPr="00C5175D">
        <w:rPr>
          <w:sz w:val="28"/>
          <w:szCs w:val="28"/>
          <w:lang w:val="en-US"/>
        </w:rPr>
        <w:t xml:space="preserve">they </w:t>
      </w:r>
      <w:ins w:id="71" w:author="Zheng Marissa" w:date="2020-02-18T15:55:00Z">
        <w:r w:rsidR="00A3518E">
          <w:rPr>
            <w:sz w:val="28"/>
            <w:szCs w:val="28"/>
            <w:lang w:val="en-US"/>
          </w:rPr>
          <w:t xml:space="preserve">could possibly have </w:t>
        </w:r>
      </w:ins>
      <w:r w:rsidRPr="00C5175D">
        <w:rPr>
          <w:sz w:val="28"/>
          <w:szCs w:val="28"/>
          <w:lang w:val="en-US"/>
        </w:rPr>
        <w:t>spent all weekend doing nothing.</w:t>
      </w:r>
    </w:p>
    <w:p w14:paraId="1EBAD50E" w14:textId="77777777" w:rsidR="00C5175D" w:rsidRPr="00C5175D" w:rsidRDefault="00C5175D" w:rsidP="00C5175D">
      <w:pPr>
        <w:spacing w:after="120"/>
        <w:ind w:firstLine="284"/>
        <w:rPr>
          <w:sz w:val="28"/>
          <w:szCs w:val="28"/>
          <w:lang w:val="en-US"/>
        </w:rPr>
      </w:pPr>
      <w:r w:rsidRPr="00C5175D">
        <w:rPr>
          <w:sz w:val="28"/>
          <w:szCs w:val="28"/>
          <w:lang w:val="en-US"/>
        </w:rPr>
        <w:t>“But I don’t have a puzzle,” Sophia said,</w:t>
      </w:r>
    </w:p>
    <w:p w14:paraId="008C3895" w14:textId="01CDEE9A" w:rsidR="00C5175D" w:rsidRPr="00C5175D" w:rsidRDefault="00C5175D" w:rsidP="00C5175D">
      <w:pPr>
        <w:spacing w:after="120"/>
        <w:ind w:firstLine="284"/>
        <w:rPr>
          <w:sz w:val="28"/>
          <w:szCs w:val="28"/>
          <w:lang w:val="en-US"/>
        </w:rPr>
      </w:pPr>
      <w:r w:rsidRPr="00C5175D">
        <w:rPr>
          <w:sz w:val="28"/>
          <w:szCs w:val="28"/>
          <w:lang w:val="en-US"/>
        </w:rPr>
        <w:t xml:space="preserve">“Yeah, and I don’t have interesting </w:t>
      </w:r>
      <w:del w:id="72" w:author="Zheng Marissa" w:date="2020-02-18T15:55:00Z">
        <w:r w:rsidRPr="00C5175D" w:rsidDel="00A3518E">
          <w:rPr>
            <w:sz w:val="28"/>
            <w:szCs w:val="28"/>
            <w:lang w:val="en-US"/>
          </w:rPr>
          <w:delText xml:space="preserve">story </w:delText>
        </w:r>
      </w:del>
      <w:r w:rsidRPr="00C5175D">
        <w:rPr>
          <w:sz w:val="28"/>
          <w:szCs w:val="28"/>
          <w:lang w:val="en-US"/>
        </w:rPr>
        <w:t>books at home,” Addison added.</w:t>
      </w:r>
    </w:p>
    <w:p w14:paraId="1E634BFA" w14:textId="77777777" w:rsidR="00C5175D" w:rsidRPr="00C5175D" w:rsidRDefault="00C5175D" w:rsidP="00C5175D">
      <w:pPr>
        <w:spacing w:after="120"/>
        <w:ind w:firstLine="284"/>
        <w:rPr>
          <w:sz w:val="28"/>
          <w:szCs w:val="28"/>
          <w:lang w:val="en-US"/>
        </w:rPr>
      </w:pPr>
      <w:r w:rsidRPr="00C5175D">
        <w:rPr>
          <w:sz w:val="28"/>
          <w:szCs w:val="28"/>
          <w:lang w:val="en-US"/>
        </w:rPr>
        <w:t xml:space="preserve">“I’ll let you all take a book out from the classroom to save for a rainy day,” Ms. Green offered. “As for everything else on the list, like playing board games, you could make your own! That could even be an activity as part of your pie.” </w:t>
      </w:r>
    </w:p>
    <w:p w14:paraId="626670DD" w14:textId="77777777" w:rsidR="00C5175D" w:rsidRPr="00C5175D" w:rsidRDefault="00C5175D" w:rsidP="00C5175D">
      <w:pPr>
        <w:spacing w:after="120"/>
        <w:ind w:firstLine="284"/>
        <w:rPr>
          <w:sz w:val="28"/>
          <w:szCs w:val="28"/>
          <w:lang w:val="en-US"/>
        </w:rPr>
      </w:pPr>
      <w:r w:rsidRPr="00C5175D">
        <w:rPr>
          <w:sz w:val="28"/>
          <w:szCs w:val="28"/>
          <w:lang w:val="en-US"/>
        </w:rPr>
        <w:t>“Can we decorate our activity wheels?” Victoria asked.</w:t>
      </w:r>
    </w:p>
    <w:p w14:paraId="0F04B8B9" w14:textId="77777777" w:rsidR="00C5175D" w:rsidRPr="00C5175D" w:rsidRDefault="00C5175D" w:rsidP="00C5175D">
      <w:pPr>
        <w:spacing w:after="120"/>
        <w:ind w:firstLine="284"/>
        <w:rPr>
          <w:sz w:val="28"/>
          <w:szCs w:val="28"/>
          <w:lang w:val="en-US"/>
        </w:rPr>
      </w:pPr>
      <w:r w:rsidRPr="00C5175D">
        <w:rPr>
          <w:sz w:val="28"/>
          <w:szCs w:val="28"/>
          <w:lang w:val="en-US"/>
        </w:rPr>
        <w:t xml:space="preserve">“Absolutely! Color it, draw pictures, you can all do what you want with your wheel!” Ms. Green responded. </w:t>
      </w:r>
    </w:p>
    <w:p w14:paraId="432F58B0" w14:textId="42836ADF" w:rsidR="00C5175D" w:rsidRPr="00C5175D" w:rsidRDefault="00C5175D" w:rsidP="00C5175D">
      <w:pPr>
        <w:spacing w:after="120"/>
        <w:ind w:firstLine="284"/>
        <w:rPr>
          <w:sz w:val="28"/>
          <w:szCs w:val="28"/>
          <w:lang w:val="en-US"/>
        </w:rPr>
      </w:pPr>
      <w:r w:rsidRPr="00C5175D">
        <w:rPr>
          <w:sz w:val="28"/>
          <w:szCs w:val="28"/>
          <w:lang w:val="en-US"/>
        </w:rPr>
        <w:t xml:space="preserve">They </w:t>
      </w:r>
      <w:del w:id="73" w:author="Zheng Marissa" w:date="2020-02-18T15:56:00Z">
        <w:r w:rsidRPr="00C5175D" w:rsidDel="00A3518E">
          <w:rPr>
            <w:sz w:val="28"/>
            <w:szCs w:val="28"/>
            <w:lang w:val="en-US"/>
          </w:rPr>
          <w:delText xml:space="preserve">took </w:delText>
        </w:r>
      </w:del>
      <w:ins w:id="74" w:author="Zheng Marissa" w:date="2020-02-18T15:56:00Z">
        <w:r w:rsidR="00A3518E">
          <w:rPr>
            <w:sz w:val="28"/>
            <w:szCs w:val="28"/>
            <w:lang w:val="en-US"/>
          </w:rPr>
          <w:t>spent</w:t>
        </w:r>
        <w:r w:rsidR="00A3518E" w:rsidRPr="00C5175D">
          <w:rPr>
            <w:sz w:val="28"/>
            <w:szCs w:val="28"/>
            <w:lang w:val="en-US"/>
          </w:rPr>
          <w:t xml:space="preserve"> </w:t>
        </w:r>
      </w:ins>
      <w:r w:rsidRPr="00C5175D">
        <w:rPr>
          <w:sz w:val="28"/>
          <w:szCs w:val="28"/>
          <w:lang w:val="en-US"/>
        </w:rPr>
        <w:t xml:space="preserve">all morning exchanging ideas, writing and erasing, focusing on their wheels. They handed in colorful round shapes with all kinds of creative ideas. Ideas included ‘help mom with sweeping and mopping the floor.’ Another </w:t>
      </w:r>
      <w:del w:id="75" w:author="Zheng Marissa" w:date="2020-02-18T15:56:00Z">
        <w:r w:rsidRPr="00C5175D" w:rsidDel="00A3518E">
          <w:rPr>
            <w:sz w:val="28"/>
            <w:szCs w:val="28"/>
            <w:lang w:val="en-US"/>
          </w:rPr>
          <w:delText>wrote</w:delText>
        </w:r>
      </w:del>
      <w:ins w:id="76" w:author="Zheng Marissa" w:date="2020-02-18T15:56:00Z">
        <w:r w:rsidR="00A3518E">
          <w:rPr>
            <w:sz w:val="28"/>
            <w:szCs w:val="28"/>
            <w:lang w:val="en-US"/>
          </w:rPr>
          <w:t>read</w:t>
        </w:r>
      </w:ins>
      <w:r w:rsidRPr="00C5175D">
        <w:rPr>
          <w:sz w:val="28"/>
          <w:szCs w:val="28"/>
          <w:lang w:val="en-US"/>
        </w:rPr>
        <w:t xml:space="preserve">, ‘sort out your toys.’ </w:t>
      </w:r>
      <w:ins w:id="77" w:author="Zheng Marissa" w:date="2020-02-18T15:56:00Z">
        <w:r w:rsidR="00A3518E">
          <w:rPr>
            <w:sz w:val="28"/>
            <w:szCs w:val="28"/>
            <w:lang w:val="en-US"/>
          </w:rPr>
          <w:t>But h</w:t>
        </w:r>
      </w:ins>
      <w:del w:id="78" w:author="Zheng Marissa" w:date="2020-02-18T15:56:00Z">
        <w:r w:rsidRPr="00C5175D" w:rsidDel="00A3518E">
          <w:rPr>
            <w:sz w:val="28"/>
            <w:szCs w:val="28"/>
            <w:lang w:val="en-US"/>
          </w:rPr>
          <w:delText>H</w:delText>
        </w:r>
      </w:del>
      <w:r w:rsidRPr="00C5175D">
        <w:rPr>
          <w:sz w:val="28"/>
          <w:szCs w:val="28"/>
          <w:lang w:val="en-US"/>
        </w:rPr>
        <w:t xml:space="preserve">er favorite </w:t>
      </w:r>
      <w:del w:id="79" w:author="Zheng Marissa" w:date="2020-02-18T15:56:00Z">
        <w:r w:rsidRPr="00C5175D" w:rsidDel="00A3518E">
          <w:rPr>
            <w:sz w:val="28"/>
            <w:szCs w:val="28"/>
            <w:lang w:val="en-US"/>
          </w:rPr>
          <w:delText xml:space="preserve">one </w:delText>
        </w:r>
      </w:del>
      <w:r w:rsidRPr="00C5175D">
        <w:rPr>
          <w:sz w:val="28"/>
          <w:szCs w:val="28"/>
          <w:lang w:val="en-US"/>
        </w:rPr>
        <w:t>was, ‘pretend that you’re a cat until someone tells you to stop’</w:t>
      </w:r>
      <w:del w:id="80" w:author="Zheng Marissa" w:date="2020-02-18T15:56:00Z">
        <w:r w:rsidRPr="00C5175D" w:rsidDel="00A3518E">
          <w:rPr>
            <w:sz w:val="28"/>
            <w:szCs w:val="28"/>
            <w:lang w:val="en-US"/>
          </w:rPr>
          <w:delText xml:space="preserve"> as one of their activities</w:delText>
        </w:r>
      </w:del>
      <w:r w:rsidRPr="00C5175D">
        <w:rPr>
          <w:sz w:val="28"/>
          <w:szCs w:val="28"/>
          <w:lang w:val="en-US"/>
        </w:rPr>
        <w:t xml:space="preserve">. </w:t>
      </w:r>
    </w:p>
    <w:p w14:paraId="0A6A3CB8" w14:textId="77777777" w:rsidR="00C5175D" w:rsidRPr="00C5175D" w:rsidRDefault="00C5175D" w:rsidP="00C5175D">
      <w:pPr>
        <w:spacing w:after="120"/>
        <w:ind w:firstLine="284"/>
        <w:rPr>
          <w:sz w:val="28"/>
          <w:szCs w:val="28"/>
          <w:lang w:val="en-US"/>
        </w:rPr>
      </w:pPr>
      <w:r w:rsidRPr="00C5175D">
        <w:rPr>
          <w:sz w:val="28"/>
          <w:szCs w:val="28"/>
          <w:lang w:val="en-US"/>
        </w:rPr>
        <w:t xml:space="preserve">Ms. Green gathered the colorful wheels as the kids went off to lunch. She spent the next hour laminating, trimming, and folding the edges of the clear plastic. Finally, she pinned them up in a special pattern near the windows. </w:t>
      </w:r>
    </w:p>
    <w:p w14:paraId="28A81E16" w14:textId="46A7BD8F" w:rsidR="00C5175D" w:rsidRPr="00C5175D" w:rsidRDefault="00C5175D" w:rsidP="00C5175D">
      <w:pPr>
        <w:spacing w:after="120"/>
        <w:ind w:firstLine="284"/>
        <w:rPr>
          <w:sz w:val="28"/>
          <w:szCs w:val="28"/>
          <w:lang w:val="en-US"/>
        </w:rPr>
      </w:pPr>
      <w:r w:rsidRPr="00C5175D">
        <w:rPr>
          <w:sz w:val="28"/>
          <w:szCs w:val="28"/>
          <w:lang w:val="en-US"/>
        </w:rPr>
        <w:t xml:space="preserve">Lunch time was over and as the bell rang, the students ran </w:t>
      </w:r>
      <w:del w:id="81" w:author="Zheng Marissa" w:date="2020-02-18T15:57:00Z">
        <w:r w:rsidRPr="00C5175D" w:rsidDel="00A3518E">
          <w:rPr>
            <w:sz w:val="28"/>
            <w:szCs w:val="28"/>
            <w:lang w:val="en-US"/>
          </w:rPr>
          <w:delText xml:space="preserve">filed </w:delText>
        </w:r>
      </w:del>
      <w:r w:rsidRPr="00C5175D">
        <w:rPr>
          <w:sz w:val="28"/>
          <w:szCs w:val="28"/>
          <w:lang w:val="en-US"/>
        </w:rPr>
        <w:t xml:space="preserve">back into the classroom. </w:t>
      </w:r>
    </w:p>
    <w:p w14:paraId="5496F128" w14:textId="77777777" w:rsidR="00C5175D" w:rsidRPr="00C5175D" w:rsidRDefault="00C5175D" w:rsidP="00C5175D">
      <w:pPr>
        <w:spacing w:after="120"/>
        <w:ind w:firstLine="284"/>
        <w:rPr>
          <w:sz w:val="28"/>
          <w:szCs w:val="28"/>
          <w:lang w:val="en-US"/>
        </w:rPr>
      </w:pPr>
      <w:r w:rsidRPr="00C5175D">
        <w:rPr>
          <w:sz w:val="28"/>
          <w:szCs w:val="28"/>
          <w:lang w:val="en-US"/>
        </w:rPr>
        <w:lastRenderedPageBreak/>
        <w:t>“What are you doing Ms. Green?” Victoria asked curiously.</w:t>
      </w:r>
    </w:p>
    <w:p w14:paraId="3DAE6A17" w14:textId="7F851776" w:rsidR="00C5175D" w:rsidRPr="00C5175D" w:rsidRDefault="00C5175D" w:rsidP="00C5175D">
      <w:pPr>
        <w:spacing w:after="120"/>
        <w:ind w:firstLine="284"/>
        <w:rPr>
          <w:sz w:val="28"/>
          <w:szCs w:val="28"/>
          <w:lang w:val="en-US"/>
        </w:rPr>
      </w:pPr>
      <w:r w:rsidRPr="00C5175D">
        <w:rPr>
          <w:sz w:val="28"/>
          <w:szCs w:val="28"/>
          <w:lang w:val="en-US"/>
        </w:rPr>
        <w:t>“I stuck them on some sticks and straws and made pinwheels. They’re just so beautiful I want to look at them for a little bit longer. I thought we could display them here for a week before you bring them home on the weekend</w:t>
      </w:r>
      <w:ins w:id="82" w:author="Zheng Marissa" w:date="2020-02-18T15:58:00Z">
        <w:r w:rsidR="00A3518E">
          <w:rPr>
            <w:sz w:val="28"/>
            <w:szCs w:val="28"/>
            <w:lang w:val="en-US"/>
          </w:rPr>
          <w:t>,</w:t>
        </w:r>
      </w:ins>
      <w:del w:id="83" w:author="Zheng Marissa" w:date="2020-02-18T15:58:00Z">
        <w:r w:rsidRPr="00C5175D" w:rsidDel="00A3518E">
          <w:rPr>
            <w:sz w:val="28"/>
            <w:szCs w:val="28"/>
            <w:lang w:val="en-US"/>
          </w:rPr>
          <w:delText>.</w:delText>
        </w:r>
      </w:del>
      <w:r w:rsidRPr="00C5175D">
        <w:rPr>
          <w:sz w:val="28"/>
          <w:szCs w:val="28"/>
          <w:lang w:val="en-US"/>
        </w:rPr>
        <w:t xml:space="preserve">” </w:t>
      </w:r>
      <w:ins w:id="84" w:author="Zheng Marissa" w:date="2020-02-18T15:58:00Z">
        <w:r w:rsidR="00A3518E">
          <w:rPr>
            <w:sz w:val="28"/>
            <w:szCs w:val="28"/>
            <w:lang w:val="en-US"/>
          </w:rPr>
          <w:t>s</w:t>
        </w:r>
      </w:ins>
      <w:del w:id="85" w:author="Zheng Marissa" w:date="2020-02-18T15:58:00Z">
        <w:r w:rsidRPr="00C5175D" w:rsidDel="00A3518E">
          <w:rPr>
            <w:sz w:val="28"/>
            <w:szCs w:val="28"/>
            <w:lang w:val="en-US"/>
          </w:rPr>
          <w:delText>S</w:delText>
        </w:r>
      </w:del>
      <w:r w:rsidRPr="00C5175D">
        <w:rPr>
          <w:sz w:val="28"/>
          <w:szCs w:val="28"/>
          <w:lang w:val="en-US"/>
        </w:rPr>
        <w:t xml:space="preserve">he </w:t>
      </w:r>
      <w:ins w:id="86" w:author="Zheng Marissa" w:date="2020-02-18T15:58:00Z">
        <w:r w:rsidR="008C1E78">
          <w:rPr>
            <w:sz w:val="28"/>
            <w:szCs w:val="28"/>
            <w:lang w:val="en-US"/>
          </w:rPr>
          <w:t>said</w:t>
        </w:r>
      </w:ins>
      <w:del w:id="87" w:author="Zheng Marissa" w:date="2020-02-18T15:58:00Z">
        <w:r w:rsidRPr="00C5175D" w:rsidDel="008C1E78">
          <w:rPr>
            <w:sz w:val="28"/>
            <w:szCs w:val="28"/>
            <w:lang w:val="en-US"/>
          </w:rPr>
          <w:delText>gestured to the display</w:delText>
        </w:r>
      </w:del>
      <w:r w:rsidRPr="00C5175D">
        <w:rPr>
          <w:sz w:val="28"/>
          <w:szCs w:val="28"/>
          <w:lang w:val="en-US"/>
        </w:rPr>
        <w:t xml:space="preserve">. </w:t>
      </w:r>
    </w:p>
    <w:p w14:paraId="6728D709" w14:textId="77777777" w:rsidR="00C5175D" w:rsidRPr="00C5175D" w:rsidRDefault="00C5175D" w:rsidP="00C5175D">
      <w:pPr>
        <w:spacing w:after="120"/>
        <w:ind w:firstLine="284"/>
        <w:rPr>
          <w:sz w:val="28"/>
          <w:szCs w:val="28"/>
          <w:lang w:val="en-US"/>
        </w:rPr>
      </w:pPr>
      <w:r w:rsidRPr="00C5175D">
        <w:rPr>
          <w:sz w:val="28"/>
          <w:szCs w:val="28"/>
          <w:lang w:val="en-US"/>
        </w:rPr>
        <w:t>When everyone returned to their seats, she called for their attention.</w:t>
      </w:r>
    </w:p>
    <w:p w14:paraId="24CE5694" w14:textId="7ED0863D" w:rsidR="00C5175D" w:rsidRPr="00C5175D" w:rsidRDefault="00C5175D" w:rsidP="00C5175D">
      <w:pPr>
        <w:spacing w:after="120"/>
        <w:ind w:firstLine="284"/>
        <w:rPr>
          <w:sz w:val="28"/>
          <w:szCs w:val="28"/>
          <w:lang w:val="en-US"/>
        </w:rPr>
      </w:pPr>
      <w:r w:rsidRPr="00C5175D">
        <w:rPr>
          <w:sz w:val="28"/>
          <w:szCs w:val="28"/>
          <w:lang w:val="en-US"/>
        </w:rPr>
        <w:t xml:space="preserve">“The nice thing about </w:t>
      </w:r>
      <w:del w:id="88" w:author="Zheng Marissa" w:date="2020-02-18T15:58:00Z">
        <w:r w:rsidRPr="00C5175D" w:rsidDel="008C1E78">
          <w:rPr>
            <w:sz w:val="28"/>
            <w:szCs w:val="28"/>
            <w:lang w:val="en-US"/>
          </w:rPr>
          <w:delText xml:space="preserve">to </w:delText>
        </w:r>
      </w:del>
      <w:r w:rsidRPr="00C5175D">
        <w:rPr>
          <w:sz w:val="28"/>
          <w:szCs w:val="28"/>
          <w:lang w:val="en-US"/>
        </w:rPr>
        <w:t>rainy days</w:t>
      </w:r>
      <w:del w:id="89" w:author="Zheng Marissa" w:date="2020-02-18T15:58:00Z">
        <w:r w:rsidRPr="00C5175D" w:rsidDel="008C1E78">
          <w:rPr>
            <w:sz w:val="28"/>
            <w:szCs w:val="28"/>
            <w:lang w:val="en-US"/>
          </w:rPr>
          <w:delText>,</w:delText>
        </w:r>
      </w:del>
      <w:r w:rsidRPr="00C5175D">
        <w:rPr>
          <w:sz w:val="28"/>
          <w:szCs w:val="28"/>
          <w:lang w:val="en-US"/>
        </w:rPr>
        <w:t xml:space="preserve"> is that they are often windy. And we can take advantage of the wind to make something beautiful.” She opened the windows just a little </w:t>
      </w:r>
      <w:del w:id="90" w:author="Zheng Marissa" w:date="2020-02-18T15:58:00Z">
        <w:r w:rsidRPr="00C5175D" w:rsidDel="008C1E78">
          <w:rPr>
            <w:sz w:val="28"/>
            <w:szCs w:val="28"/>
            <w:lang w:val="en-US"/>
          </w:rPr>
          <w:delText xml:space="preserve">so that </w:delText>
        </w:r>
      </w:del>
      <w:ins w:id="91" w:author="Zheng Marissa" w:date="2020-02-18T15:58:00Z">
        <w:r w:rsidR="008C1E78">
          <w:rPr>
            <w:sz w:val="28"/>
            <w:szCs w:val="28"/>
            <w:lang w:val="en-US"/>
          </w:rPr>
          <w:t xml:space="preserve">and </w:t>
        </w:r>
      </w:ins>
      <w:r w:rsidRPr="00C5175D">
        <w:rPr>
          <w:sz w:val="28"/>
          <w:szCs w:val="28"/>
          <w:lang w:val="en-US"/>
        </w:rPr>
        <w:t>a tiny breeze came through the classroom.</w:t>
      </w:r>
    </w:p>
    <w:p w14:paraId="1ADC2B3C" w14:textId="3FEF4CDF" w:rsidR="00C5175D" w:rsidRPr="00C5175D" w:rsidRDefault="00C5175D" w:rsidP="00C5175D">
      <w:pPr>
        <w:spacing w:after="120"/>
        <w:ind w:firstLine="284"/>
        <w:rPr>
          <w:sz w:val="28"/>
          <w:szCs w:val="28"/>
          <w:lang w:val="en-US"/>
        </w:rPr>
      </w:pPr>
      <w:del w:id="92" w:author="Zheng Marissa" w:date="2020-02-18T16:00:00Z">
        <w:r w:rsidRPr="00C5175D" w:rsidDel="008C1E78">
          <w:rPr>
            <w:sz w:val="28"/>
            <w:szCs w:val="28"/>
            <w:lang w:val="en-US"/>
          </w:rPr>
          <w:delText xml:space="preserve">In </w:delText>
        </w:r>
      </w:del>
      <w:ins w:id="93" w:author="Zheng Marissa" w:date="2020-02-18T16:00:00Z">
        <w:r w:rsidR="008C1E78">
          <w:rPr>
            <w:sz w:val="28"/>
            <w:szCs w:val="28"/>
            <w:lang w:val="en-US"/>
          </w:rPr>
          <w:t>At</w:t>
        </w:r>
        <w:r w:rsidR="008C1E78" w:rsidRPr="00C5175D">
          <w:rPr>
            <w:sz w:val="28"/>
            <w:szCs w:val="28"/>
            <w:lang w:val="en-US"/>
          </w:rPr>
          <w:t xml:space="preserve"> </w:t>
        </w:r>
      </w:ins>
      <w:r w:rsidRPr="00C5175D">
        <w:rPr>
          <w:sz w:val="28"/>
          <w:szCs w:val="28"/>
          <w:lang w:val="en-US"/>
        </w:rPr>
        <w:t xml:space="preserve">that moment, </w:t>
      </w:r>
      <w:del w:id="94" w:author="Zheng Marissa" w:date="2020-02-18T16:20:00Z">
        <w:r w:rsidRPr="00C5175D" w:rsidDel="000954E3">
          <w:rPr>
            <w:sz w:val="28"/>
            <w:szCs w:val="28"/>
            <w:lang w:val="en-US"/>
          </w:rPr>
          <w:delText xml:space="preserve">their </w:delText>
        </w:r>
      </w:del>
      <w:ins w:id="95" w:author="Zheng Marissa" w:date="2020-02-18T16:20:00Z">
        <w:r w:rsidR="000954E3">
          <w:rPr>
            <w:sz w:val="28"/>
            <w:szCs w:val="28"/>
            <w:lang w:val="en-US"/>
          </w:rPr>
          <w:t>the</w:t>
        </w:r>
        <w:r w:rsidR="000954E3" w:rsidRPr="00C5175D">
          <w:rPr>
            <w:sz w:val="28"/>
            <w:szCs w:val="28"/>
            <w:lang w:val="en-US"/>
          </w:rPr>
          <w:t xml:space="preserve"> </w:t>
        </w:r>
      </w:ins>
      <w:r w:rsidRPr="00C5175D">
        <w:rPr>
          <w:sz w:val="28"/>
          <w:szCs w:val="28"/>
          <w:lang w:val="en-US"/>
        </w:rPr>
        <w:t>pinwheels started turning one by one. The</w:t>
      </w:r>
      <w:ins w:id="96" w:author="Zheng Marissa" w:date="2020-02-18T16:01:00Z">
        <w:r w:rsidR="008C1E78">
          <w:rPr>
            <w:sz w:val="28"/>
            <w:szCs w:val="28"/>
            <w:lang w:val="en-US"/>
          </w:rPr>
          <w:t xml:space="preserve">ir </w:t>
        </w:r>
      </w:ins>
      <w:del w:id="97" w:author="Zheng Marissa" w:date="2020-02-18T16:01:00Z">
        <w:r w:rsidRPr="00C5175D" w:rsidDel="008C1E78">
          <w:rPr>
            <w:sz w:val="28"/>
            <w:szCs w:val="28"/>
            <w:lang w:val="en-US"/>
          </w:rPr>
          <w:delText xml:space="preserve"> spinning activity wheels brought </w:delText>
        </w:r>
      </w:del>
      <w:r w:rsidRPr="00C5175D">
        <w:rPr>
          <w:sz w:val="28"/>
          <w:szCs w:val="28"/>
          <w:lang w:val="en-US"/>
        </w:rPr>
        <w:t>movement</w:t>
      </w:r>
      <w:ins w:id="98" w:author="Zheng Marissa" w:date="2020-02-18T16:01:00Z">
        <w:r w:rsidR="008C1E78">
          <w:rPr>
            <w:sz w:val="28"/>
            <w:szCs w:val="28"/>
            <w:lang w:val="en-US"/>
          </w:rPr>
          <w:t>s</w:t>
        </w:r>
      </w:ins>
      <w:r w:rsidRPr="00C5175D">
        <w:rPr>
          <w:sz w:val="28"/>
          <w:szCs w:val="28"/>
          <w:lang w:val="en-US"/>
        </w:rPr>
        <w:t xml:space="preserve"> and colors </w:t>
      </w:r>
      <w:ins w:id="99" w:author="Zheng Marissa" w:date="2020-02-18T16:01:00Z">
        <w:r w:rsidR="008C1E78">
          <w:rPr>
            <w:sz w:val="28"/>
            <w:szCs w:val="28"/>
            <w:lang w:val="en-US"/>
          </w:rPr>
          <w:t xml:space="preserve">contrasted </w:t>
        </w:r>
      </w:ins>
      <w:ins w:id="100" w:author="Zheng Marissa" w:date="2020-02-18T16:21:00Z">
        <w:r w:rsidR="000954E3">
          <w:rPr>
            <w:sz w:val="28"/>
            <w:szCs w:val="28"/>
            <w:lang w:val="en-US"/>
          </w:rPr>
          <w:t>beautifully</w:t>
        </w:r>
      </w:ins>
      <w:ins w:id="101" w:author="Zheng Marissa" w:date="2020-02-18T16:01:00Z">
        <w:r w:rsidR="008C1E78">
          <w:rPr>
            <w:sz w:val="28"/>
            <w:szCs w:val="28"/>
            <w:lang w:val="en-US"/>
          </w:rPr>
          <w:t xml:space="preserve"> </w:t>
        </w:r>
      </w:ins>
      <w:del w:id="102" w:author="Zheng Marissa" w:date="2020-02-18T16:01:00Z">
        <w:r w:rsidRPr="00C5175D" w:rsidDel="008C1E78">
          <w:rPr>
            <w:sz w:val="28"/>
            <w:szCs w:val="28"/>
            <w:lang w:val="en-US"/>
          </w:rPr>
          <w:delText xml:space="preserve">at the windows of </w:delText>
        </w:r>
      </w:del>
      <w:ins w:id="103" w:author="Zheng Marissa" w:date="2020-02-18T16:01:00Z">
        <w:r w:rsidR="008C1E78">
          <w:rPr>
            <w:sz w:val="28"/>
            <w:szCs w:val="28"/>
            <w:lang w:val="en-US"/>
          </w:rPr>
          <w:t xml:space="preserve">with the </w:t>
        </w:r>
      </w:ins>
      <w:r w:rsidRPr="00C5175D">
        <w:rPr>
          <w:sz w:val="28"/>
          <w:szCs w:val="28"/>
          <w:lang w:val="en-US"/>
        </w:rPr>
        <w:t>grey sk</w:t>
      </w:r>
      <w:ins w:id="104" w:author="Zheng Marissa" w:date="2020-02-18T16:02:00Z">
        <w:r w:rsidR="008C1E78">
          <w:rPr>
            <w:sz w:val="28"/>
            <w:szCs w:val="28"/>
            <w:lang w:val="en-US"/>
          </w:rPr>
          <w:t>y</w:t>
        </w:r>
      </w:ins>
      <w:del w:id="105" w:author="Zheng Marissa" w:date="2020-02-18T16:01:00Z">
        <w:r w:rsidRPr="00C5175D" w:rsidDel="008C1E78">
          <w:rPr>
            <w:sz w:val="28"/>
            <w:szCs w:val="28"/>
            <w:lang w:val="en-US"/>
          </w:rPr>
          <w:delText>ies</w:delText>
        </w:r>
      </w:del>
      <w:r w:rsidRPr="00C5175D">
        <w:rPr>
          <w:sz w:val="28"/>
          <w:szCs w:val="28"/>
          <w:lang w:val="en-US"/>
        </w:rPr>
        <w:t>.</w:t>
      </w:r>
    </w:p>
    <w:p w14:paraId="7D064110" w14:textId="5778B6E7" w:rsidR="002C415C" w:rsidRDefault="00C5175D" w:rsidP="00C5175D">
      <w:pPr>
        <w:spacing w:after="120"/>
        <w:ind w:firstLine="284"/>
        <w:rPr>
          <w:sz w:val="28"/>
          <w:szCs w:val="28"/>
        </w:rPr>
      </w:pPr>
      <w:r w:rsidRPr="00C5175D">
        <w:rPr>
          <w:sz w:val="28"/>
          <w:szCs w:val="28"/>
          <w:lang w:val="en-US"/>
        </w:rPr>
        <w:t xml:space="preserve">The class oohed in unison. Ms. Green was right, rainy days </w:t>
      </w:r>
      <w:del w:id="106" w:author="Zheng Marissa" w:date="2020-02-18T16:21:00Z">
        <w:r w:rsidRPr="00C5175D" w:rsidDel="000954E3">
          <w:rPr>
            <w:sz w:val="28"/>
            <w:szCs w:val="28"/>
            <w:lang w:val="en-US"/>
          </w:rPr>
          <w:delText xml:space="preserve">can </w:delText>
        </w:r>
      </w:del>
      <w:ins w:id="107" w:author="Zheng Marissa" w:date="2020-02-18T16:21:00Z">
        <w:r w:rsidR="000954E3">
          <w:rPr>
            <w:sz w:val="28"/>
            <w:szCs w:val="28"/>
            <w:lang w:val="en-US"/>
          </w:rPr>
          <w:t>could</w:t>
        </w:r>
        <w:r w:rsidR="000954E3" w:rsidRPr="00C5175D">
          <w:rPr>
            <w:sz w:val="28"/>
            <w:szCs w:val="28"/>
            <w:lang w:val="en-US"/>
          </w:rPr>
          <w:t xml:space="preserve"> </w:t>
        </w:r>
      </w:ins>
      <w:r w:rsidRPr="00C5175D">
        <w:rPr>
          <w:sz w:val="28"/>
          <w:szCs w:val="28"/>
          <w:lang w:val="en-US"/>
        </w:rPr>
        <w:t>also be beautiful</w:t>
      </w:r>
      <w:r>
        <w:rPr>
          <w:sz w:val="28"/>
          <w:szCs w:val="28"/>
          <w:lang w:val="en-US"/>
        </w:rPr>
        <w:t>.</w:t>
      </w:r>
    </w:p>
    <w:p w14:paraId="1EA41C07" w14:textId="18D408B8" w:rsidR="002C415C" w:rsidRDefault="002C415C" w:rsidP="002C415C">
      <w:pPr>
        <w:spacing w:after="120"/>
        <w:rPr>
          <w:sz w:val="28"/>
          <w:szCs w:val="28"/>
        </w:rPr>
      </w:pPr>
    </w:p>
    <w:p w14:paraId="195F4776" w14:textId="77453612" w:rsidR="002C415C" w:rsidRDefault="002C415C" w:rsidP="002C415C">
      <w:pPr>
        <w:spacing w:after="120"/>
        <w:rPr>
          <w:sz w:val="28"/>
          <w:szCs w:val="28"/>
        </w:rPr>
      </w:pPr>
    </w:p>
    <w:p w14:paraId="35383B93" w14:textId="49524F58" w:rsidR="002C415C" w:rsidRDefault="002C415C" w:rsidP="002C415C">
      <w:pPr>
        <w:spacing w:after="120"/>
        <w:rPr>
          <w:sz w:val="28"/>
          <w:szCs w:val="28"/>
        </w:rPr>
      </w:pPr>
    </w:p>
    <w:p w14:paraId="75BAADBF" w14:textId="15A85CDE" w:rsidR="002C415C" w:rsidRDefault="002C415C" w:rsidP="002C415C">
      <w:pPr>
        <w:spacing w:after="120"/>
        <w:rPr>
          <w:sz w:val="28"/>
          <w:szCs w:val="28"/>
        </w:rPr>
      </w:pPr>
    </w:p>
    <w:p w14:paraId="76FF7A73" w14:textId="42098AC2" w:rsidR="002C415C" w:rsidRDefault="002C415C" w:rsidP="002C415C">
      <w:pPr>
        <w:spacing w:after="120"/>
        <w:rPr>
          <w:sz w:val="28"/>
          <w:szCs w:val="28"/>
        </w:rPr>
      </w:pPr>
    </w:p>
    <w:p w14:paraId="031D0D6C" w14:textId="0C988CA7" w:rsidR="002C415C" w:rsidRDefault="002C415C" w:rsidP="002C415C">
      <w:pPr>
        <w:spacing w:after="120"/>
        <w:rPr>
          <w:sz w:val="28"/>
          <w:szCs w:val="28"/>
        </w:rPr>
      </w:pPr>
    </w:p>
    <w:p w14:paraId="08ACA617" w14:textId="77777777" w:rsidR="00F56978" w:rsidRDefault="00F56978" w:rsidP="002C415C">
      <w:pPr>
        <w:spacing w:after="120"/>
        <w:rPr>
          <w:b/>
          <w:bCs/>
          <w:sz w:val="32"/>
          <w:szCs w:val="32"/>
        </w:rPr>
        <w:sectPr w:rsidR="00F56978" w:rsidSect="002942E4">
          <w:pgSz w:w="11906" w:h="16838"/>
          <w:pgMar w:top="1440" w:right="1440" w:bottom="1440" w:left="1440" w:header="851" w:footer="992" w:gutter="0"/>
          <w:cols w:space="425"/>
          <w:docGrid w:type="lines" w:linePitch="312"/>
        </w:sectPr>
      </w:pPr>
    </w:p>
    <w:p w14:paraId="31C5BDBB" w14:textId="612EA952" w:rsidR="002A39EE" w:rsidRPr="00884AFF" w:rsidRDefault="002C415C" w:rsidP="00884AFF">
      <w:pPr>
        <w:pStyle w:val="Header1"/>
        <w:rPr>
          <w:color w:val="000000" w:themeColor="text1"/>
          <w:sz w:val="32"/>
          <w:szCs w:val="32"/>
        </w:rPr>
      </w:pPr>
      <w:bookmarkStart w:id="108" w:name="_Toc32431761"/>
      <w:r w:rsidRPr="00884AFF">
        <w:rPr>
          <w:rFonts w:hint="eastAsia"/>
          <w:color w:val="000000" w:themeColor="text1"/>
          <w:sz w:val="32"/>
          <w:szCs w:val="32"/>
        </w:rPr>
        <w:lastRenderedPageBreak/>
        <w:t>C</w:t>
      </w:r>
      <w:r w:rsidRPr="00884AFF">
        <w:rPr>
          <w:color w:val="000000" w:themeColor="text1"/>
          <w:sz w:val="32"/>
          <w:szCs w:val="32"/>
        </w:rPr>
        <w:t>omprehension Questions</w:t>
      </w:r>
      <w:bookmarkEnd w:id="108"/>
    </w:p>
    <w:p w14:paraId="38F68D59" w14:textId="732594DD" w:rsidR="00C5175D" w:rsidRPr="00C5175D" w:rsidRDefault="00C5175D" w:rsidP="00C5175D">
      <w:pPr>
        <w:pStyle w:val="ListParagraph"/>
        <w:numPr>
          <w:ilvl w:val="0"/>
          <w:numId w:val="35"/>
        </w:numPr>
        <w:spacing w:after="120"/>
        <w:rPr>
          <w:sz w:val="28"/>
          <w:szCs w:val="28"/>
        </w:rPr>
      </w:pPr>
      <w:r w:rsidRPr="00C5175D">
        <w:rPr>
          <w:sz w:val="28"/>
          <w:szCs w:val="28"/>
          <w:lang w:val="en-US"/>
        </w:rPr>
        <w:t>What activity was the class making?</w:t>
      </w:r>
    </w:p>
    <w:p w14:paraId="1A922C04" w14:textId="217162EF" w:rsidR="002A39EE" w:rsidRDefault="00C5175D" w:rsidP="00884AFF">
      <w:pPr>
        <w:pStyle w:val="ListParagraph"/>
        <w:numPr>
          <w:ilvl w:val="0"/>
          <w:numId w:val="35"/>
        </w:numPr>
        <w:spacing w:after="120"/>
        <w:rPr>
          <w:sz w:val="28"/>
          <w:szCs w:val="28"/>
        </w:rPr>
      </w:pPr>
      <w:r>
        <w:rPr>
          <w:sz w:val="28"/>
          <w:szCs w:val="28"/>
          <w:lang w:val="en-US"/>
        </w:rPr>
        <w:t xml:space="preserve">Which sentence uses the word </w:t>
      </w:r>
      <w:r w:rsidRPr="00C5175D">
        <w:rPr>
          <w:i/>
          <w:iCs/>
          <w:sz w:val="28"/>
          <w:szCs w:val="28"/>
          <w:lang w:val="en-US"/>
        </w:rPr>
        <w:t>inspire</w:t>
      </w:r>
      <w:r>
        <w:rPr>
          <w:sz w:val="28"/>
          <w:szCs w:val="28"/>
          <w:lang w:val="en-US"/>
        </w:rPr>
        <w:t xml:space="preserve"> correctly</w:t>
      </w:r>
      <w:r w:rsidR="00863DF3">
        <w:rPr>
          <w:sz w:val="28"/>
          <w:szCs w:val="28"/>
        </w:rPr>
        <w:t>?</w:t>
      </w:r>
    </w:p>
    <w:p w14:paraId="2C175833" w14:textId="155B6570" w:rsidR="00475ADD" w:rsidRDefault="00C5175D" w:rsidP="00475ADD">
      <w:pPr>
        <w:pStyle w:val="ListParagraph"/>
        <w:numPr>
          <w:ilvl w:val="0"/>
          <w:numId w:val="36"/>
        </w:numPr>
        <w:spacing w:after="120"/>
        <w:rPr>
          <w:sz w:val="28"/>
          <w:szCs w:val="28"/>
        </w:rPr>
      </w:pPr>
      <w:r>
        <w:rPr>
          <w:sz w:val="28"/>
          <w:szCs w:val="28"/>
          <w:lang w:val="en-US"/>
        </w:rPr>
        <w:t>The cake was inspired with candles.</w:t>
      </w:r>
    </w:p>
    <w:p w14:paraId="3443CCF2" w14:textId="225E3B9E" w:rsidR="00475ADD" w:rsidRDefault="00C5175D" w:rsidP="00475ADD">
      <w:pPr>
        <w:pStyle w:val="ListParagraph"/>
        <w:numPr>
          <w:ilvl w:val="0"/>
          <w:numId w:val="36"/>
        </w:numPr>
        <w:spacing w:after="120"/>
        <w:rPr>
          <w:sz w:val="28"/>
          <w:szCs w:val="28"/>
        </w:rPr>
      </w:pPr>
      <w:r>
        <w:rPr>
          <w:sz w:val="28"/>
          <w:szCs w:val="28"/>
          <w:lang w:val="en-US"/>
        </w:rPr>
        <w:t>Frogs inspire into tadpoles.</w:t>
      </w:r>
    </w:p>
    <w:p w14:paraId="2E793F65" w14:textId="29545384" w:rsidR="00475ADD" w:rsidRDefault="00C5175D" w:rsidP="00475ADD">
      <w:pPr>
        <w:pStyle w:val="ListParagraph"/>
        <w:numPr>
          <w:ilvl w:val="0"/>
          <w:numId w:val="36"/>
        </w:numPr>
        <w:spacing w:after="120"/>
        <w:rPr>
          <w:sz w:val="28"/>
          <w:szCs w:val="28"/>
        </w:rPr>
      </w:pPr>
      <w:r>
        <w:rPr>
          <w:sz w:val="28"/>
          <w:szCs w:val="28"/>
          <w:lang w:val="en-US"/>
        </w:rPr>
        <w:t xml:space="preserve">“That’s a great inspire!” Tom exclaimed. </w:t>
      </w:r>
    </w:p>
    <w:p w14:paraId="576B8A9A" w14:textId="58CB1F19" w:rsidR="00475ADD" w:rsidRPr="00C5175D" w:rsidRDefault="00C5175D" w:rsidP="00475ADD">
      <w:pPr>
        <w:pStyle w:val="ListParagraph"/>
        <w:numPr>
          <w:ilvl w:val="0"/>
          <w:numId w:val="36"/>
        </w:numPr>
        <w:spacing w:after="120"/>
        <w:rPr>
          <w:sz w:val="28"/>
          <w:szCs w:val="28"/>
        </w:rPr>
      </w:pPr>
      <w:r>
        <w:rPr>
          <w:sz w:val="28"/>
          <w:szCs w:val="28"/>
          <w:lang w:val="en-US"/>
        </w:rPr>
        <w:t>Playing video games inspires me to create my own game.</w:t>
      </w:r>
    </w:p>
    <w:p w14:paraId="0374EC2F" w14:textId="78E6ABEA" w:rsidR="00C5175D" w:rsidRDefault="00C5175D" w:rsidP="00475ADD">
      <w:pPr>
        <w:pStyle w:val="ListParagraph"/>
        <w:numPr>
          <w:ilvl w:val="0"/>
          <w:numId w:val="36"/>
        </w:numPr>
        <w:spacing w:after="120"/>
        <w:rPr>
          <w:sz w:val="28"/>
          <w:szCs w:val="28"/>
        </w:rPr>
      </w:pPr>
      <w:r>
        <w:rPr>
          <w:sz w:val="28"/>
          <w:szCs w:val="28"/>
          <w:lang w:val="en-US"/>
        </w:rPr>
        <w:t>All of the above.</w:t>
      </w:r>
    </w:p>
    <w:p w14:paraId="5CF2D8D6" w14:textId="3F3C6581" w:rsidR="00296054" w:rsidRDefault="00C5175D" w:rsidP="00296054">
      <w:pPr>
        <w:pStyle w:val="ListParagraph"/>
        <w:numPr>
          <w:ilvl w:val="0"/>
          <w:numId w:val="35"/>
        </w:numPr>
        <w:spacing w:after="120"/>
        <w:rPr>
          <w:sz w:val="28"/>
          <w:szCs w:val="28"/>
        </w:rPr>
      </w:pPr>
      <w:r>
        <w:rPr>
          <w:sz w:val="28"/>
          <w:szCs w:val="28"/>
          <w:lang w:val="en-US"/>
        </w:rPr>
        <w:t>Nobody was excited to make their Wheel of Fortune</w:t>
      </w:r>
      <w:r w:rsidR="00863DF3">
        <w:rPr>
          <w:sz w:val="28"/>
          <w:szCs w:val="28"/>
        </w:rPr>
        <w:t>?</w:t>
      </w:r>
    </w:p>
    <w:p w14:paraId="3801CC7E" w14:textId="7B4E78C7" w:rsidR="00296054" w:rsidRPr="00296054" w:rsidRDefault="00C5175D" w:rsidP="00296054">
      <w:pPr>
        <w:pStyle w:val="ListParagraph"/>
        <w:numPr>
          <w:ilvl w:val="0"/>
          <w:numId w:val="40"/>
        </w:numPr>
        <w:spacing w:after="120"/>
        <w:rPr>
          <w:sz w:val="28"/>
          <w:szCs w:val="28"/>
        </w:rPr>
      </w:pPr>
      <w:r>
        <w:rPr>
          <w:sz w:val="28"/>
          <w:szCs w:val="28"/>
        </w:rPr>
        <w:t>True</w:t>
      </w:r>
    </w:p>
    <w:p w14:paraId="07193C69" w14:textId="1D448CF5" w:rsidR="00296054" w:rsidRPr="00296054" w:rsidRDefault="00C5175D" w:rsidP="00296054">
      <w:pPr>
        <w:pStyle w:val="ListParagraph"/>
        <w:numPr>
          <w:ilvl w:val="0"/>
          <w:numId w:val="40"/>
        </w:numPr>
        <w:spacing w:after="120"/>
        <w:rPr>
          <w:sz w:val="28"/>
          <w:szCs w:val="28"/>
        </w:rPr>
      </w:pPr>
      <w:r>
        <w:rPr>
          <w:sz w:val="28"/>
          <w:szCs w:val="28"/>
        </w:rPr>
        <w:t>Fals</w:t>
      </w:r>
      <w:r>
        <w:rPr>
          <w:sz w:val="28"/>
          <w:szCs w:val="28"/>
          <w:lang w:val="en-US"/>
        </w:rPr>
        <w:t>e</w:t>
      </w:r>
    </w:p>
    <w:p w14:paraId="14E69D6C" w14:textId="20BE849E" w:rsidR="00884AFF" w:rsidRDefault="00013DFE" w:rsidP="00884AFF">
      <w:pPr>
        <w:pStyle w:val="ListParagraph"/>
        <w:numPr>
          <w:ilvl w:val="0"/>
          <w:numId w:val="35"/>
        </w:numPr>
        <w:spacing w:after="120"/>
        <w:rPr>
          <w:sz w:val="28"/>
          <w:szCs w:val="28"/>
        </w:rPr>
      </w:pPr>
      <w:r>
        <w:rPr>
          <w:sz w:val="28"/>
          <w:szCs w:val="28"/>
        </w:rPr>
        <w:t>What’s is not a good example of things that happen in a cycle</w:t>
      </w:r>
      <w:r w:rsidR="00D3619C">
        <w:rPr>
          <w:sz w:val="28"/>
          <w:szCs w:val="28"/>
        </w:rPr>
        <w:t>?</w:t>
      </w:r>
    </w:p>
    <w:p w14:paraId="49FF4C3D" w14:textId="740994EC" w:rsidR="00475ADD" w:rsidRDefault="00013DFE" w:rsidP="00475ADD">
      <w:pPr>
        <w:pStyle w:val="ListParagraph"/>
        <w:numPr>
          <w:ilvl w:val="0"/>
          <w:numId w:val="37"/>
        </w:numPr>
        <w:spacing w:after="120"/>
        <w:rPr>
          <w:sz w:val="28"/>
          <w:szCs w:val="28"/>
        </w:rPr>
      </w:pPr>
      <w:r>
        <w:rPr>
          <w:sz w:val="28"/>
          <w:szCs w:val="28"/>
        </w:rPr>
        <w:t>Life</w:t>
      </w:r>
      <w:r>
        <w:rPr>
          <w:sz w:val="28"/>
          <w:szCs w:val="28"/>
          <w:lang w:val="en-US"/>
        </w:rPr>
        <w:t xml:space="preserve"> </w:t>
      </w:r>
      <w:r>
        <w:rPr>
          <w:sz w:val="28"/>
          <w:szCs w:val="28"/>
        </w:rPr>
        <w:t>cycle of frogs</w:t>
      </w:r>
    </w:p>
    <w:p w14:paraId="427EF64E" w14:textId="08F824B8" w:rsidR="00475ADD" w:rsidRDefault="00013DFE" w:rsidP="00475ADD">
      <w:pPr>
        <w:pStyle w:val="ListParagraph"/>
        <w:numPr>
          <w:ilvl w:val="0"/>
          <w:numId w:val="37"/>
        </w:numPr>
        <w:spacing w:after="120"/>
        <w:rPr>
          <w:sz w:val="28"/>
          <w:szCs w:val="28"/>
        </w:rPr>
      </w:pPr>
      <w:r>
        <w:rPr>
          <w:sz w:val="28"/>
          <w:szCs w:val="28"/>
        </w:rPr>
        <w:t>Water cycle</w:t>
      </w:r>
    </w:p>
    <w:p w14:paraId="5BCA25B0" w14:textId="3652BC33" w:rsidR="00475ADD" w:rsidRDefault="00013DFE" w:rsidP="00475ADD">
      <w:pPr>
        <w:pStyle w:val="ListParagraph"/>
        <w:numPr>
          <w:ilvl w:val="0"/>
          <w:numId w:val="37"/>
        </w:numPr>
        <w:spacing w:after="120"/>
        <w:rPr>
          <w:sz w:val="28"/>
          <w:szCs w:val="28"/>
        </w:rPr>
      </w:pPr>
      <w:r>
        <w:rPr>
          <w:sz w:val="28"/>
          <w:szCs w:val="28"/>
        </w:rPr>
        <w:t>Cycle</w:t>
      </w:r>
      <w:r>
        <w:rPr>
          <w:sz w:val="28"/>
          <w:szCs w:val="28"/>
          <w:lang w:val="en-US"/>
        </w:rPr>
        <w:t xml:space="preserve"> </w:t>
      </w:r>
      <w:r>
        <w:rPr>
          <w:sz w:val="28"/>
          <w:szCs w:val="28"/>
        </w:rPr>
        <w:t>of life</w:t>
      </w:r>
    </w:p>
    <w:p w14:paraId="3E2CCB64" w14:textId="24C7C04B" w:rsidR="00475ADD" w:rsidRDefault="00013DFE" w:rsidP="00475ADD">
      <w:pPr>
        <w:pStyle w:val="ListParagraph"/>
        <w:numPr>
          <w:ilvl w:val="0"/>
          <w:numId w:val="37"/>
        </w:numPr>
        <w:spacing w:after="120"/>
        <w:rPr>
          <w:sz w:val="28"/>
          <w:szCs w:val="28"/>
        </w:rPr>
      </w:pPr>
      <w:r>
        <w:rPr>
          <w:sz w:val="28"/>
          <w:szCs w:val="28"/>
        </w:rPr>
        <w:t>Bicycle</w:t>
      </w:r>
    </w:p>
    <w:p w14:paraId="7D9530DD" w14:textId="76530368" w:rsidR="00884AFF" w:rsidRDefault="00013DFE" w:rsidP="00884AFF">
      <w:pPr>
        <w:pStyle w:val="ListParagraph"/>
        <w:numPr>
          <w:ilvl w:val="0"/>
          <w:numId w:val="35"/>
        </w:numPr>
        <w:spacing w:after="120"/>
        <w:rPr>
          <w:sz w:val="28"/>
          <w:szCs w:val="28"/>
        </w:rPr>
      </w:pPr>
      <w:r>
        <w:rPr>
          <w:sz w:val="28"/>
          <w:szCs w:val="28"/>
          <w:lang w:val="en-US"/>
        </w:rPr>
        <w:t xml:space="preserve">Ms. Green was </w:t>
      </w:r>
      <w:r w:rsidRPr="008B3C91">
        <w:rPr>
          <w:sz w:val="28"/>
          <w:szCs w:val="28"/>
        </w:rPr>
        <w:t>____________</w:t>
      </w:r>
      <w:r w:rsidRPr="008B3C91">
        <w:rPr>
          <w:sz w:val="28"/>
          <w:szCs w:val="28"/>
          <w:lang w:val="en-US"/>
        </w:rPr>
        <w:t xml:space="preserve"> </w:t>
      </w:r>
      <w:r>
        <w:rPr>
          <w:sz w:val="28"/>
          <w:szCs w:val="28"/>
          <w:lang w:val="en-US"/>
        </w:rPr>
        <w:t>by Dennis, as well as the television game show,</w:t>
      </w:r>
      <w:r w:rsidRPr="008B3C91">
        <w:rPr>
          <w:sz w:val="28"/>
          <w:szCs w:val="28"/>
        </w:rPr>
        <w:t xml:space="preserve"> ___________</w:t>
      </w:r>
      <w:r>
        <w:rPr>
          <w:sz w:val="28"/>
          <w:szCs w:val="28"/>
          <w:lang w:val="en-US"/>
        </w:rPr>
        <w:t xml:space="preserve"> to create the activity wheel</w:t>
      </w:r>
      <w:r w:rsidR="00D3619C">
        <w:rPr>
          <w:sz w:val="28"/>
          <w:szCs w:val="28"/>
        </w:rPr>
        <w:t>.</w:t>
      </w:r>
    </w:p>
    <w:p w14:paraId="023163FB" w14:textId="1B89699F" w:rsidR="0014498A" w:rsidRDefault="00013DFE" w:rsidP="0014498A">
      <w:pPr>
        <w:pStyle w:val="ListParagraph"/>
        <w:numPr>
          <w:ilvl w:val="0"/>
          <w:numId w:val="35"/>
        </w:numPr>
        <w:spacing w:after="120"/>
        <w:rPr>
          <w:sz w:val="28"/>
          <w:szCs w:val="28"/>
        </w:rPr>
      </w:pPr>
      <w:r>
        <w:rPr>
          <w:sz w:val="28"/>
          <w:szCs w:val="28"/>
          <w:lang w:val="en-US"/>
        </w:rPr>
        <w:lastRenderedPageBreak/>
        <w:t>To laminate means to cover something in clear plastic to protect it</w:t>
      </w:r>
      <w:r w:rsidR="00D3619C">
        <w:rPr>
          <w:sz w:val="28"/>
          <w:szCs w:val="28"/>
        </w:rPr>
        <w:t>.</w:t>
      </w:r>
    </w:p>
    <w:p w14:paraId="3BD55167" w14:textId="77777777" w:rsidR="0014498A" w:rsidRPr="00475ADD" w:rsidRDefault="0014498A" w:rsidP="0014498A">
      <w:pPr>
        <w:pStyle w:val="ListParagraph"/>
        <w:numPr>
          <w:ilvl w:val="0"/>
          <w:numId w:val="39"/>
        </w:numPr>
        <w:spacing w:after="120"/>
        <w:rPr>
          <w:sz w:val="28"/>
          <w:szCs w:val="28"/>
        </w:rPr>
      </w:pPr>
      <w:r w:rsidRPr="00475ADD">
        <w:rPr>
          <w:sz w:val="28"/>
          <w:szCs w:val="28"/>
        </w:rPr>
        <w:t>True</w:t>
      </w:r>
    </w:p>
    <w:p w14:paraId="01A09F43" w14:textId="77777777" w:rsidR="0014498A" w:rsidRPr="00475ADD" w:rsidRDefault="0014498A" w:rsidP="0014498A">
      <w:pPr>
        <w:pStyle w:val="ListParagraph"/>
        <w:numPr>
          <w:ilvl w:val="0"/>
          <w:numId w:val="39"/>
        </w:numPr>
        <w:spacing w:after="120"/>
        <w:rPr>
          <w:sz w:val="28"/>
          <w:szCs w:val="28"/>
        </w:rPr>
      </w:pPr>
      <w:r w:rsidRPr="00475ADD">
        <w:rPr>
          <w:sz w:val="28"/>
          <w:szCs w:val="28"/>
        </w:rPr>
        <w:t>False</w:t>
      </w:r>
    </w:p>
    <w:p w14:paraId="408703F2" w14:textId="16AF337B" w:rsidR="003813C7" w:rsidRDefault="003813C7" w:rsidP="003813C7">
      <w:pPr>
        <w:pStyle w:val="ListParagraph"/>
        <w:spacing w:after="120"/>
        <w:ind w:left="1004"/>
        <w:rPr>
          <w:sz w:val="28"/>
          <w:szCs w:val="28"/>
        </w:rPr>
      </w:pPr>
    </w:p>
    <w:p w14:paraId="6291D22C" w14:textId="77777777" w:rsidR="006B2772" w:rsidRDefault="006B2772" w:rsidP="00773E1F">
      <w:pPr>
        <w:rPr>
          <w:b/>
          <w:sz w:val="32"/>
          <w:szCs w:val="32"/>
        </w:rPr>
        <w:sectPr w:rsidR="006B2772" w:rsidSect="002942E4">
          <w:pgSz w:w="11906" w:h="16838"/>
          <w:pgMar w:top="1440" w:right="1440" w:bottom="1440" w:left="1440" w:header="851" w:footer="992" w:gutter="0"/>
          <w:cols w:space="425"/>
          <w:docGrid w:type="lines" w:linePitch="312"/>
        </w:sectPr>
      </w:pPr>
    </w:p>
    <w:p w14:paraId="544F3015" w14:textId="77777777" w:rsidR="00C73B12" w:rsidRDefault="00B12391" w:rsidP="00773E1F">
      <w:pPr>
        <w:rPr>
          <w:b/>
          <w:sz w:val="32"/>
          <w:szCs w:val="32"/>
        </w:rPr>
      </w:pPr>
      <w:r>
        <w:rPr>
          <w:rFonts w:hint="eastAsia"/>
          <w:b/>
          <w:sz w:val="32"/>
          <w:szCs w:val="32"/>
        </w:rPr>
        <w:lastRenderedPageBreak/>
        <w:t>A</w:t>
      </w:r>
      <w:r>
        <w:rPr>
          <w:b/>
          <w:sz w:val="32"/>
          <w:szCs w:val="32"/>
        </w:rPr>
        <w:t>nswer Key</w:t>
      </w:r>
    </w:p>
    <w:p w14:paraId="3D027818" w14:textId="485534C3" w:rsidR="00884AFF" w:rsidRDefault="00013DFE" w:rsidP="00884AFF">
      <w:pPr>
        <w:pStyle w:val="ListParagraph"/>
        <w:numPr>
          <w:ilvl w:val="0"/>
          <w:numId w:val="34"/>
        </w:numPr>
        <w:rPr>
          <w:bCs/>
          <w:sz w:val="28"/>
          <w:szCs w:val="28"/>
        </w:rPr>
      </w:pPr>
      <w:r>
        <w:rPr>
          <w:bCs/>
          <w:sz w:val="28"/>
          <w:szCs w:val="28"/>
        </w:rPr>
        <w:t xml:space="preserve">They were making activity wheels inspired by </w:t>
      </w:r>
      <w:r>
        <w:rPr>
          <w:bCs/>
          <w:sz w:val="28"/>
          <w:szCs w:val="28"/>
          <w:lang w:val="en-US"/>
        </w:rPr>
        <w:t>Wheel of</w:t>
      </w:r>
      <w:r>
        <w:rPr>
          <w:bCs/>
          <w:sz w:val="28"/>
          <w:szCs w:val="28"/>
        </w:rPr>
        <w:t xml:space="preserve"> fortune</w:t>
      </w:r>
      <w:r>
        <w:rPr>
          <w:bCs/>
          <w:sz w:val="28"/>
          <w:szCs w:val="28"/>
          <w:lang w:val="en-US"/>
        </w:rPr>
        <w:t>, for rainy days.</w:t>
      </w:r>
    </w:p>
    <w:p w14:paraId="51DFAA75" w14:textId="35EF6830" w:rsidR="00884AFF" w:rsidRDefault="00013DFE" w:rsidP="00884AFF">
      <w:pPr>
        <w:pStyle w:val="ListParagraph"/>
        <w:numPr>
          <w:ilvl w:val="0"/>
          <w:numId w:val="34"/>
        </w:numPr>
        <w:rPr>
          <w:bCs/>
          <w:sz w:val="28"/>
          <w:szCs w:val="28"/>
        </w:rPr>
      </w:pPr>
      <w:r>
        <w:rPr>
          <w:bCs/>
          <w:sz w:val="28"/>
          <w:szCs w:val="28"/>
          <w:lang w:val="en-US"/>
        </w:rPr>
        <w:t>D</w:t>
      </w:r>
    </w:p>
    <w:p w14:paraId="36D98CD3" w14:textId="184424B0" w:rsidR="00884AFF" w:rsidRDefault="00013DFE" w:rsidP="00884AFF">
      <w:pPr>
        <w:pStyle w:val="ListParagraph"/>
        <w:numPr>
          <w:ilvl w:val="0"/>
          <w:numId w:val="34"/>
        </w:numPr>
        <w:rPr>
          <w:bCs/>
          <w:sz w:val="28"/>
          <w:szCs w:val="28"/>
        </w:rPr>
      </w:pPr>
      <w:r>
        <w:rPr>
          <w:bCs/>
          <w:sz w:val="28"/>
          <w:szCs w:val="28"/>
          <w:lang w:val="en-US"/>
        </w:rPr>
        <w:t>B</w:t>
      </w:r>
    </w:p>
    <w:p w14:paraId="1B220F0E" w14:textId="7F7C64EC" w:rsidR="00884AFF" w:rsidRPr="00884AFF" w:rsidRDefault="00013DFE" w:rsidP="00884AFF">
      <w:pPr>
        <w:pStyle w:val="ListParagraph"/>
        <w:numPr>
          <w:ilvl w:val="0"/>
          <w:numId w:val="34"/>
        </w:numPr>
        <w:rPr>
          <w:bCs/>
          <w:sz w:val="28"/>
          <w:szCs w:val="28"/>
        </w:rPr>
      </w:pPr>
      <w:r>
        <w:rPr>
          <w:bCs/>
          <w:sz w:val="28"/>
          <w:szCs w:val="28"/>
          <w:lang w:val="en-US"/>
        </w:rPr>
        <w:t>E</w:t>
      </w:r>
    </w:p>
    <w:p w14:paraId="2CB8EFBE" w14:textId="1102723B" w:rsidR="00884AFF" w:rsidRDefault="00013DFE" w:rsidP="00884AFF">
      <w:pPr>
        <w:pStyle w:val="ListParagraph"/>
        <w:numPr>
          <w:ilvl w:val="0"/>
          <w:numId w:val="34"/>
        </w:numPr>
        <w:rPr>
          <w:bCs/>
          <w:sz w:val="28"/>
          <w:szCs w:val="28"/>
        </w:rPr>
      </w:pPr>
      <w:r>
        <w:rPr>
          <w:bCs/>
          <w:sz w:val="28"/>
          <w:szCs w:val="28"/>
          <w:lang w:val="en-US"/>
        </w:rPr>
        <w:t>Inspired/Wheel of Fortune</w:t>
      </w:r>
    </w:p>
    <w:p w14:paraId="1FC04788" w14:textId="5CCAD259" w:rsidR="00863DF3" w:rsidRPr="00013DFE" w:rsidRDefault="00013DFE" w:rsidP="00884AFF">
      <w:pPr>
        <w:pStyle w:val="ListParagraph"/>
        <w:numPr>
          <w:ilvl w:val="0"/>
          <w:numId w:val="34"/>
        </w:numPr>
        <w:rPr>
          <w:bCs/>
          <w:sz w:val="28"/>
          <w:szCs w:val="28"/>
        </w:rPr>
      </w:pPr>
      <w:r w:rsidRPr="00013DFE">
        <w:rPr>
          <w:bCs/>
          <w:sz w:val="28"/>
          <w:szCs w:val="28"/>
          <w:lang w:val="en-US"/>
        </w:rPr>
        <w:t>A</w:t>
      </w:r>
    </w:p>
    <w:p w14:paraId="245EACCD" w14:textId="77777777" w:rsidR="00884AFF" w:rsidRPr="00884AFF" w:rsidRDefault="00884AFF" w:rsidP="00884AFF"/>
    <w:p w14:paraId="2974A7E8" w14:textId="22C616A0" w:rsidR="00884AFF" w:rsidRDefault="00884AFF" w:rsidP="00773E1F">
      <w:pPr>
        <w:rPr>
          <w:b/>
          <w:sz w:val="32"/>
          <w:szCs w:val="32"/>
        </w:rPr>
        <w:sectPr w:rsidR="00884AFF" w:rsidSect="002942E4">
          <w:pgSz w:w="11906" w:h="16838"/>
          <w:pgMar w:top="1440" w:right="1440" w:bottom="1440" w:left="1440" w:header="851" w:footer="992" w:gutter="0"/>
          <w:cols w:space="425"/>
          <w:docGrid w:type="lines" w:linePitch="312"/>
        </w:sectPr>
      </w:pPr>
    </w:p>
    <w:p w14:paraId="5D8AE65E" w14:textId="705963FD" w:rsidR="00D15DAB" w:rsidRDefault="00C73B12" w:rsidP="00773E1F">
      <w:pPr>
        <w:rPr>
          <w:b/>
          <w:sz w:val="32"/>
          <w:szCs w:val="32"/>
        </w:rPr>
      </w:pPr>
      <w:r>
        <w:rPr>
          <w:rFonts w:hint="eastAsia"/>
          <w:b/>
          <w:sz w:val="32"/>
          <w:szCs w:val="32"/>
        </w:rPr>
        <w:lastRenderedPageBreak/>
        <w:t>W</w:t>
      </w:r>
      <w:r>
        <w:rPr>
          <w:b/>
          <w:sz w:val="32"/>
          <w:szCs w:val="32"/>
        </w:rPr>
        <w:t>ord count</w:t>
      </w:r>
      <w:r w:rsidR="00D15DAB">
        <w:rPr>
          <w:b/>
          <w:sz w:val="32"/>
          <w:szCs w:val="32"/>
        </w:rPr>
        <w:t>:</w:t>
      </w:r>
    </w:p>
    <w:p w14:paraId="3465BBCA" w14:textId="4FA67A00" w:rsidR="0076254B" w:rsidRPr="0076254B" w:rsidRDefault="0076254B" w:rsidP="0076254B">
      <w:pPr>
        <w:pStyle w:val="BodyTextIndent"/>
      </w:pPr>
      <w:r w:rsidRPr="0076254B">
        <w:t>The publisher gives us the final word count. The word count is everything from the first chapter’s title to the end of the comprehension questions.</w:t>
      </w:r>
    </w:p>
    <w:p w14:paraId="3864CB04" w14:textId="77777777" w:rsidR="00BF0F2C" w:rsidRPr="00D15DAB" w:rsidRDefault="00BF0F2C" w:rsidP="00D15DAB"/>
    <w:p w14:paraId="21D5159E" w14:textId="046F2ED8" w:rsidR="00D15DAB" w:rsidRDefault="00D15DAB" w:rsidP="00773E1F">
      <w:pPr>
        <w:rPr>
          <w:b/>
          <w:sz w:val="32"/>
          <w:szCs w:val="32"/>
        </w:rPr>
        <w:sectPr w:rsidR="00D15DAB" w:rsidSect="002942E4">
          <w:pgSz w:w="11906" w:h="16838"/>
          <w:pgMar w:top="1440" w:right="1440" w:bottom="1440" w:left="1440" w:header="851" w:footer="992" w:gutter="0"/>
          <w:cols w:space="425"/>
          <w:docGrid w:type="lines" w:linePitch="312"/>
        </w:sectPr>
      </w:pPr>
    </w:p>
    <w:p w14:paraId="31BCB5E2" w14:textId="2DC9F09F" w:rsidR="00020954" w:rsidRDefault="00020954" w:rsidP="00C269AF">
      <w:pPr>
        <w:jc w:val="center"/>
        <w:rPr>
          <w:b/>
          <w:sz w:val="32"/>
          <w:szCs w:val="32"/>
        </w:rPr>
      </w:pPr>
      <w:r w:rsidRPr="00B77A72">
        <w:rPr>
          <w:rFonts w:hint="eastAsia"/>
          <w:b/>
          <w:sz w:val="32"/>
          <w:szCs w:val="32"/>
        </w:rPr>
        <w:lastRenderedPageBreak/>
        <w:t>Proofreading Checklist</w:t>
      </w:r>
    </w:p>
    <w:p w14:paraId="3720D655" w14:textId="3FBDD321" w:rsidR="00C269AF" w:rsidRPr="00D15DAB" w:rsidRDefault="00D05918" w:rsidP="0076254B">
      <w:pPr>
        <w:ind w:firstLine="284"/>
        <w:rPr>
          <w:bCs/>
          <w:sz w:val="32"/>
          <w:szCs w:val="32"/>
        </w:rPr>
      </w:pPr>
      <w:r>
        <w:rPr>
          <w:bCs/>
          <w:sz w:val="32"/>
          <w:szCs w:val="32"/>
        </w:rPr>
        <w:t>A</w:t>
      </w:r>
      <w:r w:rsidR="00D15DAB" w:rsidRPr="00D15DAB">
        <w:rPr>
          <w:bCs/>
          <w:sz w:val="32"/>
          <w:szCs w:val="32"/>
        </w:rPr>
        <w:t xml:space="preserve"> proofreader</w:t>
      </w:r>
      <w:r w:rsidR="00421057">
        <w:rPr>
          <w:bCs/>
          <w:sz w:val="32"/>
          <w:szCs w:val="32"/>
        </w:rPr>
        <w:t>'</w:t>
      </w:r>
      <w:r w:rsidR="00D15DAB" w:rsidRPr="00D15DAB">
        <w:rPr>
          <w:bCs/>
          <w:sz w:val="32"/>
          <w:szCs w:val="32"/>
        </w:rPr>
        <w:t xml:space="preserve">s name must </w:t>
      </w:r>
      <w:r w:rsidR="00D15DAB" w:rsidRPr="0076254B">
        <w:rPr>
          <w:bCs/>
          <w:sz w:val="32"/>
          <w:szCs w:val="32"/>
          <w:highlight w:val="yellow"/>
        </w:rPr>
        <w:t>appear in track changes</w:t>
      </w:r>
      <w:r w:rsidR="00421057">
        <w:rPr>
          <w:bCs/>
          <w:sz w:val="32"/>
          <w:szCs w:val="32"/>
        </w:rPr>
        <w:t xml:space="preserve"> and must match the proofreader entered in the box</w:t>
      </w:r>
      <w:r w:rsidR="0076254B">
        <w:rPr>
          <w:bCs/>
          <w:sz w:val="32"/>
          <w:szCs w:val="32"/>
        </w:rPr>
        <w:t xml:space="preserve"> below</w:t>
      </w:r>
      <w:r w:rsidR="00421057">
        <w:rPr>
          <w:bCs/>
          <w:sz w:val="32"/>
          <w:szCs w:val="32"/>
        </w:rPr>
        <w:t>.</w:t>
      </w:r>
      <w:r w:rsidR="0076254B">
        <w:rPr>
          <w:bCs/>
          <w:sz w:val="32"/>
          <w:szCs w:val="32"/>
        </w:rPr>
        <w:t xml:space="preserve"> Even if it is your own. If someone else used your Microsoft word account to edit, then write that explanation in the proofreader box.</w:t>
      </w:r>
      <w:r>
        <w:rPr>
          <w:bCs/>
          <w:sz w:val="32"/>
          <w:szCs w:val="32"/>
        </w:rPr>
        <w:t xml:space="preserve"> Try, it brings down our costs and is a demand of the publisher.</w:t>
      </w:r>
    </w:p>
    <w:tbl>
      <w:tblPr>
        <w:tblStyle w:val="TableGrid"/>
        <w:tblW w:w="0" w:type="auto"/>
        <w:jc w:val="center"/>
        <w:tblLook w:val="04A0" w:firstRow="1" w:lastRow="0" w:firstColumn="1" w:lastColumn="0" w:noHBand="0" w:noVBand="1"/>
      </w:tblPr>
      <w:tblGrid>
        <w:gridCol w:w="3114"/>
        <w:gridCol w:w="5176"/>
      </w:tblGrid>
      <w:tr w:rsidR="00020954" w14:paraId="3A8CADFE" w14:textId="77777777" w:rsidTr="00334FFA">
        <w:trPr>
          <w:jc w:val="center"/>
        </w:trPr>
        <w:tc>
          <w:tcPr>
            <w:tcW w:w="3114" w:type="dxa"/>
          </w:tcPr>
          <w:p w14:paraId="2F9A6682" w14:textId="77777777" w:rsidR="00020954" w:rsidRPr="009561B8" w:rsidRDefault="00020954" w:rsidP="00334FFA">
            <w:pPr>
              <w:rPr>
                <w:b/>
              </w:rPr>
            </w:pPr>
            <w:r w:rsidRPr="009561B8">
              <w:rPr>
                <w:rFonts w:hint="eastAsia"/>
                <w:b/>
              </w:rPr>
              <w:t xml:space="preserve">First </w:t>
            </w:r>
            <w:r>
              <w:rPr>
                <w:b/>
              </w:rPr>
              <w:t>P</w:t>
            </w:r>
            <w:r w:rsidRPr="009561B8">
              <w:rPr>
                <w:rFonts w:hint="eastAsia"/>
                <w:b/>
              </w:rPr>
              <w:t>roofreader</w:t>
            </w:r>
          </w:p>
        </w:tc>
        <w:tc>
          <w:tcPr>
            <w:tcW w:w="5176" w:type="dxa"/>
          </w:tcPr>
          <w:p w14:paraId="515B6709" w14:textId="41A119D4" w:rsidR="00020954" w:rsidRPr="000954E3" w:rsidRDefault="000954E3" w:rsidP="00334FFA">
            <w:pPr>
              <w:rPr>
                <w:lang w:val="fr-FR"/>
                <w:rPrChange w:id="109" w:author="Zheng Marissa" w:date="2020-02-18T16:22:00Z">
                  <w:rPr/>
                </w:rPrChange>
              </w:rPr>
            </w:pPr>
            <w:ins w:id="110" w:author="Zheng Marissa" w:date="2020-02-18T16:22:00Z">
              <w:r>
                <w:rPr>
                  <w:lang w:val="fr-FR"/>
                </w:rPr>
                <w:t>Marissa Zheng</w:t>
              </w:r>
            </w:ins>
            <w:bookmarkStart w:id="111" w:name="_GoBack"/>
            <w:bookmarkEnd w:id="111"/>
          </w:p>
        </w:tc>
      </w:tr>
      <w:tr w:rsidR="00020954" w14:paraId="32B89D22" w14:textId="77777777" w:rsidTr="00334FFA">
        <w:trPr>
          <w:jc w:val="center"/>
        </w:trPr>
        <w:tc>
          <w:tcPr>
            <w:tcW w:w="3114" w:type="dxa"/>
          </w:tcPr>
          <w:p w14:paraId="41FBCE6D" w14:textId="77777777" w:rsidR="00020954" w:rsidRPr="009561B8" w:rsidRDefault="00020954" w:rsidP="00334FFA">
            <w:pPr>
              <w:rPr>
                <w:b/>
              </w:rPr>
            </w:pPr>
            <w:r w:rsidRPr="009561B8">
              <w:rPr>
                <w:rFonts w:hint="eastAsia"/>
                <w:b/>
              </w:rPr>
              <w:t xml:space="preserve">Second </w:t>
            </w:r>
            <w:r>
              <w:rPr>
                <w:b/>
              </w:rPr>
              <w:t>P</w:t>
            </w:r>
            <w:r w:rsidRPr="009561B8">
              <w:rPr>
                <w:rFonts w:hint="eastAsia"/>
                <w:b/>
              </w:rPr>
              <w:t>roofreader</w:t>
            </w:r>
          </w:p>
        </w:tc>
        <w:tc>
          <w:tcPr>
            <w:tcW w:w="5176" w:type="dxa"/>
          </w:tcPr>
          <w:p w14:paraId="742B0DAD" w14:textId="3CB91525" w:rsidR="00020954" w:rsidRDefault="00020954" w:rsidP="00334FFA"/>
        </w:tc>
      </w:tr>
      <w:tr w:rsidR="00020954" w14:paraId="05C059E1" w14:textId="77777777" w:rsidTr="00334FFA">
        <w:trPr>
          <w:jc w:val="center"/>
        </w:trPr>
        <w:tc>
          <w:tcPr>
            <w:tcW w:w="3114" w:type="dxa"/>
          </w:tcPr>
          <w:p w14:paraId="6F7101C8" w14:textId="77777777" w:rsidR="00020954" w:rsidRPr="009561B8" w:rsidRDefault="00020954" w:rsidP="00334FFA">
            <w:pPr>
              <w:rPr>
                <w:b/>
              </w:rPr>
            </w:pPr>
            <w:r w:rsidRPr="009561B8">
              <w:rPr>
                <w:rFonts w:hint="eastAsia"/>
                <w:b/>
              </w:rPr>
              <w:t xml:space="preserve">Third </w:t>
            </w:r>
            <w:r>
              <w:rPr>
                <w:b/>
              </w:rPr>
              <w:t>P</w:t>
            </w:r>
            <w:r w:rsidRPr="009561B8">
              <w:rPr>
                <w:rFonts w:hint="eastAsia"/>
                <w:b/>
              </w:rPr>
              <w:t>roofreader</w:t>
            </w:r>
          </w:p>
        </w:tc>
        <w:tc>
          <w:tcPr>
            <w:tcW w:w="5176" w:type="dxa"/>
          </w:tcPr>
          <w:p w14:paraId="5D5E4D17" w14:textId="236CFA4B" w:rsidR="00020954" w:rsidRDefault="00020954" w:rsidP="00334FFA"/>
        </w:tc>
      </w:tr>
      <w:tr w:rsidR="00020954" w14:paraId="177A1D8B" w14:textId="77777777" w:rsidTr="00334FFA">
        <w:trPr>
          <w:jc w:val="center"/>
        </w:trPr>
        <w:tc>
          <w:tcPr>
            <w:tcW w:w="3114" w:type="dxa"/>
          </w:tcPr>
          <w:p w14:paraId="3F44BD24" w14:textId="77777777" w:rsidR="00020954" w:rsidRPr="009561B8" w:rsidRDefault="00020954" w:rsidP="00334FFA">
            <w:pPr>
              <w:rPr>
                <w:b/>
              </w:rPr>
            </w:pPr>
            <w:r w:rsidRPr="009561B8">
              <w:rPr>
                <w:rFonts w:hint="eastAsia"/>
                <w:b/>
              </w:rPr>
              <w:t xml:space="preserve">Fourth </w:t>
            </w:r>
            <w:r>
              <w:rPr>
                <w:b/>
              </w:rPr>
              <w:t>P</w:t>
            </w:r>
            <w:r w:rsidRPr="009561B8">
              <w:rPr>
                <w:rFonts w:hint="eastAsia"/>
                <w:b/>
              </w:rPr>
              <w:t>roofreader</w:t>
            </w:r>
          </w:p>
        </w:tc>
        <w:tc>
          <w:tcPr>
            <w:tcW w:w="5176" w:type="dxa"/>
          </w:tcPr>
          <w:p w14:paraId="4B18F4F4" w14:textId="26CADE86" w:rsidR="00020954" w:rsidRDefault="00020954" w:rsidP="00334FFA"/>
        </w:tc>
      </w:tr>
    </w:tbl>
    <w:p w14:paraId="2FF6B749" w14:textId="77777777" w:rsidR="00020954" w:rsidRPr="001A6ABB" w:rsidRDefault="00020954" w:rsidP="00020954">
      <w:pPr>
        <w:rPr>
          <w:b/>
        </w:rPr>
      </w:pPr>
    </w:p>
    <w:p w14:paraId="1549197A" w14:textId="77777777" w:rsidR="00020954" w:rsidRPr="001A6ABB" w:rsidRDefault="00020954" w:rsidP="00CD429B">
      <w:pPr>
        <w:rPr>
          <w:b/>
        </w:rPr>
      </w:pPr>
    </w:p>
    <w:sectPr w:rsidR="00020954" w:rsidRPr="001A6ABB" w:rsidSect="002942E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5EAEE" w14:textId="77777777" w:rsidR="001F6D82" w:rsidRDefault="001F6D82">
      <w:r>
        <w:separator/>
      </w:r>
    </w:p>
  </w:endnote>
  <w:endnote w:type="continuationSeparator" w:id="0">
    <w:p w14:paraId="3B3FCE9E" w14:textId="77777777" w:rsidR="001F6D82" w:rsidRDefault="001F6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KKPhoneticNew">
    <w:altName w:val="Times New Roman"/>
    <w:panose1 w:val="020B0604020202020204"/>
    <w:charset w:val="00"/>
    <w:family w:val="auto"/>
    <w:pitch w:val="variable"/>
    <w:sig w:usb0="00000003" w:usb1="00000000" w:usb2="00000000" w:usb3="00000000" w:csb0="00000001" w:csb1="00000000"/>
  </w:font>
  <w:font w:name="Times New Roman (Body CS)">
    <w:altName w:val="Times New Roman"/>
    <w:panose1 w:val="020B0604020202020204"/>
    <w:charset w:val="00"/>
    <w:family w:val="roman"/>
    <w:pitch w:val="variable"/>
    <w:sig w:usb0="E0002AFF" w:usb1="C0007841" w:usb2="00000009" w:usb3="00000000" w:csb0="000001FF" w:csb1="00000000"/>
  </w:font>
  <w:font w:name="Œ¢»Ì—Å_/">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CE12E" w14:textId="77777777" w:rsidR="000E2B59" w:rsidRDefault="000E2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DC953" w14:textId="77777777" w:rsidR="000E2B59" w:rsidRDefault="000E2B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08AC3" w14:textId="77777777" w:rsidR="000E2B59" w:rsidRDefault="000E2B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EAD65" w14:textId="77777777" w:rsidR="00E63844" w:rsidRDefault="00E63844" w:rsidP="007275C3">
    <w:pPr>
      <w:pStyle w:val="Footer"/>
      <w:framePr w:wrap="none" w:vAnchor="text" w:hAnchor="margin" w:xAlign="center"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337EF5E7" w14:textId="77777777" w:rsidR="00E63844" w:rsidRDefault="00E63844" w:rsidP="00C57448">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5054183"/>
      <w:docPartObj>
        <w:docPartGallery w:val="Page Numbers (Bottom of Page)"/>
        <w:docPartUnique/>
      </w:docPartObj>
    </w:sdtPr>
    <w:sdtEndPr>
      <w:rPr>
        <w:rStyle w:val="PageNumber"/>
      </w:rPr>
    </w:sdtEndPr>
    <w:sdtContent>
      <w:p w14:paraId="7578D41A" w14:textId="1D3A0938" w:rsidR="00E63844" w:rsidRDefault="00E63844" w:rsidP="007275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1042C">
          <w:rPr>
            <w:rStyle w:val="PageNumber"/>
            <w:noProof/>
          </w:rPr>
          <w:t>2</w:t>
        </w:r>
        <w:r>
          <w:rPr>
            <w:rStyle w:val="PageNumber"/>
          </w:rPr>
          <w:fldChar w:fldCharType="end"/>
        </w:r>
      </w:p>
    </w:sdtContent>
  </w:sdt>
  <w:p w14:paraId="7D55827A" w14:textId="77777777" w:rsidR="00E63844" w:rsidRDefault="00E63844" w:rsidP="00D73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C2ED6" w14:textId="77777777" w:rsidR="001F6D82" w:rsidRDefault="001F6D82">
      <w:r>
        <w:separator/>
      </w:r>
    </w:p>
  </w:footnote>
  <w:footnote w:type="continuationSeparator" w:id="0">
    <w:p w14:paraId="0B3380BD" w14:textId="77777777" w:rsidR="001F6D82" w:rsidRDefault="001F6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BE282" w14:textId="77777777" w:rsidR="000E2B59" w:rsidRDefault="000E2B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D6535" w14:textId="77777777" w:rsidR="000E2B59" w:rsidRDefault="000E2B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353E1" w14:textId="77777777" w:rsidR="000E2B59" w:rsidRDefault="000E2B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F6A64" w14:textId="0CB74331" w:rsidR="00E63844" w:rsidRPr="007F35A4" w:rsidRDefault="00E63844" w:rsidP="007F35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E7F50"/>
    <w:multiLevelType w:val="hybridMultilevel"/>
    <w:tmpl w:val="CFE4E85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474342"/>
    <w:multiLevelType w:val="hybridMultilevel"/>
    <w:tmpl w:val="1B4A24CA"/>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047EF9"/>
    <w:multiLevelType w:val="hybridMultilevel"/>
    <w:tmpl w:val="F2765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A8353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CF7041E"/>
    <w:multiLevelType w:val="hybridMultilevel"/>
    <w:tmpl w:val="5B88E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130989"/>
    <w:multiLevelType w:val="hybridMultilevel"/>
    <w:tmpl w:val="056449CA"/>
    <w:lvl w:ilvl="0" w:tplc="5928ABD2">
      <w:start w:val="1"/>
      <w:numFmt w:val="decimal"/>
      <w:lvlText w:val="%1"/>
      <w:lvlJc w:val="left"/>
      <w:pPr>
        <w:tabs>
          <w:tab w:val="num" w:pos="1080"/>
        </w:tabs>
        <w:ind w:left="1080" w:hanging="720"/>
      </w:pPr>
      <w:rPr>
        <w:rFonts w:cs="Times New Roman" w:hint="eastAsia"/>
        <w:b/>
        <w:i w:val="0"/>
      </w:rPr>
    </w:lvl>
    <w:lvl w:ilvl="1" w:tplc="04090019">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7" w15:restartNumberingAfterBreak="0">
    <w:nsid w:val="10C86C97"/>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118F5AF8"/>
    <w:multiLevelType w:val="hybridMultilevel"/>
    <w:tmpl w:val="95382EFA"/>
    <w:lvl w:ilvl="0" w:tplc="0660EC3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B3D39C0"/>
    <w:multiLevelType w:val="hybridMultilevel"/>
    <w:tmpl w:val="18586762"/>
    <w:lvl w:ilvl="0" w:tplc="04090013">
      <w:start w:val="1"/>
      <w:numFmt w:val="upperRoman"/>
      <w:lvlText w:val="%1."/>
      <w:lvlJc w:val="righ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1BE270C1"/>
    <w:multiLevelType w:val="hybridMultilevel"/>
    <w:tmpl w:val="F968C394"/>
    <w:lvl w:ilvl="0" w:tplc="10090015">
      <w:start w:val="1"/>
      <w:numFmt w:val="upp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1" w15:restartNumberingAfterBreak="0">
    <w:nsid w:val="1CDB218F"/>
    <w:multiLevelType w:val="hybridMultilevel"/>
    <w:tmpl w:val="65B69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2670DA"/>
    <w:multiLevelType w:val="hybridMultilevel"/>
    <w:tmpl w:val="5C906572"/>
    <w:lvl w:ilvl="0" w:tplc="10090015">
      <w:start w:val="1"/>
      <w:numFmt w:val="upp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3" w15:restartNumberingAfterBreak="0">
    <w:nsid w:val="1F5D5776"/>
    <w:multiLevelType w:val="hybridMultilevel"/>
    <w:tmpl w:val="31EE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6A0EBA"/>
    <w:multiLevelType w:val="hybridMultilevel"/>
    <w:tmpl w:val="6DA61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0D6D97"/>
    <w:multiLevelType w:val="hybridMultilevel"/>
    <w:tmpl w:val="223A71A4"/>
    <w:lvl w:ilvl="0" w:tplc="04090001">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16" w15:restartNumberingAfterBreak="0">
    <w:nsid w:val="2A7215D0"/>
    <w:multiLevelType w:val="hybridMultilevel"/>
    <w:tmpl w:val="AC5CF77E"/>
    <w:lvl w:ilvl="0" w:tplc="4620B6CE">
      <w:start w:val="1"/>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08B1199"/>
    <w:multiLevelType w:val="hybridMultilevel"/>
    <w:tmpl w:val="8B78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C1999"/>
    <w:multiLevelType w:val="hybridMultilevel"/>
    <w:tmpl w:val="349CA782"/>
    <w:lvl w:ilvl="0" w:tplc="30160BF0">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21100C1"/>
    <w:multiLevelType w:val="hybridMultilevel"/>
    <w:tmpl w:val="34E82FB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2C85CE6"/>
    <w:multiLevelType w:val="hybridMultilevel"/>
    <w:tmpl w:val="58EA93AC"/>
    <w:lvl w:ilvl="0" w:tplc="10090015">
      <w:start w:val="1"/>
      <w:numFmt w:val="upp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15:restartNumberingAfterBreak="0">
    <w:nsid w:val="36CB3EE1"/>
    <w:multiLevelType w:val="hybridMultilevel"/>
    <w:tmpl w:val="7B42FFEE"/>
    <w:lvl w:ilvl="0" w:tplc="E1C024B4">
      <w:start w:val="1"/>
      <w:numFmt w:val="decimal"/>
      <w:lvlText w:val="%1."/>
      <w:lvlJc w:val="left"/>
      <w:pPr>
        <w:ind w:left="720" w:hanging="360"/>
      </w:pPr>
      <w:rPr>
        <w:b w:val="0"/>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B36C3"/>
    <w:multiLevelType w:val="hybridMultilevel"/>
    <w:tmpl w:val="75AE167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C128D3"/>
    <w:multiLevelType w:val="hybridMultilevel"/>
    <w:tmpl w:val="C2188D6E"/>
    <w:lvl w:ilvl="0" w:tplc="10090015">
      <w:start w:val="1"/>
      <w:numFmt w:val="upp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4" w15:restartNumberingAfterBreak="0">
    <w:nsid w:val="3F0C005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3F5F52AA"/>
    <w:multiLevelType w:val="hybridMultilevel"/>
    <w:tmpl w:val="ACF834F6"/>
    <w:lvl w:ilvl="0" w:tplc="0409000F">
      <w:start w:val="1"/>
      <w:numFmt w:val="decimal"/>
      <w:lvlText w:val="%1."/>
      <w:lvlJc w:val="left"/>
      <w:pPr>
        <w:ind w:left="780" w:hanging="4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C62E12"/>
    <w:multiLevelType w:val="hybridMultilevel"/>
    <w:tmpl w:val="592A0EA0"/>
    <w:lvl w:ilvl="0" w:tplc="7D6CFE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44430C"/>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4E456F92"/>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51961BA7"/>
    <w:multiLevelType w:val="hybridMultilevel"/>
    <w:tmpl w:val="1A0A4F5E"/>
    <w:lvl w:ilvl="0" w:tplc="1009000F">
      <w:start w:val="1"/>
      <w:numFmt w:val="decimal"/>
      <w:lvlText w:val="%1."/>
      <w:lvlJc w:val="left"/>
      <w:pPr>
        <w:ind w:left="1004" w:hanging="360"/>
      </w:pPr>
    </w:lvl>
    <w:lvl w:ilvl="1" w:tplc="10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571A5137"/>
    <w:multiLevelType w:val="hybridMultilevel"/>
    <w:tmpl w:val="B2D4FEBE"/>
    <w:lvl w:ilvl="0" w:tplc="3C363EA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F64DCA"/>
    <w:multiLevelType w:val="hybridMultilevel"/>
    <w:tmpl w:val="E8D863B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650359"/>
    <w:multiLevelType w:val="hybridMultilevel"/>
    <w:tmpl w:val="249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466C29"/>
    <w:multiLevelType w:val="hybridMultilevel"/>
    <w:tmpl w:val="41E4191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44EDA"/>
    <w:multiLevelType w:val="hybridMultilevel"/>
    <w:tmpl w:val="5778FF2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BC7FB8"/>
    <w:multiLevelType w:val="hybridMultilevel"/>
    <w:tmpl w:val="F3024874"/>
    <w:lvl w:ilvl="0" w:tplc="FD6262D4">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C038C4"/>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7" w15:restartNumberingAfterBreak="0">
    <w:nsid w:val="64F443B6"/>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15:restartNumberingAfterBreak="0">
    <w:nsid w:val="65BA58F2"/>
    <w:multiLevelType w:val="hybridMultilevel"/>
    <w:tmpl w:val="EA8CB194"/>
    <w:lvl w:ilvl="0" w:tplc="B96CFB4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C15D28"/>
    <w:multiLevelType w:val="hybridMultilevel"/>
    <w:tmpl w:val="2CD8ABAE"/>
    <w:lvl w:ilvl="0" w:tplc="10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 w15:restartNumberingAfterBreak="0">
    <w:nsid w:val="73420775"/>
    <w:multiLevelType w:val="hybridMultilevel"/>
    <w:tmpl w:val="86201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CF3088"/>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76DE622B"/>
    <w:multiLevelType w:val="hybridMultilevel"/>
    <w:tmpl w:val="A648B578"/>
    <w:lvl w:ilvl="0" w:tplc="10090015">
      <w:start w:val="1"/>
      <w:numFmt w:val="upp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3" w15:restartNumberingAfterBreak="0">
    <w:nsid w:val="7AC94B3D"/>
    <w:multiLevelType w:val="multilevel"/>
    <w:tmpl w:val="AB1A99BA"/>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992"/>
        </w:tabs>
        <w:ind w:left="992" w:hanging="567"/>
      </w:pPr>
      <w:rPr>
        <w:rFonts w:ascii="Wingdings" w:hAnsi="Wingdings"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5"/>
  </w:num>
  <w:num w:numId="2">
    <w:abstractNumId w:val="16"/>
  </w:num>
  <w:num w:numId="3">
    <w:abstractNumId w:val="13"/>
  </w:num>
  <w:num w:numId="4">
    <w:abstractNumId w:val="5"/>
  </w:num>
  <w:num w:numId="5">
    <w:abstractNumId w:val="8"/>
  </w:num>
  <w:num w:numId="6">
    <w:abstractNumId w:val="30"/>
  </w:num>
  <w:num w:numId="7">
    <w:abstractNumId w:val="34"/>
  </w:num>
  <w:num w:numId="8">
    <w:abstractNumId w:val="6"/>
  </w:num>
  <w:num w:numId="9">
    <w:abstractNumId w:val="11"/>
  </w:num>
  <w:num w:numId="10">
    <w:abstractNumId w:val="26"/>
  </w:num>
  <w:num w:numId="11">
    <w:abstractNumId w:val="32"/>
  </w:num>
  <w:num w:numId="12">
    <w:abstractNumId w:val="15"/>
  </w:num>
  <w:num w:numId="13">
    <w:abstractNumId w:val="43"/>
  </w:num>
  <w:num w:numId="14">
    <w:abstractNumId w:val="18"/>
  </w:num>
  <w:num w:numId="15">
    <w:abstractNumId w:val="9"/>
  </w:num>
  <w:num w:numId="16">
    <w:abstractNumId w:val="4"/>
  </w:num>
  <w:num w:numId="17">
    <w:abstractNumId w:val="17"/>
  </w:num>
  <w:num w:numId="18">
    <w:abstractNumId w:val="7"/>
  </w:num>
  <w:num w:numId="19">
    <w:abstractNumId w:val="25"/>
  </w:num>
  <w:num w:numId="20">
    <w:abstractNumId w:val="36"/>
  </w:num>
  <w:num w:numId="21">
    <w:abstractNumId w:val="37"/>
  </w:num>
  <w:num w:numId="22">
    <w:abstractNumId w:val="38"/>
  </w:num>
  <w:num w:numId="23">
    <w:abstractNumId w:val="0"/>
  </w:num>
  <w:num w:numId="24">
    <w:abstractNumId w:val="27"/>
  </w:num>
  <w:num w:numId="25">
    <w:abstractNumId w:val="28"/>
  </w:num>
  <w:num w:numId="26">
    <w:abstractNumId w:val="41"/>
  </w:num>
  <w:num w:numId="27">
    <w:abstractNumId w:val="24"/>
  </w:num>
  <w:num w:numId="28">
    <w:abstractNumId w:val="14"/>
  </w:num>
  <w:num w:numId="29">
    <w:abstractNumId w:val="3"/>
  </w:num>
  <w:num w:numId="30">
    <w:abstractNumId w:val="40"/>
  </w:num>
  <w:num w:numId="31">
    <w:abstractNumId w:val="2"/>
  </w:num>
  <w:num w:numId="32">
    <w:abstractNumId w:val="1"/>
  </w:num>
  <w:num w:numId="33">
    <w:abstractNumId w:val="19"/>
  </w:num>
  <w:num w:numId="34">
    <w:abstractNumId w:val="21"/>
  </w:num>
  <w:num w:numId="35">
    <w:abstractNumId w:val="39"/>
  </w:num>
  <w:num w:numId="36">
    <w:abstractNumId w:val="12"/>
  </w:num>
  <w:num w:numId="37">
    <w:abstractNumId w:val="23"/>
  </w:num>
  <w:num w:numId="38">
    <w:abstractNumId w:val="20"/>
  </w:num>
  <w:num w:numId="39">
    <w:abstractNumId w:val="10"/>
  </w:num>
  <w:num w:numId="40">
    <w:abstractNumId w:val="42"/>
  </w:num>
  <w:num w:numId="41">
    <w:abstractNumId w:val="22"/>
  </w:num>
  <w:num w:numId="42">
    <w:abstractNumId w:val="31"/>
  </w:num>
  <w:num w:numId="43">
    <w:abstractNumId w:val="29"/>
  </w:num>
  <w:num w:numId="44">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eng Marissa">
    <w15:presenceInfo w15:providerId="Windows Live" w15:userId="27ececb6ae57c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hideSpellingErrors/>
  <w:hideGrammaticalError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0MjU1NzC1MLAwsjRV0lEKTi0uzszPAykwqwUAN6sG5CwAAAA="/>
  </w:docVars>
  <w:rsids>
    <w:rsidRoot w:val="007F35A4"/>
    <w:rsid w:val="0001178E"/>
    <w:rsid w:val="00013DFE"/>
    <w:rsid w:val="000145A9"/>
    <w:rsid w:val="00020954"/>
    <w:rsid w:val="00021E91"/>
    <w:rsid w:val="00031C52"/>
    <w:rsid w:val="00033B74"/>
    <w:rsid w:val="00044278"/>
    <w:rsid w:val="00061DE4"/>
    <w:rsid w:val="00065FB5"/>
    <w:rsid w:val="000741F2"/>
    <w:rsid w:val="0008182D"/>
    <w:rsid w:val="000860BE"/>
    <w:rsid w:val="000938B3"/>
    <w:rsid w:val="000954E3"/>
    <w:rsid w:val="000A2940"/>
    <w:rsid w:val="000A3251"/>
    <w:rsid w:val="000A5F7F"/>
    <w:rsid w:val="000A7719"/>
    <w:rsid w:val="000B2898"/>
    <w:rsid w:val="000B3C6D"/>
    <w:rsid w:val="000C02E1"/>
    <w:rsid w:val="000C099A"/>
    <w:rsid w:val="000C2464"/>
    <w:rsid w:val="000C4E06"/>
    <w:rsid w:val="000C665F"/>
    <w:rsid w:val="000D1B1E"/>
    <w:rsid w:val="000D4225"/>
    <w:rsid w:val="000D6D79"/>
    <w:rsid w:val="000E2B59"/>
    <w:rsid w:val="000E4049"/>
    <w:rsid w:val="000E687B"/>
    <w:rsid w:val="000F0B8E"/>
    <w:rsid w:val="000F5C07"/>
    <w:rsid w:val="0010049B"/>
    <w:rsid w:val="0011426E"/>
    <w:rsid w:val="00117C9C"/>
    <w:rsid w:val="00122E47"/>
    <w:rsid w:val="00126E5D"/>
    <w:rsid w:val="001313E3"/>
    <w:rsid w:val="00133221"/>
    <w:rsid w:val="00140CD3"/>
    <w:rsid w:val="0014498A"/>
    <w:rsid w:val="00152F1E"/>
    <w:rsid w:val="00160CD3"/>
    <w:rsid w:val="00174465"/>
    <w:rsid w:val="001820AD"/>
    <w:rsid w:val="0018271F"/>
    <w:rsid w:val="00187AFE"/>
    <w:rsid w:val="00191091"/>
    <w:rsid w:val="00197F91"/>
    <w:rsid w:val="001A6ABB"/>
    <w:rsid w:val="001B4411"/>
    <w:rsid w:val="001D0523"/>
    <w:rsid w:val="001D221D"/>
    <w:rsid w:val="001E20ED"/>
    <w:rsid w:val="001E4576"/>
    <w:rsid w:val="001F6D82"/>
    <w:rsid w:val="001F6DB7"/>
    <w:rsid w:val="0020507A"/>
    <w:rsid w:val="00211193"/>
    <w:rsid w:val="00212FDF"/>
    <w:rsid w:val="00222708"/>
    <w:rsid w:val="00226CA3"/>
    <w:rsid w:val="00227186"/>
    <w:rsid w:val="0023272D"/>
    <w:rsid w:val="002330BB"/>
    <w:rsid w:val="00243EBC"/>
    <w:rsid w:val="002455DA"/>
    <w:rsid w:val="0025733B"/>
    <w:rsid w:val="00260ADF"/>
    <w:rsid w:val="00262754"/>
    <w:rsid w:val="00272EFA"/>
    <w:rsid w:val="002934C5"/>
    <w:rsid w:val="002942E4"/>
    <w:rsid w:val="0029477E"/>
    <w:rsid w:val="00296054"/>
    <w:rsid w:val="00297527"/>
    <w:rsid w:val="002A1A80"/>
    <w:rsid w:val="002A21F3"/>
    <w:rsid w:val="002A39EE"/>
    <w:rsid w:val="002A6071"/>
    <w:rsid w:val="002A7EDE"/>
    <w:rsid w:val="002B18F1"/>
    <w:rsid w:val="002B1C7E"/>
    <w:rsid w:val="002B2097"/>
    <w:rsid w:val="002C2147"/>
    <w:rsid w:val="002C415C"/>
    <w:rsid w:val="002C594D"/>
    <w:rsid w:val="002D0B08"/>
    <w:rsid w:val="002E01F1"/>
    <w:rsid w:val="002E238C"/>
    <w:rsid w:val="002E43F5"/>
    <w:rsid w:val="002F26A7"/>
    <w:rsid w:val="0031042C"/>
    <w:rsid w:val="003112EC"/>
    <w:rsid w:val="0031702D"/>
    <w:rsid w:val="003208D2"/>
    <w:rsid w:val="00321CDC"/>
    <w:rsid w:val="00323B9D"/>
    <w:rsid w:val="00336D74"/>
    <w:rsid w:val="003376EA"/>
    <w:rsid w:val="00344000"/>
    <w:rsid w:val="00346455"/>
    <w:rsid w:val="00352E89"/>
    <w:rsid w:val="00364776"/>
    <w:rsid w:val="00367D03"/>
    <w:rsid w:val="00371D49"/>
    <w:rsid w:val="003765BB"/>
    <w:rsid w:val="003813C7"/>
    <w:rsid w:val="003819C2"/>
    <w:rsid w:val="00386DA1"/>
    <w:rsid w:val="0038797F"/>
    <w:rsid w:val="00395C65"/>
    <w:rsid w:val="00396A84"/>
    <w:rsid w:val="00397C8E"/>
    <w:rsid w:val="003A0369"/>
    <w:rsid w:val="003A1666"/>
    <w:rsid w:val="003A64FC"/>
    <w:rsid w:val="003A6CB3"/>
    <w:rsid w:val="003B7520"/>
    <w:rsid w:val="003C2DA1"/>
    <w:rsid w:val="003C40D8"/>
    <w:rsid w:val="003C638D"/>
    <w:rsid w:val="003D0FDE"/>
    <w:rsid w:val="003E4010"/>
    <w:rsid w:val="003E6794"/>
    <w:rsid w:val="003E7CC9"/>
    <w:rsid w:val="003F304B"/>
    <w:rsid w:val="003F76FC"/>
    <w:rsid w:val="0040125E"/>
    <w:rsid w:val="00401E2F"/>
    <w:rsid w:val="00405E6E"/>
    <w:rsid w:val="00417D8E"/>
    <w:rsid w:val="00421057"/>
    <w:rsid w:val="004232A0"/>
    <w:rsid w:val="00435E09"/>
    <w:rsid w:val="004432EC"/>
    <w:rsid w:val="00456ECB"/>
    <w:rsid w:val="0046176C"/>
    <w:rsid w:val="00461A77"/>
    <w:rsid w:val="00462B0B"/>
    <w:rsid w:val="00465756"/>
    <w:rsid w:val="00471084"/>
    <w:rsid w:val="00471A50"/>
    <w:rsid w:val="00475ADD"/>
    <w:rsid w:val="00477232"/>
    <w:rsid w:val="004849D7"/>
    <w:rsid w:val="00487970"/>
    <w:rsid w:val="00493C85"/>
    <w:rsid w:val="004950CB"/>
    <w:rsid w:val="004A4240"/>
    <w:rsid w:val="004A68C0"/>
    <w:rsid w:val="004B03B3"/>
    <w:rsid w:val="004B2B72"/>
    <w:rsid w:val="004B5043"/>
    <w:rsid w:val="004C6021"/>
    <w:rsid w:val="004D1B0D"/>
    <w:rsid w:val="004D44AD"/>
    <w:rsid w:val="004D481D"/>
    <w:rsid w:val="004D5C17"/>
    <w:rsid w:val="004D5FEC"/>
    <w:rsid w:val="004E4960"/>
    <w:rsid w:val="004E4EA5"/>
    <w:rsid w:val="004E7B32"/>
    <w:rsid w:val="004F757C"/>
    <w:rsid w:val="00507F75"/>
    <w:rsid w:val="005133E1"/>
    <w:rsid w:val="00516FDD"/>
    <w:rsid w:val="00521696"/>
    <w:rsid w:val="00522FD3"/>
    <w:rsid w:val="005237F5"/>
    <w:rsid w:val="00523C1E"/>
    <w:rsid w:val="00532619"/>
    <w:rsid w:val="005416A1"/>
    <w:rsid w:val="00543E7F"/>
    <w:rsid w:val="00547D03"/>
    <w:rsid w:val="00563C6E"/>
    <w:rsid w:val="00564F28"/>
    <w:rsid w:val="00565550"/>
    <w:rsid w:val="005668E6"/>
    <w:rsid w:val="00567B15"/>
    <w:rsid w:val="005700F3"/>
    <w:rsid w:val="00572C87"/>
    <w:rsid w:val="005749B4"/>
    <w:rsid w:val="00581F76"/>
    <w:rsid w:val="005B29AE"/>
    <w:rsid w:val="005B34F2"/>
    <w:rsid w:val="005C701C"/>
    <w:rsid w:val="005E6436"/>
    <w:rsid w:val="005E7A6A"/>
    <w:rsid w:val="00604205"/>
    <w:rsid w:val="0060665C"/>
    <w:rsid w:val="00615BBA"/>
    <w:rsid w:val="00624EDB"/>
    <w:rsid w:val="00626C18"/>
    <w:rsid w:val="00636EE6"/>
    <w:rsid w:val="00640C31"/>
    <w:rsid w:val="00647E2E"/>
    <w:rsid w:val="00654294"/>
    <w:rsid w:val="0065710A"/>
    <w:rsid w:val="0066053B"/>
    <w:rsid w:val="00661688"/>
    <w:rsid w:val="00661856"/>
    <w:rsid w:val="006676FB"/>
    <w:rsid w:val="00670905"/>
    <w:rsid w:val="0067261A"/>
    <w:rsid w:val="00682ED2"/>
    <w:rsid w:val="00686CEE"/>
    <w:rsid w:val="006A4BDD"/>
    <w:rsid w:val="006A57FD"/>
    <w:rsid w:val="006B05B3"/>
    <w:rsid w:val="006B2772"/>
    <w:rsid w:val="006B5511"/>
    <w:rsid w:val="006B5F39"/>
    <w:rsid w:val="006C3363"/>
    <w:rsid w:val="006C6948"/>
    <w:rsid w:val="006D19D8"/>
    <w:rsid w:val="006D316C"/>
    <w:rsid w:val="006D6065"/>
    <w:rsid w:val="006E1571"/>
    <w:rsid w:val="006E2FFE"/>
    <w:rsid w:val="006E757A"/>
    <w:rsid w:val="006F4FB5"/>
    <w:rsid w:val="006F766C"/>
    <w:rsid w:val="007001A7"/>
    <w:rsid w:val="0070279A"/>
    <w:rsid w:val="00704404"/>
    <w:rsid w:val="007058C8"/>
    <w:rsid w:val="0070659D"/>
    <w:rsid w:val="0071524E"/>
    <w:rsid w:val="00717476"/>
    <w:rsid w:val="007275C3"/>
    <w:rsid w:val="00730594"/>
    <w:rsid w:val="00745876"/>
    <w:rsid w:val="00745D3D"/>
    <w:rsid w:val="00746E86"/>
    <w:rsid w:val="00751A3E"/>
    <w:rsid w:val="007560FC"/>
    <w:rsid w:val="007616C1"/>
    <w:rsid w:val="0076254B"/>
    <w:rsid w:val="00767E7D"/>
    <w:rsid w:val="00770990"/>
    <w:rsid w:val="00770B92"/>
    <w:rsid w:val="00773E1F"/>
    <w:rsid w:val="00795F33"/>
    <w:rsid w:val="007A2C43"/>
    <w:rsid w:val="007B2443"/>
    <w:rsid w:val="007D2F1A"/>
    <w:rsid w:val="007F2042"/>
    <w:rsid w:val="007F35A4"/>
    <w:rsid w:val="007F6A77"/>
    <w:rsid w:val="00803F6B"/>
    <w:rsid w:val="0080606E"/>
    <w:rsid w:val="00814587"/>
    <w:rsid w:val="0081508B"/>
    <w:rsid w:val="00816298"/>
    <w:rsid w:val="008177FE"/>
    <w:rsid w:val="00824419"/>
    <w:rsid w:val="00824B51"/>
    <w:rsid w:val="0083274C"/>
    <w:rsid w:val="00856841"/>
    <w:rsid w:val="00863B71"/>
    <w:rsid w:val="00863DF3"/>
    <w:rsid w:val="00866736"/>
    <w:rsid w:val="00874CA9"/>
    <w:rsid w:val="00880F98"/>
    <w:rsid w:val="00884AFF"/>
    <w:rsid w:val="0088765D"/>
    <w:rsid w:val="0089141C"/>
    <w:rsid w:val="0089170A"/>
    <w:rsid w:val="00893A49"/>
    <w:rsid w:val="00896E28"/>
    <w:rsid w:val="00897BCA"/>
    <w:rsid w:val="008A4E8E"/>
    <w:rsid w:val="008B2EEA"/>
    <w:rsid w:val="008B7F49"/>
    <w:rsid w:val="008C0378"/>
    <w:rsid w:val="008C1E78"/>
    <w:rsid w:val="008C3251"/>
    <w:rsid w:val="008D06C6"/>
    <w:rsid w:val="008E5A59"/>
    <w:rsid w:val="008F6607"/>
    <w:rsid w:val="00900069"/>
    <w:rsid w:val="0090045E"/>
    <w:rsid w:val="009063D9"/>
    <w:rsid w:val="009107DD"/>
    <w:rsid w:val="0091243F"/>
    <w:rsid w:val="009134A3"/>
    <w:rsid w:val="00915996"/>
    <w:rsid w:val="009203A7"/>
    <w:rsid w:val="00924ECB"/>
    <w:rsid w:val="00926A39"/>
    <w:rsid w:val="00933BAD"/>
    <w:rsid w:val="00935214"/>
    <w:rsid w:val="00935531"/>
    <w:rsid w:val="00936DB4"/>
    <w:rsid w:val="009541D8"/>
    <w:rsid w:val="0095457C"/>
    <w:rsid w:val="0095661B"/>
    <w:rsid w:val="009677E5"/>
    <w:rsid w:val="0097098C"/>
    <w:rsid w:val="009744CE"/>
    <w:rsid w:val="009768F9"/>
    <w:rsid w:val="00980B3B"/>
    <w:rsid w:val="009813C2"/>
    <w:rsid w:val="0098321B"/>
    <w:rsid w:val="009843CC"/>
    <w:rsid w:val="00987B18"/>
    <w:rsid w:val="00995421"/>
    <w:rsid w:val="009A4176"/>
    <w:rsid w:val="009B78CF"/>
    <w:rsid w:val="009B7AFE"/>
    <w:rsid w:val="009C0387"/>
    <w:rsid w:val="009C6208"/>
    <w:rsid w:val="009C62B5"/>
    <w:rsid w:val="009C714A"/>
    <w:rsid w:val="009D35D3"/>
    <w:rsid w:val="009E7C5A"/>
    <w:rsid w:val="009F1FEB"/>
    <w:rsid w:val="009F5276"/>
    <w:rsid w:val="00A05F2A"/>
    <w:rsid w:val="00A10018"/>
    <w:rsid w:val="00A110D9"/>
    <w:rsid w:val="00A12324"/>
    <w:rsid w:val="00A3518E"/>
    <w:rsid w:val="00A42E60"/>
    <w:rsid w:val="00A443EE"/>
    <w:rsid w:val="00A4733D"/>
    <w:rsid w:val="00A503D9"/>
    <w:rsid w:val="00A627B9"/>
    <w:rsid w:val="00A648F4"/>
    <w:rsid w:val="00A734B9"/>
    <w:rsid w:val="00A806E5"/>
    <w:rsid w:val="00A92071"/>
    <w:rsid w:val="00A97B4D"/>
    <w:rsid w:val="00AB321C"/>
    <w:rsid w:val="00AB3F93"/>
    <w:rsid w:val="00AB5740"/>
    <w:rsid w:val="00AB6B8D"/>
    <w:rsid w:val="00AD13D6"/>
    <w:rsid w:val="00AF7D5B"/>
    <w:rsid w:val="00AF7E98"/>
    <w:rsid w:val="00B03E89"/>
    <w:rsid w:val="00B073B4"/>
    <w:rsid w:val="00B12391"/>
    <w:rsid w:val="00B20D56"/>
    <w:rsid w:val="00B2192B"/>
    <w:rsid w:val="00B220C2"/>
    <w:rsid w:val="00B31667"/>
    <w:rsid w:val="00B34B7F"/>
    <w:rsid w:val="00B41044"/>
    <w:rsid w:val="00B41677"/>
    <w:rsid w:val="00B41CFD"/>
    <w:rsid w:val="00B42F87"/>
    <w:rsid w:val="00B46327"/>
    <w:rsid w:val="00B53448"/>
    <w:rsid w:val="00B60DAE"/>
    <w:rsid w:val="00B62321"/>
    <w:rsid w:val="00B62EE0"/>
    <w:rsid w:val="00B642C6"/>
    <w:rsid w:val="00B65E24"/>
    <w:rsid w:val="00B82590"/>
    <w:rsid w:val="00B85097"/>
    <w:rsid w:val="00B8766C"/>
    <w:rsid w:val="00B87FF6"/>
    <w:rsid w:val="00B9548C"/>
    <w:rsid w:val="00B9691D"/>
    <w:rsid w:val="00BA5094"/>
    <w:rsid w:val="00BA6A41"/>
    <w:rsid w:val="00BA6CFA"/>
    <w:rsid w:val="00BB3CBA"/>
    <w:rsid w:val="00BB3DE0"/>
    <w:rsid w:val="00BB5919"/>
    <w:rsid w:val="00BC11B2"/>
    <w:rsid w:val="00BE2FD1"/>
    <w:rsid w:val="00BE3DB6"/>
    <w:rsid w:val="00BE4BD8"/>
    <w:rsid w:val="00BE4FC5"/>
    <w:rsid w:val="00BF0F2C"/>
    <w:rsid w:val="00BF4DD4"/>
    <w:rsid w:val="00C0256A"/>
    <w:rsid w:val="00C11D85"/>
    <w:rsid w:val="00C22282"/>
    <w:rsid w:val="00C253BB"/>
    <w:rsid w:val="00C26296"/>
    <w:rsid w:val="00C269AF"/>
    <w:rsid w:val="00C27266"/>
    <w:rsid w:val="00C27C9B"/>
    <w:rsid w:val="00C27D22"/>
    <w:rsid w:val="00C371D3"/>
    <w:rsid w:val="00C427FC"/>
    <w:rsid w:val="00C42F57"/>
    <w:rsid w:val="00C502FE"/>
    <w:rsid w:val="00C5135A"/>
    <w:rsid w:val="00C5175D"/>
    <w:rsid w:val="00C51954"/>
    <w:rsid w:val="00C51E3F"/>
    <w:rsid w:val="00C52FAB"/>
    <w:rsid w:val="00C567F5"/>
    <w:rsid w:val="00C57448"/>
    <w:rsid w:val="00C63299"/>
    <w:rsid w:val="00C73885"/>
    <w:rsid w:val="00C73B12"/>
    <w:rsid w:val="00C760E5"/>
    <w:rsid w:val="00C82486"/>
    <w:rsid w:val="00C82BE2"/>
    <w:rsid w:val="00C840E9"/>
    <w:rsid w:val="00C8485C"/>
    <w:rsid w:val="00C877B9"/>
    <w:rsid w:val="00CA3220"/>
    <w:rsid w:val="00CA46C8"/>
    <w:rsid w:val="00CA4727"/>
    <w:rsid w:val="00CB11ED"/>
    <w:rsid w:val="00CD1ABC"/>
    <w:rsid w:val="00CD2BEC"/>
    <w:rsid w:val="00CD3839"/>
    <w:rsid w:val="00CD429B"/>
    <w:rsid w:val="00CD69D3"/>
    <w:rsid w:val="00CE5263"/>
    <w:rsid w:val="00CF3E64"/>
    <w:rsid w:val="00CF6E3D"/>
    <w:rsid w:val="00CF7E62"/>
    <w:rsid w:val="00D05071"/>
    <w:rsid w:val="00D05918"/>
    <w:rsid w:val="00D126BA"/>
    <w:rsid w:val="00D15DAB"/>
    <w:rsid w:val="00D23C45"/>
    <w:rsid w:val="00D23E28"/>
    <w:rsid w:val="00D25B0F"/>
    <w:rsid w:val="00D340C5"/>
    <w:rsid w:val="00D3619C"/>
    <w:rsid w:val="00D37D40"/>
    <w:rsid w:val="00D44D1A"/>
    <w:rsid w:val="00D46A65"/>
    <w:rsid w:val="00D62BCF"/>
    <w:rsid w:val="00D64DCA"/>
    <w:rsid w:val="00D67A25"/>
    <w:rsid w:val="00D70C53"/>
    <w:rsid w:val="00D72422"/>
    <w:rsid w:val="00D73271"/>
    <w:rsid w:val="00D73B68"/>
    <w:rsid w:val="00D77A67"/>
    <w:rsid w:val="00D801BE"/>
    <w:rsid w:val="00D90D6E"/>
    <w:rsid w:val="00D93F83"/>
    <w:rsid w:val="00DA1276"/>
    <w:rsid w:val="00DA22FE"/>
    <w:rsid w:val="00DB0F2F"/>
    <w:rsid w:val="00DC3939"/>
    <w:rsid w:val="00DC6452"/>
    <w:rsid w:val="00E16004"/>
    <w:rsid w:val="00E20CD1"/>
    <w:rsid w:val="00E21484"/>
    <w:rsid w:val="00E21F22"/>
    <w:rsid w:val="00E26576"/>
    <w:rsid w:val="00E30C49"/>
    <w:rsid w:val="00E4509A"/>
    <w:rsid w:val="00E45E96"/>
    <w:rsid w:val="00E470A1"/>
    <w:rsid w:val="00E6044F"/>
    <w:rsid w:val="00E617D1"/>
    <w:rsid w:val="00E6250D"/>
    <w:rsid w:val="00E63844"/>
    <w:rsid w:val="00E643C3"/>
    <w:rsid w:val="00E64953"/>
    <w:rsid w:val="00E71D20"/>
    <w:rsid w:val="00E72850"/>
    <w:rsid w:val="00E74688"/>
    <w:rsid w:val="00E750E5"/>
    <w:rsid w:val="00E76A06"/>
    <w:rsid w:val="00E82B4F"/>
    <w:rsid w:val="00E83809"/>
    <w:rsid w:val="00E84F08"/>
    <w:rsid w:val="00EA4FF0"/>
    <w:rsid w:val="00EB2E88"/>
    <w:rsid w:val="00EB3B15"/>
    <w:rsid w:val="00EC4629"/>
    <w:rsid w:val="00EC5C6F"/>
    <w:rsid w:val="00EE08D1"/>
    <w:rsid w:val="00EE5ED3"/>
    <w:rsid w:val="00EF1276"/>
    <w:rsid w:val="00EF56B7"/>
    <w:rsid w:val="00F203B7"/>
    <w:rsid w:val="00F25398"/>
    <w:rsid w:val="00F27760"/>
    <w:rsid w:val="00F330FE"/>
    <w:rsid w:val="00F33FD1"/>
    <w:rsid w:val="00F3422E"/>
    <w:rsid w:val="00F46522"/>
    <w:rsid w:val="00F46E63"/>
    <w:rsid w:val="00F523E1"/>
    <w:rsid w:val="00F56189"/>
    <w:rsid w:val="00F56978"/>
    <w:rsid w:val="00F57E66"/>
    <w:rsid w:val="00F62448"/>
    <w:rsid w:val="00F6282E"/>
    <w:rsid w:val="00F70730"/>
    <w:rsid w:val="00F7514B"/>
    <w:rsid w:val="00F80844"/>
    <w:rsid w:val="00F838E7"/>
    <w:rsid w:val="00F84EBC"/>
    <w:rsid w:val="00F86AB6"/>
    <w:rsid w:val="00FB6BEE"/>
    <w:rsid w:val="00FB6E89"/>
    <w:rsid w:val="00FC2C28"/>
    <w:rsid w:val="00FD0024"/>
    <w:rsid w:val="00FD1A5F"/>
    <w:rsid w:val="00FD3B72"/>
    <w:rsid w:val="00FD4C99"/>
    <w:rsid w:val="00FE4C72"/>
    <w:rsid w:val="00FF1846"/>
    <w:rsid w:val="00FF319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360A541"/>
  <w15:docId w15:val="{119EF25A-9D15-2745-B555-F97BDDD1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0018"/>
    <w:rPr>
      <w:rFonts w:asciiTheme="minorHAnsi" w:eastAsiaTheme="minorEastAsia" w:hAnsiTheme="minorHAnsi" w:cstheme="minorBidi"/>
      <w:sz w:val="24"/>
      <w:szCs w:val="24"/>
      <w:lang w:val="en-CN" w:eastAsia="zh-CN"/>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3">
    <w:name w:val="heading 3"/>
    <w:basedOn w:val="Normal"/>
    <w:next w:val="Normal"/>
    <w:link w:val="Heading3Char"/>
    <w:unhideWhenUsed/>
    <w:qFormat/>
    <w:rsid w:val="00C760E5"/>
    <w:pPr>
      <w:keepNext/>
      <w:framePr w:hSpace="180" w:wrap="around" w:vAnchor="text" w:hAnchor="page" w:x="1" w:y="-1439"/>
      <w:outlineLvl w:val="2"/>
    </w:pPr>
    <w:rPr>
      <w:rFonts w:ascii="Calibri" w:eastAsia="Times New Roman" w:hAnsi="Calibri" w:cs="Calibri"/>
      <w:b/>
      <w:bCs/>
      <w:color w:val="000000"/>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paragraph" w:styleId="Heading7">
    <w:name w:val="heading 7"/>
    <w:basedOn w:val="Normal"/>
    <w:next w:val="Normal"/>
    <w:link w:val="Heading7Char"/>
    <w:unhideWhenUsed/>
    <w:qFormat/>
    <w:rsid w:val="00421057"/>
    <w:pPr>
      <w:keepNext/>
      <w:spacing w:after="120"/>
      <w:ind w:firstLine="284"/>
      <w:outlineLvl w:val="6"/>
    </w:pPr>
    <w:rPr>
      <w:sz w:val="28"/>
      <w:szCs w:val="28"/>
    </w:rPr>
  </w:style>
  <w:style w:type="character" w:default="1" w:styleId="DefaultParagraphFont">
    <w:name w:val="Default Paragraph Font"/>
    <w:uiPriority w:val="1"/>
    <w:semiHidden/>
    <w:unhideWhenUsed/>
    <w:rsid w:val="00A100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0018"/>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uiPriority w:val="39"/>
    <w:rsid w:val="00FB6E89"/>
    <w:rPr>
      <w:rFonts w:ascii="Times" w:eastAsia="PMingLiU" w:hAnsi="Times"/>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after="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u,Head Unit"/>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uiPriority w:val="99"/>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pPr>
      <w:spacing w:after="120"/>
    </w:pPr>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after="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34"/>
    <w:qFormat/>
    <w:rsid w:val="00543E7F"/>
    <w:pPr>
      <w:ind w:left="720"/>
    </w:pPr>
  </w:style>
  <w:style w:type="paragraph" w:customStyle="1" w:styleId="1Calibri-Normal">
    <w:name w:val="1Calibri-Normal"/>
    <w:basedOn w:val="Normal"/>
    <w:qFormat/>
    <w:rsid w:val="00F330FE"/>
    <w:pPr>
      <w:spacing w:before="100" w:beforeAutospacing="1" w:after="120"/>
      <w:contextualSpacing/>
    </w:pPr>
    <w:rPr>
      <w:rFonts w:cs="Arial"/>
      <w:sz w:val="20"/>
      <w:szCs w:val="20"/>
      <w:shd w:val="clear" w:color="auto" w:fill="FFFFFF"/>
    </w:rPr>
  </w:style>
  <w:style w:type="paragraph" w:styleId="TOC2">
    <w:name w:val="toc 2"/>
    <w:basedOn w:val="Normal"/>
    <w:next w:val="Normal"/>
    <w:autoRedefine/>
    <w:uiPriority w:val="39"/>
    <w:unhideWhenUsed/>
    <w:rsid w:val="0066053B"/>
    <w:pPr>
      <w:ind w:leftChars="200" w:left="42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 w:type="character" w:customStyle="1" w:styleId="Heading3Char">
    <w:name w:val="Heading 3 Char"/>
    <w:basedOn w:val="DefaultParagraphFont"/>
    <w:link w:val="Heading3"/>
    <w:rsid w:val="00C760E5"/>
    <w:rPr>
      <w:rFonts w:ascii="Calibri" w:eastAsia="Times New Roman" w:hAnsi="Calibri" w:cs="Calibri"/>
      <w:b/>
      <w:bCs/>
      <w:color w:val="000000"/>
      <w:sz w:val="24"/>
      <w:szCs w:val="24"/>
      <w:lang w:eastAsia="zh-CN"/>
    </w:rPr>
  </w:style>
  <w:style w:type="character" w:customStyle="1" w:styleId="Heading7Char">
    <w:name w:val="Heading 7 Char"/>
    <w:basedOn w:val="DefaultParagraphFont"/>
    <w:link w:val="Heading7"/>
    <w:rsid w:val="00421057"/>
    <w:rPr>
      <w:rFonts w:asciiTheme="minorHAnsi" w:eastAsiaTheme="minorEastAsia" w:hAnsiTheme="minorHAnsi" w:cstheme="minorBidi"/>
      <w:sz w:val="28"/>
      <w:szCs w:val="28"/>
      <w:lang w:eastAsia="zh-CN"/>
    </w:rPr>
  </w:style>
  <w:style w:type="paragraph" w:styleId="BodyTextIndent">
    <w:name w:val="Body Text Indent"/>
    <w:basedOn w:val="Normal"/>
    <w:link w:val="BodyTextIndentChar"/>
    <w:unhideWhenUsed/>
    <w:rsid w:val="0076254B"/>
    <w:pPr>
      <w:ind w:firstLine="284"/>
    </w:pPr>
    <w:rPr>
      <w:bCs/>
      <w:sz w:val="32"/>
      <w:szCs w:val="32"/>
    </w:rPr>
  </w:style>
  <w:style w:type="character" w:customStyle="1" w:styleId="BodyTextIndentChar">
    <w:name w:val="Body Text Indent Char"/>
    <w:basedOn w:val="DefaultParagraphFont"/>
    <w:link w:val="BodyTextIndent"/>
    <w:rsid w:val="0076254B"/>
    <w:rPr>
      <w:rFonts w:asciiTheme="minorHAnsi" w:eastAsiaTheme="minorEastAsia" w:hAnsiTheme="minorHAnsi" w:cstheme="minorBidi"/>
      <w:bCs/>
      <w:sz w:val="32"/>
      <w:szCs w:val="32"/>
      <w:lang w:eastAsia="zh-CN"/>
    </w:rPr>
  </w:style>
  <w:style w:type="paragraph" w:styleId="BodyTextIndent2">
    <w:name w:val="Body Text Indent 2"/>
    <w:basedOn w:val="Normal"/>
    <w:link w:val="BodyTextIndent2Char"/>
    <w:rsid w:val="003813C7"/>
    <w:pPr>
      <w:spacing w:after="120"/>
      <w:ind w:firstLine="284"/>
    </w:pPr>
    <w:rPr>
      <w:color w:val="FF0000"/>
      <w:sz w:val="32"/>
      <w:szCs w:val="32"/>
    </w:rPr>
  </w:style>
  <w:style w:type="character" w:customStyle="1" w:styleId="BodyTextIndent2Char">
    <w:name w:val="Body Text Indent 2 Char"/>
    <w:basedOn w:val="DefaultParagraphFont"/>
    <w:link w:val="BodyTextIndent2"/>
    <w:rsid w:val="003813C7"/>
    <w:rPr>
      <w:rFonts w:asciiTheme="minorHAnsi" w:eastAsiaTheme="minorEastAsia" w:hAnsiTheme="minorHAnsi" w:cstheme="minorBidi"/>
      <w:color w:val="FF0000"/>
      <w:sz w:val="32"/>
      <w:szCs w:val="32"/>
      <w:lang w:eastAsia="zh-CN"/>
    </w:rPr>
  </w:style>
  <w:style w:type="paragraph" w:styleId="BodyTextIndent3">
    <w:name w:val="Body Text Indent 3"/>
    <w:basedOn w:val="Normal"/>
    <w:link w:val="BodyTextIndent3Char"/>
    <w:unhideWhenUsed/>
    <w:rsid w:val="00F3422E"/>
    <w:pPr>
      <w:tabs>
        <w:tab w:val="left" w:pos="5812"/>
      </w:tabs>
      <w:spacing w:after="120"/>
      <w:ind w:firstLine="284"/>
    </w:pPr>
    <w:rPr>
      <w:sz w:val="28"/>
      <w:szCs w:val="28"/>
    </w:rPr>
  </w:style>
  <w:style w:type="character" w:customStyle="1" w:styleId="BodyTextIndent3Char">
    <w:name w:val="Body Text Indent 3 Char"/>
    <w:basedOn w:val="DefaultParagraphFont"/>
    <w:link w:val="BodyTextIndent3"/>
    <w:rsid w:val="00F3422E"/>
    <w:rPr>
      <w:rFonts w:asciiTheme="minorHAnsi" w:eastAsiaTheme="minorEastAsia" w:hAnsiTheme="minorHAnsi" w:cstheme="minorBidi"/>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7643">
      <w:bodyDiv w:val="1"/>
      <w:marLeft w:val="0"/>
      <w:marRight w:val="0"/>
      <w:marTop w:val="0"/>
      <w:marBottom w:val="0"/>
      <w:divBdr>
        <w:top w:val="none" w:sz="0" w:space="0" w:color="auto"/>
        <w:left w:val="none" w:sz="0" w:space="0" w:color="auto"/>
        <w:bottom w:val="none" w:sz="0" w:space="0" w:color="auto"/>
        <w:right w:val="none" w:sz="0" w:space="0" w:color="auto"/>
      </w:divBdr>
      <w:divsChild>
        <w:div w:id="1819107423">
          <w:marLeft w:val="0"/>
          <w:marRight w:val="0"/>
          <w:marTop w:val="0"/>
          <w:marBottom w:val="0"/>
          <w:divBdr>
            <w:top w:val="none" w:sz="0" w:space="0" w:color="auto"/>
            <w:left w:val="none" w:sz="0" w:space="0" w:color="auto"/>
            <w:bottom w:val="none" w:sz="0" w:space="0" w:color="auto"/>
            <w:right w:val="none" w:sz="0" w:space="0" w:color="auto"/>
          </w:divBdr>
        </w:div>
        <w:div w:id="121461593">
          <w:marLeft w:val="0"/>
          <w:marRight w:val="0"/>
          <w:marTop w:val="0"/>
          <w:marBottom w:val="0"/>
          <w:divBdr>
            <w:top w:val="none" w:sz="0" w:space="0" w:color="auto"/>
            <w:left w:val="none" w:sz="0" w:space="0" w:color="auto"/>
            <w:bottom w:val="none" w:sz="0" w:space="0" w:color="auto"/>
            <w:right w:val="none" w:sz="0" w:space="0" w:color="auto"/>
          </w:divBdr>
          <w:divsChild>
            <w:div w:id="963342572">
              <w:marLeft w:val="0"/>
              <w:marRight w:val="0"/>
              <w:marTop w:val="0"/>
              <w:marBottom w:val="0"/>
              <w:divBdr>
                <w:top w:val="none" w:sz="0" w:space="0" w:color="auto"/>
                <w:left w:val="none" w:sz="0" w:space="0" w:color="auto"/>
                <w:bottom w:val="none" w:sz="0" w:space="0" w:color="auto"/>
                <w:right w:val="none" w:sz="0" w:space="0" w:color="auto"/>
              </w:divBdr>
            </w:div>
            <w:div w:id="803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8875">
      <w:bodyDiv w:val="1"/>
      <w:marLeft w:val="0"/>
      <w:marRight w:val="0"/>
      <w:marTop w:val="0"/>
      <w:marBottom w:val="0"/>
      <w:divBdr>
        <w:top w:val="none" w:sz="0" w:space="0" w:color="auto"/>
        <w:left w:val="none" w:sz="0" w:space="0" w:color="auto"/>
        <w:bottom w:val="none" w:sz="0" w:space="0" w:color="auto"/>
        <w:right w:val="none" w:sz="0" w:space="0" w:color="auto"/>
      </w:divBdr>
    </w:div>
    <w:div w:id="284313415">
      <w:bodyDiv w:val="1"/>
      <w:marLeft w:val="0"/>
      <w:marRight w:val="0"/>
      <w:marTop w:val="0"/>
      <w:marBottom w:val="0"/>
      <w:divBdr>
        <w:top w:val="none" w:sz="0" w:space="0" w:color="auto"/>
        <w:left w:val="none" w:sz="0" w:space="0" w:color="auto"/>
        <w:bottom w:val="none" w:sz="0" w:space="0" w:color="auto"/>
        <w:right w:val="none" w:sz="0" w:space="0" w:color="auto"/>
      </w:divBdr>
      <w:divsChild>
        <w:div w:id="93746640">
          <w:marLeft w:val="0"/>
          <w:marRight w:val="0"/>
          <w:marTop w:val="0"/>
          <w:marBottom w:val="0"/>
          <w:divBdr>
            <w:top w:val="none" w:sz="0" w:space="0" w:color="auto"/>
            <w:left w:val="none" w:sz="0" w:space="0" w:color="auto"/>
            <w:bottom w:val="none" w:sz="0" w:space="0" w:color="auto"/>
            <w:right w:val="none" w:sz="0" w:space="0" w:color="auto"/>
          </w:divBdr>
        </w:div>
        <w:div w:id="868955350">
          <w:marLeft w:val="0"/>
          <w:marRight w:val="0"/>
          <w:marTop w:val="0"/>
          <w:marBottom w:val="0"/>
          <w:divBdr>
            <w:top w:val="none" w:sz="0" w:space="0" w:color="auto"/>
            <w:left w:val="none" w:sz="0" w:space="0" w:color="auto"/>
            <w:bottom w:val="none" w:sz="0" w:space="0" w:color="auto"/>
            <w:right w:val="none" w:sz="0" w:space="0" w:color="auto"/>
          </w:divBdr>
          <w:divsChild>
            <w:div w:id="1610579683">
              <w:marLeft w:val="0"/>
              <w:marRight w:val="0"/>
              <w:marTop w:val="0"/>
              <w:marBottom w:val="0"/>
              <w:divBdr>
                <w:top w:val="none" w:sz="0" w:space="0" w:color="auto"/>
                <w:left w:val="none" w:sz="0" w:space="0" w:color="auto"/>
                <w:bottom w:val="none" w:sz="0" w:space="0" w:color="auto"/>
                <w:right w:val="none" w:sz="0" w:space="0" w:color="auto"/>
              </w:divBdr>
            </w:div>
            <w:div w:id="18170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447">
      <w:bodyDiv w:val="1"/>
      <w:marLeft w:val="0"/>
      <w:marRight w:val="0"/>
      <w:marTop w:val="0"/>
      <w:marBottom w:val="0"/>
      <w:divBdr>
        <w:top w:val="none" w:sz="0" w:space="0" w:color="auto"/>
        <w:left w:val="none" w:sz="0" w:space="0" w:color="auto"/>
        <w:bottom w:val="none" w:sz="0" w:space="0" w:color="auto"/>
        <w:right w:val="none" w:sz="0" w:space="0" w:color="auto"/>
      </w:divBdr>
    </w:div>
    <w:div w:id="801119792">
      <w:bodyDiv w:val="1"/>
      <w:marLeft w:val="0"/>
      <w:marRight w:val="0"/>
      <w:marTop w:val="0"/>
      <w:marBottom w:val="0"/>
      <w:divBdr>
        <w:top w:val="none" w:sz="0" w:space="0" w:color="auto"/>
        <w:left w:val="none" w:sz="0" w:space="0" w:color="auto"/>
        <w:bottom w:val="none" w:sz="0" w:space="0" w:color="auto"/>
        <w:right w:val="none" w:sz="0" w:space="0" w:color="auto"/>
      </w:divBdr>
    </w:div>
    <w:div w:id="1209417279">
      <w:bodyDiv w:val="1"/>
      <w:marLeft w:val="0"/>
      <w:marRight w:val="0"/>
      <w:marTop w:val="0"/>
      <w:marBottom w:val="0"/>
      <w:divBdr>
        <w:top w:val="none" w:sz="0" w:space="0" w:color="auto"/>
        <w:left w:val="none" w:sz="0" w:space="0" w:color="auto"/>
        <w:bottom w:val="none" w:sz="0" w:space="0" w:color="auto"/>
        <w:right w:val="none" w:sz="0" w:space="0" w:color="auto"/>
      </w:divBdr>
    </w:div>
    <w:div w:id="1459226516">
      <w:bodyDiv w:val="1"/>
      <w:marLeft w:val="0"/>
      <w:marRight w:val="0"/>
      <w:marTop w:val="0"/>
      <w:marBottom w:val="0"/>
      <w:divBdr>
        <w:top w:val="none" w:sz="0" w:space="0" w:color="auto"/>
        <w:left w:val="none" w:sz="0" w:space="0" w:color="auto"/>
        <w:bottom w:val="none" w:sz="0" w:space="0" w:color="auto"/>
        <w:right w:val="none" w:sz="0" w:space="0" w:color="auto"/>
      </w:divBdr>
      <w:divsChild>
        <w:div w:id="1157647453">
          <w:marLeft w:val="0"/>
          <w:marRight w:val="0"/>
          <w:marTop w:val="0"/>
          <w:marBottom w:val="0"/>
          <w:divBdr>
            <w:top w:val="none" w:sz="0" w:space="0" w:color="auto"/>
            <w:left w:val="none" w:sz="0" w:space="0" w:color="auto"/>
            <w:bottom w:val="none" w:sz="0" w:space="0" w:color="auto"/>
            <w:right w:val="none" w:sz="0" w:space="0" w:color="auto"/>
          </w:divBdr>
        </w:div>
        <w:div w:id="298458900">
          <w:marLeft w:val="0"/>
          <w:marRight w:val="0"/>
          <w:marTop w:val="0"/>
          <w:marBottom w:val="0"/>
          <w:divBdr>
            <w:top w:val="none" w:sz="0" w:space="0" w:color="auto"/>
            <w:left w:val="none" w:sz="0" w:space="0" w:color="auto"/>
            <w:bottom w:val="none" w:sz="0" w:space="0" w:color="auto"/>
            <w:right w:val="none" w:sz="0" w:space="0" w:color="auto"/>
          </w:divBdr>
          <w:divsChild>
            <w:div w:id="461576113">
              <w:marLeft w:val="0"/>
              <w:marRight w:val="0"/>
              <w:marTop w:val="0"/>
              <w:marBottom w:val="0"/>
              <w:divBdr>
                <w:top w:val="none" w:sz="0" w:space="0" w:color="auto"/>
                <w:left w:val="none" w:sz="0" w:space="0" w:color="auto"/>
                <w:bottom w:val="none" w:sz="0" w:space="0" w:color="auto"/>
                <w:right w:val="none" w:sz="0" w:space="0" w:color="auto"/>
              </w:divBdr>
            </w:div>
            <w:div w:id="1752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29476-D2E3-384D-A792-F8B64F610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Wallace</dc:creator>
  <cp:lastModifiedBy>Zheng Marissa</cp:lastModifiedBy>
  <cp:revision>6</cp:revision>
  <cp:lastPrinted>2018-06-29T06:25:00Z</cp:lastPrinted>
  <dcterms:created xsi:type="dcterms:W3CDTF">2020-02-12T11:29:00Z</dcterms:created>
  <dcterms:modified xsi:type="dcterms:W3CDTF">2020-02-18T08:23:00Z</dcterms:modified>
</cp:coreProperties>
</file>