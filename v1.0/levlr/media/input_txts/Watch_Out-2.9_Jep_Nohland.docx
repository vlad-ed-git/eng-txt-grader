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2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5"/>
      </w:tblGrid>
      <w:tr w:rsidR="00E750E5" w14:paraId="2D832B06" w14:textId="77777777" w:rsidTr="0014498A">
        <w:trPr>
          <w:trHeight w:val="1259"/>
        </w:trPr>
        <w:tc>
          <w:tcPr>
            <w:tcW w:w="9285" w:type="dxa"/>
          </w:tcPr>
          <w:p w14:paraId="1810D72D" w14:textId="77777777" w:rsidR="00E750E5" w:rsidRDefault="00E750E5" w:rsidP="00E750E5">
            <w:pPr>
              <w:rPr>
                <w:b/>
                <w:sz w:val="52"/>
                <w:szCs w:val="52"/>
              </w:rPr>
            </w:pPr>
            <w:r>
              <w:rPr>
                <w:rFonts w:hint="eastAsia"/>
                <w:b/>
                <w:sz w:val="52"/>
                <w:szCs w:val="52"/>
              </w:rPr>
              <w:t>Ge</w:t>
            </w:r>
            <w:r>
              <w:rPr>
                <w:b/>
                <w:sz w:val="52"/>
                <w:szCs w:val="52"/>
              </w:rPr>
              <w:t>nre: Realistic Fiction</w:t>
            </w:r>
          </w:p>
          <w:p w14:paraId="0E09EAD8" w14:textId="77777777" w:rsidR="00E750E5" w:rsidRDefault="00E750E5" w:rsidP="00E750E5">
            <w:pPr>
              <w:rPr>
                <w:b/>
                <w:sz w:val="52"/>
                <w:szCs w:val="52"/>
              </w:rPr>
            </w:pPr>
          </w:p>
        </w:tc>
      </w:tr>
      <w:tr w:rsidR="00E750E5" w14:paraId="1FBE4635" w14:textId="77777777" w:rsidTr="0014498A">
        <w:trPr>
          <w:trHeight w:val="1244"/>
        </w:trPr>
        <w:tc>
          <w:tcPr>
            <w:tcW w:w="9285" w:type="dxa"/>
          </w:tcPr>
          <w:p w14:paraId="1FFA2135" w14:textId="5C7705FE" w:rsidR="00E750E5" w:rsidRPr="003A5FB2" w:rsidRDefault="00E750E5" w:rsidP="00E750E5">
            <w:pPr>
              <w:rPr>
                <w:b/>
                <w:color w:val="A6A6A6" w:themeColor="background1" w:themeShade="A6"/>
                <w:sz w:val="52"/>
                <w:szCs w:val="52"/>
                <w:lang w:val="en-US"/>
              </w:rPr>
            </w:pPr>
            <w:r w:rsidRPr="00704404">
              <w:rPr>
                <w:b/>
                <w:color w:val="A6A6A6" w:themeColor="background1" w:themeShade="A6"/>
                <w:sz w:val="52"/>
                <w:szCs w:val="52"/>
              </w:rPr>
              <w:t>Subject:</w:t>
            </w:r>
            <w:r w:rsidR="00704404" w:rsidRPr="00704404">
              <w:rPr>
                <w:b/>
                <w:color w:val="A6A6A6" w:themeColor="background1" w:themeShade="A6"/>
                <w:sz w:val="52"/>
                <w:szCs w:val="52"/>
              </w:rPr>
              <w:t xml:space="preserve"> </w:t>
            </w:r>
            <w:r w:rsidR="003A5FB2">
              <w:rPr>
                <w:b/>
                <w:color w:val="A6A6A6" w:themeColor="background1" w:themeShade="A6"/>
                <w:sz w:val="52"/>
                <w:szCs w:val="52"/>
                <w:lang w:val="en-US"/>
              </w:rPr>
              <w:t>Miscellaneous</w:t>
            </w:r>
          </w:p>
          <w:p w14:paraId="1C1654C2" w14:textId="77777777" w:rsidR="00E750E5" w:rsidRDefault="00E750E5" w:rsidP="00717476">
            <w:pPr>
              <w:rPr>
                <w:b/>
                <w:sz w:val="52"/>
                <w:szCs w:val="52"/>
              </w:rPr>
            </w:pPr>
          </w:p>
        </w:tc>
      </w:tr>
      <w:tr w:rsidR="00E750E5" w14:paraId="262112EC" w14:textId="77777777" w:rsidTr="0014498A">
        <w:trPr>
          <w:trHeight w:val="1874"/>
        </w:trPr>
        <w:tc>
          <w:tcPr>
            <w:tcW w:w="9285" w:type="dxa"/>
          </w:tcPr>
          <w:p w14:paraId="279D6983" w14:textId="77777777" w:rsidR="007D2F1A" w:rsidRDefault="007D2F1A" w:rsidP="00E750E5">
            <w:pPr>
              <w:jc w:val="center"/>
              <w:rPr>
                <w:b/>
                <w:color w:val="000000" w:themeColor="text1"/>
                <w:sz w:val="52"/>
                <w:szCs w:val="52"/>
              </w:rPr>
            </w:pPr>
          </w:p>
          <w:p w14:paraId="6DC88E1A" w14:textId="4058BED3" w:rsidR="00E750E5" w:rsidRPr="00E750E5" w:rsidRDefault="00E750E5" w:rsidP="00E750E5">
            <w:pPr>
              <w:jc w:val="center"/>
              <w:rPr>
                <w:b/>
                <w:color w:val="000000" w:themeColor="text1"/>
                <w:sz w:val="52"/>
                <w:szCs w:val="52"/>
              </w:rPr>
            </w:pPr>
            <w:r w:rsidRPr="00E750E5">
              <w:rPr>
                <w:rFonts w:hint="eastAsia"/>
                <w:b/>
                <w:color w:val="000000" w:themeColor="text1"/>
                <w:sz w:val="52"/>
                <w:szCs w:val="52"/>
              </w:rPr>
              <w:t>Th</w:t>
            </w:r>
            <w:r w:rsidRPr="00E750E5">
              <w:rPr>
                <w:b/>
                <w:color w:val="000000" w:themeColor="text1"/>
                <w:sz w:val="52"/>
                <w:szCs w:val="52"/>
              </w:rPr>
              <w:t>e Wonderful World of The Jollys</w:t>
            </w:r>
          </w:p>
          <w:p w14:paraId="61982DC7" w14:textId="77777777" w:rsidR="00E750E5" w:rsidRDefault="00E750E5" w:rsidP="00717476">
            <w:pPr>
              <w:rPr>
                <w:b/>
                <w:sz w:val="52"/>
                <w:szCs w:val="52"/>
              </w:rPr>
            </w:pPr>
          </w:p>
        </w:tc>
      </w:tr>
      <w:tr w:rsidR="00E750E5" w14:paraId="4D4E6ADC" w14:textId="77777777" w:rsidTr="0014498A">
        <w:trPr>
          <w:trHeight w:val="6660"/>
        </w:trPr>
        <w:tc>
          <w:tcPr>
            <w:tcW w:w="9285" w:type="dxa"/>
          </w:tcPr>
          <w:p w14:paraId="0D6F810D" w14:textId="48934F55" w:rsidR="00E750E5" w:rsidRPr="003A5FB2" w:rsidRDefault="003A5FB2" w:rsidP="00E750E5">
            <w:pPr>
              <w:jc w:val="center"/>
              <w:rPr>
                <w:b/>
                <w:color w:val="A6A6A6" w:themeColor="background1" w:themeShade="A6"/>
                <w:sz w:val="52"/>
                <w:szCs w:val="52"/>
                <w:lang w:val="en-US"/>
              </w:rPr>
            </w:pPr>
            <w:r>
              <w:rPr>
                <w:b/>
                <w:color w:val="A6A6A6" w:themeColor="background1" w:themeShade="A6"/>
                <w:sz w:val="52"/>
                <w:szCs w:val="52"/>
                <w:lang w:val="en-US"/>
              </w:rPr>
              <w:t>Watch Out!</w:t>
            </w:r>
          </w:p>
          <w:p w14:paraId="4EC352BD" w14:textId="77777777" w:rsidR="00E750E5" w:rsidRDefault="00E750E5" w:rsidP="00E750E5">
            <w:pPr>
              <w:jc w:val="center"/>
              <w:rPr>
                <w:bCs/>
                <w:color w:val="000000" w:themeColor="text1"/>
                <w:sz w:val="52"/>
                <w:szCs w:val="52"/>
              </w:rPr>
            </w:pPr>
          </w:p>
          <w:p w14:paraId="50260B4A" w14:textId="77777777" w:rsidR="00E750E5" w:rsidRDefault="00E750E5" w:rsidP="00E750E5">
            <w:pPr>
              <w:jc w:val="center"/>
              <w:rPr>
                <w:bCs/>
                <w:color w:val="000000" w:themeColor="text1"/>
                <w:sz w:val="52"/>
                <w:szCs w:val="52"/>
              </w:rPr>
            </w:pPr>
          </w:p>
          <w:p w14:paraId="5D44EC93" w14:textId="77777777" w:rsidR="00E750E5" w:rsidRDefault="00E750E5" w:rsidP="008C3251">
            <w:pPr>
              <w:rPr>
                <w:bCs/>
                <w:color w:val="000000" w:themeColor="text1"/>
                <w:sz w:val="52"/>
                <w:szCs w:val="52"/>
              </w:rPr>
            </w:pPr>
          </w:p>
          <w:p w14:paraId="56FC9420" w14:textId="77777777" w:rsidR="008C3251" w:rsidRPr="008C3251" w:rsidRDefault="008C3251" w:rsidP="008C3251">
            <w:pPr>
              <w:rPr>
                <w:sz w:val="52"/>
                <w:szCs w:val="52"/>
              </w:rPr>
            </w:pPr>
          </w:p>
          <w:p w14:paraId="3F801894" w14:textId="77777777" w:rsidR="008C3251" w:rsidRPr="008C3251" w:rsidRDefault="008C3251" w:rsidP="008C3251">
            <w:pPr>
              <w:rPr>
                <w:sz w:val="52"/>
                <w:szCs w:val="52"/>
              </w:rPr>
            </w:pPr>
          </w:p>
          <w:p w14:paraId="7C698F0D" w14:textId="77777777" w:rsidR="008C3251" w:rsidRPr="008C3251" w:rsidRDefault="008C3251" w:rsidP="008C3251">
            <w:pPr>
              <w:rPr>
                <w:sz w:val="52"/>
                <w:szCs w:val="52"/>
              </w:rPr>
            </w:pPr>
          </w:p>
          <w:p w14:paraId="26E22912" w14:textId="46F4A48A" w:rsidR="008C3251" w:rsidRPr="008C3251" w:rsidRDefault="008C3251" w:rsidP="008C3251">
            <w:pPr>
              <w:tabs>
                <w:tab w:val="left" w:pos="6413"/>
              </w:tabs>
              <w:rPr>
                <w:sz w:val="52"/>
                <w:szCs w:val="52"/>
              </w:rPr>
            </w:pPr>
          </w:p>
        </w:tc>
      </w:tr>
      <w:tr w:rsidR="008C3251" w14:paraId="3334F95A" w14:textId="77777777" w:rsidTr="0014498A">
        <w:trPr>
          <w:trHeight w:val="629"/>
        </w:trPr>
        <w:tc>
          <w:tcPr>
            <w:tcW w:w="9285" w:type="dxa"/>
          </w:tcPr>
          <w:p w14:paraId="1F8680CD" w14:textId="2E7B1261" w:rsidR="00D15DAB" w:rsidRPr="003A5FB2" w:rsidRDefault="00D15DAB" w:rsidP="00D15DAB">
            <w:pPr>
              <w:wordWrap w:val="0"/>
              <w:jc w:val="right"/>
              <w:rPr>
                <w:b/>
                <w:color w:val="A6A6A6" w:themeColor="background1" w:themeShade="A6"/>
                <w:sz w:val="44"/>
                <w:szCs w:val="44"/>
                <w:lang w:val="en-US"/>
              </w:rPr>
            </w:pPr>
            <w:r w:rsidRPr="00477232">
              <w:rPr>
                <w:b/>
                <w:color w:val="000000" w:themeColor="text1"/>
                <w:sz w:val="44"/>
                <w:szCs w:val="44"/>
              </w:rPr>
              <w:t>By</w:t>
            </w:r>
            <w:r>
              <w:rPr>
                <w:b/>
                <w:color w:val="000000" w:themeColor="text1"/>
                <w:sz w:val="44"/>
                <w:szCs w:val="44"/>
              </w:rPr>
              <w:t xml:space="preserve"> </w:t>
            </w:r>
            <w:proofErr w:type="spellStart"/>
            <w:r w:rsidR="003A5FB2">
              <w:rPr>
                <w:b/>
                <w:color w:val="A6A6A6" w:themeColor="background1" w:themeShade="A6"/>
                <w:sz w:val="44"/>
                <w:szCs w:val="44"/>
                <w:lang w:val="en-US"/>
              </w:rPr>
              <w:t>Jep</w:t>
            </w:r>
            <w:proofErr w:type="spellEnd"/>
            <w:r w:rsidR="003A5FB2">
              <w:rPr>
                <w:b/>
                <w:color w:val="A6A6A6" w:themeColor="background1" w:themeShade="A6"/>
                <w:sz w:val="44"/>
                <w:szCs w:val="44"/>
                <w:lang w:val="en-US"/>
              </w:rPr>
              <w:t xml:space="preserve"> </w:t>
            </w:r>
            <w:proofErr w:type="spellStart"/>
            <w:r w:rsidR="003A5FB2">
              <w:rPr>
                <w:b/>
                <w:color w:val="A6A6A6" w:themeColor="background1" w:themeShade="A6"/>
                <w:sz w:val="44"/>
                <w:szCs w:val="44"/>
                <w:lang w:val="en-US"/>
              </w:rPr>
              <w:t>Nohland</w:t>
            </w:r>
            <w:proofErr w:type="spellEnd"/>
          </w:p>
          <w:p w14:paraId="12B48A94" w14:textId="77808E33" w:rsidR="008C3251" w:rsidRPr="00E750E5" w:rsidRDefault="008C3251" w:rsidP="008C3251">
            <w:pPr>
              <w:wordWrap w:val="0"/>
              <w:jc w:val="right"/>
              <w:rPr>
                <w:b/>
                <w:color w:val="000000" w:themeColor="text1"/>
                <w:sz w:val="28"/>
                <w:szCs w:val="28"/>
              </w:rPr>
            </w:pPr>
            <w:r w:rsidRPr="00507F75">
              <w:rPr>
                <w:rFonts w:hint="eastAsia"/>
                <w:b/>
                <w:color w:val="000000" w:themeColor="text1"/>
                <w:sz w:val="28"/>
                <w:szCs w:val="28"/>
              </w:rPr>
              <w:t>I</w:t>
            </w:r>
            <w:r w:rsidRPr="00507F75">
              <w:rPr>
                <w:b/>
                <w:color w:val="000000" w:themeColor="text1"/>
                <w:sz w:val="28"/>
                <w:szCs w:val="28"/>
              </w:rPr>
              <w:t>llustrated by PPAT</w:t>
            </w:r>
          </w:p>
        </w:tc>
      </w:tr>
      <w:tr w:rsidR="008C3251" w14:paraId="1F7991BA" w14:textId="77777777" w:rsidTr="0014498A">
        <w:trPr>
          <w:trHeight w:val="629"/>
        </w:trPr>
        <w:tc>
          <w:tcPr>
            <w:tcW w:w="9285" w:type="dxa"/>
          </w:tcPr>
          <w:p w14:paraId="1C188160" w14:textId="77777777" w:rsidR="008C3251" w:rsidRDefault="008C3251" w:rsidP="008C3251">
            <w:pPr>
              <w:rPr>
                <w:rFonts w:ascii="SimSun" w:eastAsia="SimSun" w:hAnsi="SimSun" w:cs="SimSun"/>
                <w:b/>
                <w:color w:val="4F81BD" w:themeColor="accent1"/>
              </w:rPr>
            </w:pPr>
            <w:r>
              <w:rPr>
                <w:rFonts w:ascii="SimSun" w:eastAsia="SimSun" w:hAnsi="SimSun" w:cs="SimSun"/>
                <w:b/>
                <w:noProof/>
                <w:color w:val="4F81BD" w:themeColor="accent1"/>
              </w:rPr>
              <w:lastRenderedPageBreak/>
              <w:drawing>
                <wp:inline distT="0" distB="0" distL="0" distR="0" wp14:anchorId="62BACA48" wp14:editId="32EF29F6">
                  <wp:extent cx="1043286" cy="1242640"/>
                  <wp:effectExtent l="0" t="0" r="0" b="254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1-c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290" cy="12795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27FF7C" w14:textId="77777777" w:rsidR="008C3251" w:rsidRDefault="008C3251" w:rsidP="008C3251">
            <w:pPr>
              <w:rPr>
                <w:rFonts w:ascii="SimSun" w:eastAsia="SimSun" w:hAnsi="SimSun" w:cs="SimSun"/>
                <w:b/>
                <w:color w:val="4F81BD" w:themeColor="accent1"/>
              </w:rPr>
            </w:pPr>
          </w:p>
          <w:p w14:paraId="6081406A" w14:textId="77777777" w:rsidR="008C3251" w:rsidRPr="00FC2C28" w:rsidRDefault="008C3251" w:rsidP="008C3251">
            <w:pPr>
              <w:pStyle w:val="Copyright"/>
              <w:rPr>
                <w:rFonts w:asciiTheme="minorHAnsi" w:hAnsiTheme="minorHAnsi"/>
                <w:sz w:val="28"/>
                <w:szCs w:val="28"/>
              </w:rPr>
            </w:pPr>
            <w:r w:rsidRPr="00FC2C28">
              <w:rPr>
                <w:rFonts w:asciiTheme="minorHAnsi" w:hAnsiTheme="minorHAnsi"/>
                <w:sz w:val="28"/>
                <w:szCs w:val="28"/>
              </w:rPr>
              <w:t>Copyright © Phenix Publishing (UK) Limited</w:t>
            </w:r>
          </w:p>
          <w:p w14:paraId="599112D3" w14:textId="77777777" w:rsidR="008C3251" w:rsidRDefault="008C3251" w:rsidP="008C3251">
            <w:pPr>
              <w:rPr>
                <w:b/>
                <w:sz w:val="28"/>
                <w:szCs w:val="28"/>
              </w:rPr>
            </w:pPr>
          </w:p>
          <w:p w14:paraId="2D8C0D35" w14:textId="77777777" w:rsidR="008C3251" w:rsidRDefault="008C3251" w:rsidP="008C3251">
            <w:pPr>
              <w:pStyle w:val="Imprintpage"/>
              <w:rPr>
                <w:szCs w:val="21"/>
                <w:lang w:eastAsia="en-US"/>
              </w:rPr>
            </w:pPr>
            <w:r>
              <w:rPr>
                <w:szCs w:val="21"/>
                <w:lang w:eastAsia="en-US"/>
              </w:rPr>
              <w:t xml:space="preserve">All rights reserved. No part of this publication may be reproduced or distributed in any form or by any means, or stored in a database or retrieval system, without the prior written consent of </w:t>
            </w:r>
            <w:r>
              <w:rPr>
                <w:rFonts w:ascii="Times New Roman" w:hAnsi="Times New Roman"/>
                <w:szCs w:val="21"/>
                <w:lang w:eastAsia="en-US"/>
              </w:rPr>
              <w:t>P</w:t>
            </w:r>
            <w:r>
              <w:rPr>
                <w:rFonts w:ascii="Times New Roman" w:hAnsi="Times New Roman"/>
                <w:szCs w:val="21"/>
              </w:rPr>
              <w:t>henix Publishing (UK) Limited</w:t>
            </w:r>
            <w:r>
              <w:rPr>
                <w:szCs w:val="21"/>
                <w:lang w:eastAsia="en-US"/>
              </w:rPr>
              <w:t>, including, but not limited to, network storage or transmission, or broadcast for distance learning.</w:t>
            </w:r>
          </w:p>
          <w:p w14:paraId="70E37AF3" w14:textId="77777777" w:rsidR="008C3251" w:rsidRDefault="008C3251" w:rsidP="008C3251">
            <w:pPr>
              <w:spacing w:line="276" w:lineRule="auto"/>
              <w:rPr>
                <w:b/>
                <w:szCs w:val="21"/>
              </w:rPr>
            </w:pPr>
          </w:p>
          <w:p w14:paraId="61F0AE2B" w14:textId="77777777" w:rsidR="008C3251" w:rsidRPr="00567B15" w:rsidRDefault="008C3251" w:rsidP="008C3251">
            <w:pPr>
              <w:spacing w:line="276" w:lineRule="auto"/>
              <w:rPr>
                <w:szCs w:val="21"/>
              </w:rPr>
            </w:pPr>
            <w:r w:rsidRPr="00567B15">
              <w:rPr>
                <w:szCs w:val="21"/>
              </w:rPr>
              <w:t xml:space="preserve">For copyright licensing and distribution cooperation, please contact Phenix Publishing (HK) Limited. Phenix Publishing (HK) Limited is a subsidiary of Phenix Publishing (UK) Limited. </w:t>
            </w:r>
          </w:p>
          <w:p w14:paraId="7A922B45" w14:textId="77777777" w:rsidR="008C3251" w:rsidRDefault="008C3251" w:rsidP="008C3251">
            <w:pPr>
              <w:spacing w:line="276" w:lineRule="auto"/>
              <w:rPr>
                <w:b/>
                <w:szCs w:val="21"/>
              </w:rPr>
            </w:pPr>
          </w:p>
          <w:p w14:paraId="5492FCA3" w14:textId="77777777" w:rsidR="008C3251" w:rsidRDefault="008C3251" w:rsidP="008C3251">
            <w:pPr>
              <w:rPr>
                <w:szCs w:val="21"/>
              </w:rPr>
            </w:pPr>
            <w:r>
              <w:rPr>
                <w:szCs w:val="21"/>
              </w:rPr>
              <w:t>Phenix Publishing (UK) Limited</w:t>
            </w:r>
          </w:p>
          <w:p w14:paraId="25F2DBBF" w14:textId="77777777" w:rsidR="008C3251" w:rsidRDefault="008C3251" w:rsidP="008C3251">
            <w:pPr>
              <w:rPr>
                <w:szCs w:val="21"/>
              </w:rPr>
            </w:pPr>
            <w:r>
              <w:rPr>
                <w:szCs w:val="21"/>
              </w:rPr>
              <w:t>www.phenixpublishing.co.uk</w:t>
            </w:r>
          </w:p>
          <w:p w14:paraId="70E502C1" w14:textId="77777777" w:rsidR="008C3251" w:rsidRDefault="008C3251" w:rsidP="008C3251">
            <w:pPr>
              <w:spacing w:line="276" w:lineRule="auto"/>
              <w:rPr>
                <w:szCs w:val="21"/>
              </w:rPr>
            </w:pPr>
            <w:r>
              <w:rPr>
                <w:szCs w:val="21"/>
              </w:rPr>
              <w:t xml:space="preserve">Business cooperation: sales@phenixpublishing.co.uk  </w:t>
            </w:r>
          </w:p>
          <w:p w14:paraId="1CA7942F" w14:textId="77777777" w:rsidR="008C3251" w:rsidRDefault="008C3251" w:rsidP="008C3251">
            <w:pPr>
              <w:spacing w:line="276" w:lineRule="auto"/>
              <w:rPr>
                <w:szCs w:val="21"/>
              </w:rPr>
            </w:pPr>
            <w:r>
              <w:rPr>
                <w:szCs w:val="21"/>
              </w:rPr>
              <w:t>Customer care: feedback@phenixpublishing.co.uk</w:t>
            </w:r>
          </w:p>
          <w:p w14:paraId="10485C02" w14:textId="1E2B0BAF" w:rsidR="008C3251" w:rsidRPr="00D15DAB" w:rsidRDefault="008C3251" w:rsidP="00D15DAB">
            <w:pPr>
              <w:pStyle w:val="Imprintpage"/>
              <w:spacing w:line="276" w:lineRule="auto"/>
              <w:rPr>
                <w:szCs w:val="21"/>
              </w:rPr>
            </w:pPr>
            <w:r>
              <w:rPr>
                <w:szCs w:val="21"/>
              </w:rPr>
              <w:t>Offices: London - Hong Kong - Beijing</w:t>
            </w:r>
          </w:p>
          <w:p w14:paraId="1231B3B0" w14:textId="77777777" w:rsidR="008C3251" w:rsidRPr="003766B3" w:rsidRDefault="008C3251" w:rsidP="008C3251">
            <w:pPr>
              <w:rPr>
                <w:b/>
                <w:sz w:val="28"/>
                <w:szCs w:val="28"/>
              </w:rPr>
            </w:pPr>
          </w:p>
          <w:p w14:paraId="17C719D1" w14:textId="77777777" w:rsidR="008C3251" w:rsidRPr="00BF0F2C" w:rsidRDefault="008C3251" w:rsidP="008C3251">
            <w:pPr>
              <w:rPr>
                <w:rFonts w:cs="Times New Roman"/>
                <w:szCs w:val="21"/>
                <w:lang w:eastAsia="en-US"/>
              </w:rPr>
            </w:pPr>
            <w:r w:rsidRPr="00BF0F2C">
              <w:rPr>
                <w:rFonts w:cs="Times New Roman"/>
                <w:szCs w:val="21"/>
                <w:lang w:eastAsia="en-US"/>
              </w:rPr>
              <w:t xml:space="preserve">ISBN: </w:t>
            </w:r>
          </w:p>
          <w:p w14:paraId="4C362737" w14:textId="77777777" w:rsidR="008C3251" w:rsidRPr="00BF0F2C" w:rsidRDefault="008C3251" w:rsidP="008C3251">
            <w:pPr>
              <w:rPr>
                <w:b/>
                <w:szCs w:val="21"/>
              </w:rPr>
            </w:pPr>
          </w:p>
          <w:p w14:paraId="548B3CF9" w14:textId="77777777" w:rsidR="008C3251" w:rsidRPr="00BF0F2C" w:rsidRDefault="008C3251" w:rsidP="008C3251">
            <w:pPr>
              <w:rPr>
                <w:b/>
                <w:szCs w:val="21"/>
              </w:rPr>
            </w:pPr>
          </w:p>
          <w:p w14:paraId="5589B88B" w14:textId="7CAF0E0C" w:rsidR="008C3251" w:rsidRPr="00507F75" w:rsidRDefault="008C3251" w:rsidP="008C3251">
            <w:pPr>
              <w:rPr>
                <w:b/>
                <w:color w:val="000000" w:themeColor="text1"/>
                <w:sz w:val="28"/>
                <w:szCs w:val="28"/>
              </w:rPr>
            </w:pPr>
            <w:r w:rsidRPr="00BF0F2C">
              <w:rPr>
                <w:rFonts w:hint="eastAsia"/>
                <w:szCs w:val="21"/>
              </w:rPr>
              <w:t>Printed</w:t>
            </w:r>
            <w:r w:rsidRPr="00BF0F2C">
              <w:rPr>
                <w:szCs w:val="21"/>
              </w:rPr>
              <w:t xml:space="preserve"> in Chi</w:t>
            </w:r>
            <w:r>
              <w:rPr>
                <w:szCs w:val="21"/>
              </w:rPr>
              <w:t>na</w:t>
            </w:r>
          </w:p>
        </w:tc>
      </w:tr>
    </w:tbl>
    <w:p w14:paraId="4B22A383" w14:textId="77777777" w:rsidR="00615BBA" w:rsidRPr="001820AD" w:rsidRDefault="00615BBA" w:rsidP="00615BBA">
      <w:pPr>
        <w:sectPr w:rsidR="00615BBA" w:rsidRPr="001820AD" w:rsidSect="00C5744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440" w:bottom="1440" w:left="1440" w:header="851" w:footer="992" w:gutter="0"/>
          <w:pgNumType w:start="1"/>
          <w:cols w:space="425"/>
          <w:titlePg/>
          <w:docGrid w:type="lines" w:linePitch="312"/>
        </w:sectPr>
      </w:pPr>
    </w:p>
    <w:p w14:paraId="73B699CA" w14:textId="66EA4997" w:rsidR="00543E7F" w:rsidRDefault="00D70C53" w:rsidP="001820A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Table of Contents</w:t>
      </w:r>
    </w:p>
    <w:p w14:paraId="3F36C754" w14:textId="77777777" w:rsidR="00543E7F" w:rsidRDefault="00543E7F" w:rsidP="00543E7F">
      <w:pPr>
        <w:jc w:val="center"/>
        <w:rPr>
          <w:b/>
          <w:sz w:val="36"/>
          <w:szCs w:val="36"/>
        </w:rPr>
      </w:pPr>
    </w:p>
    <w:p w14:paraId="7E2C3063" w14:textId="5BFAF6CF" w:rsidR="008C0378" w:rsidRDefault="004849D7">
      <w:pPr>
        <w:pStyle w:val="TOC2"/>
        <w:tabs>
          <w:tab w:val="right" w:leader="dot" w:pos="9016"/>
        </w:tabs>
        <w:ind w:left="480"/>
        <w:rPr>
          <w:noProof/>
          <w:sz w:val="21"/>
        </w:rPr>
      </w:pP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TOC \o "1-3" \h \z \u </w:instrText>
      </w:r>
      <w:r>
        <w:rPr>
          <w:sz w:val="32"/>
          <w:szCs w:val="32"/>
        </w:rPr>
        <w:fldChar w:fldCharType="separate"/>
      </w:r>
      <w:hyperlink w:anchor="_Toc29168244" w:history="1">
        <w:r w:rsidR="008C0378" w:rsidRPr="00DE2393">
          <w:rPr>
            <w:rStyle w:val="Hyperlink"/>
            <w:noProof/>
          </w:rPr>
          <w:t>CHAPTER 1</w:t>
        </w:r>
      </w:hyperlink>
    </w:p>
    <w:p w14:paraId="00494BDE" w14:textId="3E70B5C1" w:rsidR="008C0378" w:rsidRDefault="00094333">
      <w:pPr>
        <w:pStyle w:val="TOC2"/>
        <w:tabs>
          <w:tab w:val="right" w:leader="dot" w:pos="9016"/>
        </w:tabs>
        <w:ind w:left="480"/>
        <w:rPr>
          <w:rStyle w:val="Hyperlink"/>
          <w:noProof/>
        </w:rPr>
      </w:pPr>
      <w:hyperlink w:anchor="_Toc29168245" w:history="1">
        <w:r w:rsidR="008C0378" w:rsidRPr="00DE2393">
          <w:rPr>
            <w:rStyle w:val="Hyperlink"/>
            <w:noProof/>
          </w:rPr>
          <w:t>Subtitle</w:t>
        </w:r>
        <w:r w:rsidR="008C0378">
          <w:rPr>
            <w:noProof/>
            <w:webHidden/>
          </w:rPr>
          <w:tab/>
        </w:r>
        <w:r w:rsidR="008C0378">
          <w:rPr>
            <w:noProof/>
            <w:webHidden/>
          </w:rPr>
          <w:fldChar w:fldCharType="begin"/>
        </w:r>
        <w:r w:rsidR="008C0378">
          <w:rPr>
            <w:noProof/>
            <w:webHidden/>
          </w:rPr>
          <w:instrText xml:space="preserve"> PAGEREF _Toc29168245 \h </w:instrText>
        </w:r>
        <w:r w:rsidR="008C0378">
          <w:rPr>
            <w:noProof/>
            <w:webHidden/>
          </w:rPr>
        </w:r>
        <w:r w:rsidR="008C0378">
          <w:rPr>
            <w:noProof/>
            <w:webHidden/>
          </w:rPr>
          <w:fldChar w:fldCharType="separate"/>
        </w:r>
        <w:r w:rsidR="00D715AC">
          <w:rPr>
            <w:noProof/>
            <w:webHidden/>
          </w:rPr>
          <w:t>1</w:t>
        </w:r>
        <w:r w:rsidR="008C0378">
          <w:rPr>
            <w:noProof/>
            <w:webHidden/>
          </w:rPr>
          <w:fldChar w:fldCharType="end"/>
        </w:r>
      </w:hyperlink>
    </w:p>
    <w:p w14:paraId="7EA54622" w14:textId="77777777" w:rsidR="008C0378" w:rsidRPr="008C0378" w:rsidRDefault="008C0378" w:rsidP="008C0378">
      <w:pPr>
        <w:rPr>
          <w:noProof/>
        </w:rPr>
      </w:pPr>
    </w:p>
    <w:p w14:paraId="16F0278B" w14:textId="29412AFE" w:rsidR="008C0378" w:rsidRDefault="00094333">
      <w:pPr>
        <w:pStyle w:val="TOC2"/>
        <w:tabs>
          <w:tab w:val="right" w:leader="dot" w:pos="9016"/>
        </w:tabs>
        <w:ind w:left="480"/>
        <w:rPr>
          <w:noProof/>
          <w:sz w:val="21"/>
        </w:rPr>
      </w:pPr>
      <w:hyperlink w:anchor="_Toc29168246" w:history="1">
        <w:r w:rsidR="008C0378" w:rsidRPr="00DE2393">
          <w:rPr>
            <w:rStyle w:val="Hyperlink"/>
            <w:noProof/>
          </w:rPr>
          <w:t>CHAPTER 2</w:t>
        </w:r>
      </w:hyperlink>
    </w:p>
    <w:p w14:paraId="1629B333" w14:textId="73ACC7F6" w:rsidR="008C0378" w:rsidRDefault="00094333">
      <w:pPr>
        <w:pStyle w:val="TOC2"/>
        <w:tabs>
          <w:tab w:val="right" w:leader="dot" w:pos="9016"/>
        </w:tabs>
        <w:ind w:left="480"/>
        <w:rPr>
          <w:rStyle w:val="Hyperlink"/>
          <w:noProof/>
        </w:rPr>
      </w:pPr>
      <w:hyperlink w:anchor="_Toc29168247" w:history="1">
        <w:r w:rsidR="008C0378" w:rsidRPr="00DE2393">
          <w:rPr>
            <w:rStyle w:val="Hyperlink"/>
            <w:noProof/>
          </w:rPr>
          <w:t>Subtitle</w:t>
        </w:r>
        <w:r w:rsidR="008C0378">
          <w:rPr>
            <w:noProof/>
            <w:webHidden/>
          </w:rPr>
          <w:tab/>
        </w:r>
        <w:r w:rsidR="008C0378">
          <w:rPr>
            <w:noProof/>
            <w:webHidden/>
          </w:rPr>
          <w:fldChar w:fldCharType="begin"/>
        </w:r>
        <w:r w:rsidR="008C0378">
          <w:rPr>
            <w:noProof/>
            <w:webHidden/>
          </w:rPr>
          <w:instrText xml:space="preserve"> PAGEREF _Toc29168247 \h </w:instrText>
        </w:r>
        <w:r w:rsidR="008C0378">
          <w:rPr>
            <w:noProof/>
            <w:webHidden/>
          </w:rPr>
        </w:r>
        <w:r w:rsidR="008C0378">
          <w:rPr>
            <w:noProof/>
            <w:webHidden/>
          </w:rPr>
          <w:fldChar w:fldCharType="separate"/>
        </w:r>
        <w:r w:rsidR="00D715AC">
          <w:rPr>
            <w:noProof/>
            <w:webHidden/>
          </w:rPr>
          <w:t>2</w:t>
        </w:r>
        <w:r w:rsidR="008C0378">
          <w:rPr>
            <w:noProof/>
            <w:webHidden/>
          </w:rPr>
          <w:fldChar w:fldCharType="end"/>
        </w:r>
      </w:hyperlink>
    </w:p>
    <w:p w14:paraId="45E99B39" w14:textId="77777777" w:rsidR="000A3251" w:rsidRPr="000A3251" w:rsidRDefault="000A3251" w:rsidP="000A3251">
      <w:pPr>
        <w:rPr>
          <w:noProof/>
        </w:rPr>
      </w:pPr>
    </w:p>
    <w:p w14:paraId="58CC7A1B" w14:textId="68A42E3F" w:rsidR="008C0378" w:rsidRDefault="00094333">
      <w:pPr>
        <w:pStyle w:val="TOC2"/>
        <w:tabs>
          <w:tab w:val="right" w:leader="dot" w:pos="9016"/>
        </w:tabs>
        <w:ind w:left="480"/>
        <w:rPr>
          <w:noProof/>
          <w:sz w:val="21"/>
        </w:rPr>
      </w:pPr>
      <w:hyperlink w:anchor="_Toc29168248" w:history="1">
        <w:r w:rsidR="008C0378" w:rsidRPr="00DE2393">
          <w:rPr>
            <w:rStyle w:val="Hyperlink"/>
            <w:noProof/>
          </w:rPr>
          <w:t>CHAPTER 3</w:t>
        </w:r>
      </w:hyperlink>
    </w:p>
    <w:p w14:paraId="37755441" w14:textId="398AE9DC" w:rsidR="008C0378" w:rsidRDefault="00094333">
      <w:pPr>
        <w:pStyle w:val="TOC2"/>
        <w:tabs>
          <w:tab w:val="right" w:leader="dot" w:pos="9016"/>
        </w:tabs>
        <w:ind w:left="480"/>
        <w:rPr>
          <w:rStyle w:val="Hyperlink"/>
          <w:noProof/>
        </w:rPr>
      </w:pPr>
      <w:hyperlink w:anchor="_Toc29168249" w:history="1">
        <w:r w:rsidR="008C0378" w:rsidRPr="00DE2393">
          <w:rPr>
            <w:rStyle w:val="Hyperlink"/>
            <w:noProof/>
          </w:rPr>
          <w:t>Subtitle</w:t>
        </w:r>
        <w:r w:rsidR="008C0378">
          <w:rPr>
            <w:noProof/>
            <w:webHidden/>
          </w:rPr>
          <w:tab/>
        </w:r>
        <w:r w:rsidR="008C0378">
          <w:rPr>
            <w:noProof/>
            <w:webHidden/>
          </w:rPr>
          <w:fldChar w:fldCharType="begin"/>
        </w:r>
        <w:r w:rsidR="008C0378">
          <w:rPr>
            <w:noProof/>
            <w:webHidden/>
          </w:rPr>
          <w:instrText xml:space="preserve"> PAGEREF _Toc29168249 \h </w:instrText>
        </w:r>
        <w:r w:rsidR="008C0378">
          <w:rPr>
            <w:noProof/>
            <w:webHidden/>
          </w:rPr>
        </w:r>
        <w:r w:rsidR="008C0378">
          <w:rPr>
            <w:noProof/>
            <w:webHidden/>
          </w:rPr>
          <w:fldChar w:fldCharType="separate"/>
        </w:r>
        <w:r w:rsidR="00D715AC">
          <w:rPr>
            <w:noProof/>
            <w:webHidden/>
          </w:rPr>
          <w:t>3</w:t>
        </w:r>
        <w:r w:rsidR="008C0378">
          <w:rPr>
            <w:noProof/>
            <w:webHidden/>
          </w:rPr>
          <w:fldChar w:fldCharType="end"/>
        </w:r>
      </w:hyperlink>
    </w:p>
    <w:p w14:paraId="44F06DDE" w14:textId="77777777" w:rsidR="000A3251" w:rsidRPr="000A3251" w:rsidRDefault="000A3251" w:rsidP="000A3251">
      <w:pPr>
        <w:rPr>
          <w:noProof/>
        </w:rPr>
      </w:pPr>
    </w:p>
    <w:p w14:paraId="2B2E03A0" w14:textId="119099AC" w:rsidR="008C0378" w:rsidRDefault="00094333">
      <w:pPr>
        <w:pStyle w:val="TOC2"/>
        <w:tabs>
          <w:tab w:val="right" w:leader="dot" w:pos="9016"/>
        </w:tabs>
        <w:ind w:left="480"/>
        <w:rPr>
          <w:noProof/>
          <w:sz w:val="21"/>
        </w:rPr>
      </w:pPr>
      <w:hyperlink w:anchor="_Toc29168250" w:history="1">
        <w:r w:rsidR="008C0378" w:rsidRPr="00DE2393">
          <w:rPr>
            <w:rStyle w:val="Hyperlink"/>
            <w:noProof/>
          </w:rPr>
          <w:t>CHAPTER 4</w:t>
        </w:r>
      </w:hyperlink>
    </w:p>
    <w:p w14:paraId="1F4DEBF1" w14:textId="5C7A7689" w:rsidR="008C0378" w:rsidRDefault="00094333">
      <w:pPr>
        <w:pStyle w:val="TOC2"/>
        <w:tabs>
          <w:tab w:val="right" w:leader="dot" w:pos="9016"/>
        </w:tabs>
        <w:ind w:left="480"/>
        <w:rPr>
          <w:rStyle w:val="Hyperlink"/>
          <w:noProof/>
        </w:rPr>
      </w:pPr>
      <w:hyperlink w:anchor="_Toc29168251" w:history="1">
        <w:r w:rsidR="008C0378" w:rsidRPr="00DE2393">
          <w:rPr>
            <w:rStyle w:val="Hyperlink"/>
            <w:noProof/>
          </w:rPr>
          <w:t>Subtitle</w:t>
        </w:r>
        <w:r w:rsidR="008C0378">
          <w:rPr>
            <w:noProof/>
            <w:webHidden/>
          </w:rPr>
          <w:tab/>
        </w:r>
        <w:r w:rsidR="008C0378">
          <w:rPr>
            <w:noProof/>
            <w:webHidden/>
          </w:rPr>
          <w:fldChar w:fldCharType="begin"/>
        </w:r>
        <w:r w:rsidR="008C0378">
          <w:rPr>
            <w:noProof/>
            <w:webHidden/>
          </w:rPr>
          <w:instrText xml:space="preserve"> PAGEREF _Toc29168251 \h </w:instrText>
        </w:r>
        <w:r w:rsidR="008C0378">
          <w:rPr>
            <w:noProof/>
            <w:webHidden/>
          </w:rPr>
        </w:r>
        <w:r w:rsidR="008C0378">
          <w:rPr>
            <w:noProof/>
            <w:webHidden/>
          </w:rPr>
          <w:fldChar w:fldCharType="separate"/>
        </w:r>
        <w:r w:rsidR="00D715AC">
          <w:rPr>
            <w:noProof/>
            <w:webHidden/>
          </w:rPr>
          <w:t>4</w:t>
        </w:r>
        <w:r w:rsidR="008C0378">
          <w:rPr>
            <w:noProof/>
            <w:webHidden/>
          </w:rPr>
          <w:fldChar w:fldCharType="end"/>
        </w:r>
      </w:hyperlink>
    </w:p>
    <w:p w14:paraId="4903E423" w14:textId="77777777" w:rsidR="000A3251" w:rsidRPr="000A3251" w:rsidRDefault="000A3251" w:rsidP="000A3251">
      <w:pPr>
        <w:rPr>
          <w:noProof/>
        </w:rPr>
      </w:pPr>
    </w:p>
    <w:p w14:paraId="0B6135B9" w14:textId="7A427197" w:rsidR="008C0378" w:rsidRDefault="00094333">
      <w:pPr>
        <w:pStyle w:val="TOC2"/>
        <w:tabs>
          <w:tab w:val="right" w:leader="dot" w:pos="9016"/>
        </w:tabs>
        <w:ind w:left="480"/>
        <w:rPr>
          <w:noProof/>
          <w:sz w:val="21"/>
        </w:rPr>
      </w:pPr>
      <w:hyperlink w:anchor="_Toc29168252" w:history="1">
        <w:r w:rsidR="008C0378" w:rsidRPr="00DE2393">
          <w:rPr>
            <w:rStyle w:val="Hyperlink"/>
            <w:noProof/>
          </w:rPr>
          <w:t>Comprehension Questions</w:t>
        </w:r>
        <w:r w:rsidR="008C0378">
          <w:rPr>
            <w:noProof/>
            <w:webHidden/>
          </w:rPr>
          <w:tab/>
        </w:r>
        <w:r w:rsidR="008C0378">
          <w:rPr>
            <w:noProof/>
            <w:webHidden/>
          </w:rPr>
          <w:fldChar w:fldCharType="begin"/>
        </w:r>
        <w:r w:rsidR="008C0378">
          <w:rPr>
            <w:noProof/>
            <w:webHidden/>
          </w:rPr>
          <w:instrText xml:space="preserve"> PAGEREF _Toc29168252 \h </w:instrText>
        </w:r>
        <w:r w:rsidR="008C0378">
          <w:rPr>
            <w:noProof/>
            <w:webHidden/>
          </w:rPr>
        </w:r>
        <w:r w:rsidR="008C0378">
          <w:rPr>
            <w:noProof/>
            <w:webHidden/>
          </w:rPr>
          <w:fldChar w:fldCharType="separate"/>
        </w:r>
        <w:r w:rsidR="00D715AC">
          <w:rPr>
            <w:noProof/>
            <w:webHidden/>
          </w:rPr>
          <w:t>6</w:t>
        </w:r>
        <w:r w:rsidR="008C0378">
          <w:rPr>
            <w:noProof/>
            <w:webHidden/>
          </w:rPr>
          <w:fldChar w:fldCharType="end"/>
        </w:r>
      </w:hyperlink>
    </w:p>
    <w:p w14:paraId="171506B8" w14:textId="48B334D9" w:rsidR="00417D8E" w:rsidRDefault="004849D7" w:rsidP="00926A39">
      <w:pPr>
        <w:rPr>
          <w:sz w:val="32"/>
          <w:szCs w:val="32"/>
        </w:rPr>
      </w:pPr>
      <w:r>
        <w:rPr>
          <w:sz w:val="32"/>
          <w:szCs w:val="32"/>
        </w:rPr>
        <w:fldChar w:fldCharType="end"/>
      </w:r>
    </w:p>
    <w:p w14:paraId="544AD583" w14:textId="10B5C8B1" w:rsidR="00BF0F2C" w:rsidRPr="00BF0F2C" w:rsidRDefault="00BF0F2C" w:rsidP="00BF0F2C">
      <w:pPr>
        <w:rPr>
          <w:b/>
        </w:rPr>
        <w:sectPr w:rsidR="00BF0F2C" w:rsidRPr="00BF0F2C" w:rsidSect="007275C3">
          <w:headerReference w:type="default" r:id="rId15"/>
          <w:footerReference w:type="even" r:id="rId16"/>
          <w:footerReference w:type="default" r:id="rId17"/>
          <w:pgSz w:w="11906" w:h="16838"/>
          <w:pgMar w:top="1440" w:right="1440" w:bottom="1440" w:left="1440" w:header="851" w:footer="992" w:gutter="0"/>
          <w:cols w:space="425"/>
          <w:titlePg/>
          <w:docGrid w:type="lines" w:linePitch="312"/>
        </w:sectPr>
      </w:pPr>
      <w:bookmarkStart w:id="0" w:name="_Toc518636930"/>
    </w:p>
    <w:p w14:paraId="1624C154" w14:textId="15C3D515" w:rsidR="002934C5" w:rsidRPr="004849D7" w:rsidRDefault="002934C5" w:rsidP="00421057">
      <w:pPr>
        <w:pStyle w:val="Header1"/>
        <w:ind w:firstLine="284"/>
        <w:jc w:val="center"/>
        <w:rPr>
          <w:color w:val="000000" w:themeColor="text1"/>
        </w:rPr>
      </w:pPr>
      <w:bookmarkStart w:id="1" w:name="_Toc29168244"/>
      <w:r w:rsidRPr="004849D7">
        <w:rPr>
          <w:color w:val="000000" w:themeColor="text1"/>
        </w:rPr>
        <w:lastRenderedPageBreak/>
        <w:t>CHAPTER 1</w:t>
      </w:r>
      <w:bookmarkEnd w:id="0"/>
      <w:bookmarkEnd w:id="1"/>
    </w:p>
    <w:p w14:paraId="13C5E7F6" w14:textId="76F03370" w:rsidR="00421057" w:rsidRPr="003A5FB2" w:rsidRDefault="003A5FB2" w:rsidP="00421057">
      <w:pPr>
        <w:pStyle w:val="Header1"/>
        <w:jc w:val="center"/>
        <w:rPr>
          <w:color w:val="000000" w:themeColor="text1"/>
          <w:szCs w:val="32"/>
          <w:lang w:val="en-US"/>
        </w:rPr>
      </w:pPr>
      <w:r>
        <w:rPr>
          <w:color w:val="000000" w:themeColor="text1"/>
          <w:szCs w:val="32"/>
          <w:lang w:val="en-US"/>
        </w:rPr>
        <w:t>Watch That Bird</w:t>
      </w:r>
    </w:p>
    <w:p w14:paraId="124D10F8" w14:textId="77777777" w:rsidR="003A5FB2" w:rsidRDefault="003A5FB2" w:rsidP="003A5FB2">
      <w:pPr>
        <w:autoSpaceDE w:val="0"/>
        <w:autoSpaceDN w:val="0"/>
        <w:adjustRightInd w:val="0"/>
        <w:spacing w:after="120"/>
        <w:ind w:firstLine="284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en-US" w:eastAsia="en-US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en-US"/>
        </w:rPr>
        <w:t>A bird is flying in the sky.</w:t>
      </w:r>
    </w:p>
    <w:p w14:paraId="3190C480" w14:textId="77777777" w:rsidR="003A5FB2" w:rsidRDefault="003A5FB2" w:rsidP="003A5FB2">
      <w:pPr>
        <w:autoSpaceDE w:val="0"/>
        <w:autoSpaceDN w:val="0"/>
        <w:adjustRightInd w:val="0"/>
        <w:spacing w:after="120"/>
        <w:ind w:firstLine="284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en-US" w:eastAsia="en-US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en-US"/>
        </w:rPr>
        <w:t>Do you see it? It’s flying very high.</w:t>
      </w:r>
    </w:p>
    <w:p w14:paraId="19CF2424" w14:textId="77777777" w:rsidR="003A5FB2" w:rsidRDefault="003A5FB2" w:rsidP="003A5FB2">
      <w:pPr>
        <w:autoSpaceDE w:val="0"/>
        <w:autoSpaceDN w:val="0"/>
        <w:adjustRightInd w:val="0"/>
        <w:spacing w:after="120"/>
        <w:ind w:firstLine="284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en-US" w:eastAsia="en-US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en-US"/>
        </w:rPr>
        <w:t>AHA! You’ve spotted it! Now, it is flying back down.</w:t>
      </w:r>
    </w:p>
    <w:p w14:paraId="3AAA310D" w14:textId="77777777" w:rsidR="003A5FB2" w:rsidRDefault="003A5FB2" w:rsidP="003A5FB2">
      <w:pPr>
        <w:autoSpaceDE w:val="0"/>
        <w:autoSpaceDN w:val="0"/>
        <w:adjustRightInd w:val="0"/>
        <w:spacing w:after="120"/>
        <w:ind w:firstLine="284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en-US" w:eastAsia="en-US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en-US"/>
        </w:rPr>
        <w:t>It is red, brown, and white. It is a small bird.</w:t>
      </w:r>
    </w:p>
    <w:p w14:paraId="2E288D80" w14:textId="77777777" w:rsidR="003A5FB2" w:rsidRDefault="003A5FB2" w:rsidP="003A5FB2">
      <w:pPr>
        <w:autoSpaceDE w:val="0"/>
        <w:autoSpaceDN w:val="0"/>
        <w:adjustRightInd w:val="0"/>
        <w:spacing w:after="120"/>
        <w:ind w:firstLine="284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en-US" w:eastAsia="en-US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en-US"/>
        </w:rPr>
        <w:t>It’s a finch.</w:t>
      </w:r>
    </w:p>
    <w:p w14:paraId="64C92FCE" w14:textId="77777777" w:rsidR="003A5FB2" w:rsidRDefault="003A5FB2" w:rsidP="003A5FB2">
      <w:pPr>
        <w:autoSpaceDE w:val="0"/>
        <w:autoSpaceDN w:val="0"/>
        <w:adjustRightInd w:val="0"/>
        <w:spacing w:after="120"/>
        <w:ind w:firstLine="284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en-US" w:eastAsia="en-US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en-US"/>
        </w:rPr>
        <w:t xml:space="preserve">Watch that finch. Watch where it flies. </w:t>
      </w:r>
    </w:p>
    <w:p w14:paraId="153BD68B" w14:textId="137FE31D" w:rsidR="003A5FB2" w:rsidRDefault="003A5FB2" w:rsidP="003A5FB2">
      <w:pPr>
        <w:autoSpaceDE w:val="0"/>
        <w:autoSpaceDN w:val="0"/>
        <w:adjustRightInd w:val="0"/>
        <w:spacing w:after="120"/>
        <w:ind w:firstLine="284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en-US" w:eastAsia="en-US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en-US"/>
        </w:rPr>
        <w:t>Now</w:t>
      </w:r>
      <w:ins w:id="2" w:author="Zheng Marissa" w:date="2020-02-20T11:44:00Z">
        <w:r w:rsidR="00950BB0">
          <w:rPr>
            <w:rFonts w:ascii="Times New Roman" w:eastAsia="SimSun" w:hAnsi="Times New Roman" w:cs="Times New Roman"/>
            <w:color w:val="000000"/>
            <w:sz w:val="28"/>
            <w:szCs w:val="28"/>
            <w:lang w:val="en-US" w:eastAsia="en-US"/>
          </w:rPr>
          <w:t>,</w:t>
        </w:r>
      </w:ins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en-US"/>
        </w:rPr>
        <w:t xml:space="preserve"> where did it go? Can you see?</w:t>
      </w:r>
    </w:p>
    <w:p w14:paraId="33A24AC5" w14:textId="77777777" w:rsidR="003A5FB2" w:rsidRDefault="003A5FB2" w:rsidP="003A5FB2">
      <w:pPr>
        <w:autoSpaceDE w:val="0"/>
        <w:autoSpaceDN w:val="0"/>
        <w:adjustRightInd w:val="0"/>
        <w:spacing w:after="120"/>
        <w:ind w:firstLine="284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en-US" w:eastAsia="en-US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en-US"/>
        </w:rPr>
        <w:t>Look! It’s behind that tree.</w:t>
      </w:r>
    </w:p>
    <w:p w14:paraId="741B2AD9" w14:textId="77777777" w:rsidR="003A5FB2" w:rsidRDefault="003A5FB2" w:rsidP="003A5FB2">
      <w:pPr>
        <w:autoSpaceDE w:val="0"/>
        <w:autoSpaceDN w:val="0"/>
        <w:adjustRightInd w:val="0"/>
        <w:spacing w:after="120"/>
        <w:ind w:firstLine="284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en-US" w:eastAsia="en-US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en-US"/>
        </w:rPr>
        <w:t xml:space="preserve">What is it doing? Watch what it’s doing. </w:t>
      </w:r>
    </w:p>
    <w:p w14:paraId="2EC7C18B" w14:textId="1E5F87A7" w:rsidR="007D2F1A" w:rsidRPr="003A5FB2" w:rsidRDefault="003A5FB2" w:rsidP="003A5FB2">
      <w:pPr>
        <w:autoSpaceDE w:val="0"/>
        <w:autoSpaceDN w:val="0"/>
        <w:adjustRightInd w:val="0"/>
        <w:spacing w:after="120"/>
        <w:ind w:firstLine="284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en-US" w:eastAsia="en-US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en-US"/>
        </w:rPr>
        <w:t>Yuck! It’s eating a worm.</w:t>
      </w:r>
    </w:p>
    <w:p w14:paraId="50D13B29" w14:textId="30563F21" w:rsidR="002A39EE" w:rsidRDefault="002A39EE" w:rsidP="00543E7F">
      <w:pPr>
        <w:spacing w:after="120"/>
        <w:ind w:firstLine="284"/>
        <w:rPr>
          <w:sz w:val="28"/>
          <w:szCs w:val="28"/>
        </w:rPr>
      </w:pPr>
    </w:p>
    <w:p w14:paraId="77C0A72E" w14:textId="6DDA510E" w:rsidR="002A39EE" w:rsidRDefault="002A39EE" w:rsidP="00543E7F">
      <w:pPr>
        <w:spacing w:after="120"/>
        <w:ind w:firstLine="284"/>
        <w:rPr>
          <w:sz w:val="28"/>
          <w:szCs w:val="28"/>
        </w:rPr>
      </w:pPr>
    </w:p>
    <w:p w14:paraId="6B648623" w14:textId="77777777" w:rsidR="002A39EE" w:rsidRPr="002934C5" w:rsidRDefault="002A39EE" w:rsidP="00543E7F">
      <w:pPr>
        <w:spacing w:after="120"/>
        <w:ind w:firstLine="284"/>
        <w:rPr>
          <w:sz w:val="28"/>
          <w:szCs w:val="28"/>
        </w:rPr>
      </w:pPr>
    </w:p>
    <w:p w14:paraId="57CC4640" w14:textId="77777777" w:rsidR="00BF0F2C" w:rsidRDefault="00BF0F2C" w:rsidP="009677E5">
      <w:pPr>
        <w:pStyle w:val="Header1"/>
        <w:rPr>
          <w:color w:val="000000" w:themeColor="text1"/>
        </w:rPr>
        <w:sectPr w:rsidR="00BF0F2C" w:rsidSect="001820AD">
          <w:pgSz w:w="11906" w:h="16838"/>
          <w:pgMar w:top="1440" w:right="1440" w:bottom="1440" w:left="1440" w:header="851" w:footer="992" w:gutter="0"/>
          <w:pgNumType w:start="1"/>
          <w:cols w:space="425"/>
          <w:docGrid w:type="lines" w:linePitch="312"/>
        </w:sectPr>
      </w:pPr>
      <w:bookmarkStart w:id="3" w:name="_Toc518636932"/>
    </w:p>
    <w:p w14:paraId="50F302C5" w14:textId="14D252C2" w:rsidR="002934C5" w:rsidRPr="004849D7" w:rsidRDefault="002934C5" w:rsidP="004849D7">
      <w:pPr>
        <w:pStyle w:val="Header1"/>
        <w:jc w:val="center"/>
        <w:rPr>
          <w:color w:val="000000" w:themeColor="text1"/>
        </w:rPr>
      </w:pPr>
      <w:bookmarkStart w:id="4" w:name="_Toc29168246"/>
      <w:r w:rsidRPr="004849D7">
        <w:rPr>
          <w:color w:val="000000" w:themeColor="text1"/>
        </w:rPr>
        <w:lastRenderedPageBreak/>
        <w:t>CHAPTER 2</w:t>
      </w:r>
      <w:bookmarkEnd w:id="3"/>
      <w:bookmarkEnd w:id="4"/>
    </w:p>
    <w:p w14:paraId="2E560B70" w14:textId="502DDF19" w:rsidR="00543E7F" w:rsidRPr="003A5FB2" w:rsidRDefault="003A5FB2" w:rsidP="004849D7">
      <w:pPr>
        <w:pStyle w:val="Header1"/>
        <w:jc w:val="center"/>
        <w:rPr>
          <w:color w:val="000000" w:themeColor="text1"/>
          <w:szCs w:val="32"/>
          <w:lang w:val="en-US"/>
        </w:rPr>
      </w:pPr>
      <w:r>
        <w:rPr>
          <w:color w:val="000000" w:themeColor="text1"/>
          <w:szCs w:val="32"/>
          <w:lang w:val="en-US"/>
        </w:rPr>
        <w:t>What is Watching the Bird?</w:t>
      </w:r>
    </w:p>
    <w:p w14:paraId="48593889" w14:textId="2D81D3B3" w:rsidR="003A5FB2" w:rsidRDefault="003A5FB2" w:rsidP="003A5FB2">
      <w:pPr>
        <w:autoSpaceDE w:val="0"/>
        <w:autoSpaceDN w:val="0"/>
        <w:adjustRightInd w:val="0"/>
        <w:spacing w:after="120"/>
        <w:ind w:firstLine="284"/>
        <w:jc w:val="both"/>
        <w:rPr>
          <w:rFonts w:eastAsia="SimSun" w:cs="Times New Roman"/>
          <w:color w:val="000000"/>
          <w:sz w:val="28"/>
          <w:szCs w:val="28"/>
          <w:lang w:val="en-US" w:eastAsia="en-US"/>
        </w:rPr>
      </w:pPr>
      <w:r>
        <w:rPr>
          <w:rFonts w:eastAsia="SimSun" w:cs="Times New Roman"/>
          <w:color w:val="000000"/>
          <w:sz w:val="28"/>
          <w:szCs w:val="28"/>
          <w:lang w:val="en-US" w:eastAsia="en-US"/>
        </w:rPr>
        <w:t>There is something else moving.</w:t>
      </w:r>
    </w:p>
    <w:p w14:paraId="21DABFD4" w14:textId="77777777" w:rsidR="003A5FB2" w:rsidRDefault="003A5FB2" w:rsidP="003A5FB2">
      <w:pPr>
        <w:autoSpaceDE w:val="0"/>
        <w:autoSpaceDN w:val="0"/>
        <w:adjustRightInd w:val="0"/>
        <w:spacing w:after="120"/>
        <w:ind w:firstLine="284"/>
        <w:jc w:val="both"/>
        <w:rPr>
          <w:sz w:val="28"/>
          <w:szCs w:val="28"/>
          <w:lang w:val="en-US"/>
        </w:rPr>
      </w:pPr>
      <w:r>
        <w:rPr>
          <w:rFonts w:eastAsia="SimSun" w:cs="Times New Roman"/>
          <w:color w:val="000000"/>
          <w:sz w:val="28"/>
          <w:szCs w:val="28"/>
          <w:lang w:val="en-US" w:eastAsia="en-US"/>
        </w:rPr>
        <w:t>Look, behind the finch</w:t>
      </w:r>
      <w:r>
        <w:rPr>
          <w:sz w:val="28"/>
          <w:szCs w:val="28"/>
          <w:lang w:val="en-US"/>
        </w:rPr>
        <w:t xml:space="preserve">. </w:t>
      </w:r>
    </w:p>
    <w:p w14:paraId="5FFDFC9C" w14:textId="77777777" w:rsidR="003A5FB2" w:rsidRDefault="003A5FB2" w:rsidP="003A5FB2">
      <w:pPr>
        <w:autoSpaceDE w:val="0"/>
        <w:autoSpaceDN w:val="0"/>
        <w:adjustRightInd w:val="0"/>
        <w:spacing w:after="120"/>
        <w:ind w:firstLine="284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it? Can you see?</w:t>
      </w:r>
    </w:p>
    <w:p w14:paraId="2DD0C949" w14:textId="77777777" w:rsidR="003A5FB2" w:rsidRDefault="003A5FB2" w:rsidP="003A5FB2">
      <w:pPr>
        <w:autoSpaceDE w:val="0"/>
        <w:autoSpaceDN w:val="0"/>
        <w:adjustRightInd w:val="0"/>
        <w:spacing w:after="120"/>
        <w:ind w:firstLine="284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There! It’s a cat. It’s Casper the cat! </w:t>
      </w:r>
    </w:p>
    <w:p w14:paraId="3DC6BC7A" w14:textId="77777777" w:rsidR="003A5FB2" w:rsidRDefault="003A5FB2" w:rsidP="003A5FB2">
      <w:pPr>
        <w:autoSpaceDE w:val="0"/>
        <w:autoSpaceDN w:val="0"/>
        <w:adjustRightInd w:val="0"/>
        <w:spacing w:after="120"/>
        <w:ind w:firstLine="284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Watch Casper. What is he doing? </w:t>
      </w:r>
    </w:p>
    <w:p w14:paraId="0C396EB0" w14:textId="77777777" w:rsidR="003A5FB2" w:rsidRDefault="003A5FB2" w:rsidP="003A5FB2">
      <w:pPr>
        <w:autoSpaceDE w:val="0"/>
        <w:autoSpaceDN w:val="0"/>
        <w:adjustRightInd w:val="0"/>
        <w:spacing w:after="120"/>
        <w:ind w:firstLine="284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He’s crawling towards the finch. </w:t>
      </w:r>
    </w:p>
    <w:p w14:paraId="12580BAA" w14:textId="77777777" w:rsidR="003A5FB2" w:rsidRDefault="003A5FB2" w:rsidP="003A5FB2">
      <w:pPr>
        <w:autoSpaceDE w:val="0"/>
        <w:autoSpaceDN w:val="0"/>
        <w:adjustRightInd w:val="0"/>
        <w:spacing w:after="120"/>
        <w:ind w:firstLine="284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He’s moving very slowly.</w:t>
      </w:r>
    </w:p>
    <w:p w14:paraId="56C4354C" w14:textId="3E3914F2" w:rsidR="003A5FB2" w:rsidRDefault="003A5FB2" w:rsidP="003A5FB2">
      <w:pPr>
        <w:autoSpaceDE w:val="0"/>
        <w:autoSpaceDN w:val="0"/>
        <w:adjustRightInd w:val="0"/>
        <w:spacing w:after="120"/>
        <w:ind w:firstLine="284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looks </w:t>
      </w:r>
      <w:del w:id="5" w:author="Zheng Marissa" w:date="2020-02-20T11:44:00Z">
        <w:r w:rsidDel="00950BB0">
          <w:rPr>
            <w:sz w:val="28"/>
            <w:szCs w:val="28"/>
            <w:lang w:val="en-US"/>
          </w:rPr>
          <w:delText xml:space="preserve">like </w:delText>
        </w:r>
      </w:del>
      <w:r>
        <w:rPr>
          <w:sz w:val="28"/>
          <w:szCs w:val="28"/>
          <w:lang w:val="en-US"/>
        </w:rPr>
        <w:t>to me</w:t>
      </w:r>
      <w:ins w:id="6" w:author="Zheng Marissa" w:date="2020-02-20T11:45:00Z">
        <w:r w:rsidR="00950BB0">
          <w:rPr>
            <w:sz w:val="28"/>
            <w:szCs w:val="28"/>
            <w:lang w:val="en-US"/>
          </w:rPr>
          <w:t xml:space="preserve"> that</w:t>
        </w:r>
      </w:ins>
      <w:del w:id="7" w:author="Zheng Marissa" w:date="2020-02-20T11:45:00Z">
        <w:r w:rsidDel="00950BB0">
          <w:rPr>
            <w:sz w:val="28"/>
            <w:szCs w:val="28"/>
            <w:lang w:val="en-US"/>
          </w:rPr>
          <w:delText>;</w:delText>
        </w:r>
      </w:del>
      <w:r>
        <w:rPr>
          <w:sz w:val="28"/>
          <w:szCs w:val="28"/>
          <w:lang w:val="en-US"/>
        </w:rPr>
        <w:t xml:space="preserve"> he’s also watching the bird. </w:t>
      </w:r>
    </w:p>
    <w:p w14:paraId="403D9BD2" w14:textId="77777777" w:rsidR="003A5FB2" w:rsidRDefault="003A5FB2" w:rsidP="003A5FB2">
      <w:pPr>
        <w:autoSpaceDE w:val="0"/>
        <w:autoSpaceDN w:val="0"/>
        <w:adjustRightInd w:val="0"/>
        <w:spacing w:after="120"/>
        <w:ind w:firstLine="284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Casper stops crawling. </w:t>
      </w:r>
    </w:p>
    <w:p w14:paraId="168FA0C2" w14:textId="77777777" w:rsidR="003A5FB2" w:rsidRDefault="003A5FB2" w:rsidP="003A5FB2">
      <w:pPr>
        <w:autoSpaceDE w:val="0"/>
        <w:autoSpaceDN w:val="0"/>
        <w:adjustRightInd w:val="0"/>
        <w:spacing w:after="120"/>
        <w:ind w:firstLine="284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He’s watching and waiting to make a move.</w:t>
      </w:r>
    </w:p>
    <w:p w14:paraId="1F16E14F" w14:textId="77777777" w:rsidR="003A5FB2" w:rsidRDefault="003A5FB2" w:rsidP="003A5FB2">
      <w:pPr>
        <w:autoSpaceDE w:val="0"/>
        <w:autoSpaceDN w:val="0"/>
        <w:adjustRightInd w:val="0"/>
        <w:spacing w:after="120"/>
        <w:ind w:firstLine="284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Let’s see what he does. </w:t>
      </w:r>
    </w:p>
    <w:p w14:paraId="34E2F218" w14:textId="7C897033" w:rsidR="002A39EE" w:rsidRDefault="002A39EE" w:rsidP="002A39EE">
      <w:pPr>
        <w:spacing w:after="120"/>
        <w:ind w:firstLine="284"/>
        <w:rPr>
          <w:sz w:val="28"/>
          <w:szCs w:val="28"/>
        </w:rPr>
      </w:pPr>
    </w:p>
    <w:p w14:paraId="3FA25058" w14:textId="786DDFE6" w:rsidR="002A39EE" w:rsidRDefault="002A39EE" w:rsidP="002A39EE">
      <w:pPr>
        <w:spacing w:after="120"/>
        <w:ind w:firstLine="284"/>
        <w:rPr>
          <w:sz w:val="28"/>
          <w:szCs w:val="28"/>
        </w:rPr>
      </w:pPr>
    </w:p>
    <w:p w14:paraId="2A337B22" w14:textId="3779C267" w:rsidR="002A39EE" w:rsidRDefault="002A39EE" w:rsidP="002A39EE">
      <w:pPr>
        <w:spacing w:after="120"/>
        <w:ind w:firstLine="284"/>
        <w:rPr>
          <w:sz w:val="28"/>
          <w:szCs w:val="28"/>
        </w:rPr>
      </w:pPr>
    </w:p>
    <w:p w14:paraId="5A6FCB88" w14:textId="6DD86938" w:rsidR="002A39EE" w:rsidRDefault="002A39EE" w:rsidP="00863DF3">
      <w:pPr>
        <w:spacing w:after="120"/>
        <w:rPr>
          <w:sz w:val="28"/>
          <w:szCs w:val="28"/>
        </w:rPr>
      </w:pPr>
    </w:p>
    <w:p w14:paraId="22497218" w14:textId="77777777" w:rsidR="002A39EE" w:rsidRPr="002934C5" w:rsidRDefault="002A39EE" w:rsidP="002A39EE">
      <w:pPr>
        <w:spacing w:after="120"/>
        <w:ind w:firstLine="284"/>
        <w:rPr>
          <w:sz w:val="28"/>
          <w:szCs w:val="28"/>
        </w:rPr>
      </w:pPr>
    </w:p>
    <w:p w14:paraId="404204B3" w14:textId="77777777" w:rsidR="00BF0F2C" w:rsidRDefault="00BF0F2C" w:rsidP="0066053B">
      <w:pPr>
        <w:pStyle w:val="Header1"/>
        <w:jc w:val="center"/>
        <w:rPr>
          <w:color w:val="000000" w:themeColor="text1"/>
        </w:rPr>
        <w:sectPr w:rsidR="00BF0F2C" w:rsidSect="002942E4">
          <w:pgSz w:w="11906" w:h="16838"/>
          <w:pgMar w:top="1440" w:right="1440" w:bottom="1440" w:left="1440" w:header="851" w:footer="992" w:gutter="0"/>
          <w:cols w:space="425"/>
          <w:docGrid w:type="lines" w:linePitch="312"/>
        </w:sectPr>
      </w:pPr>
      <w:bookmarkStart w:id="8" w:name="_Toc518636934"/>
    </w:p>
    <w:p w14:paraId="2FCA5DBA" w14:textId="63BDA4EE" w:rsidR="002934C5" w:rsidRPr="004849D7" w:rsidRDefault="002934C5" w:rsidP="004849D7">
      <w:pPr>
        <w:pStyle w:val="Header1"/>
        <w:jc w:val="center"/>
        <w:rPr>
          <w:color w:val="000000" w:themeColor="text1"/>
        </w:rPr>
      </w:pPr>
      <w:bookmarkStart w:id="9" w:name="_Toc29168248"/>
      <w:r w:rsidRPr="004849D7">
        <w:rPr>
          <w:color w:val="000000" w:themeColor="text1"/>
        </w:rPr>
        <w:lastRenderedPageBreak/>
        <w:t>CHAPTER 3</w:t>
      </w:r>
      <w:bookmarkEnd w:id="8"/>
      <w:bookmarkEnd w:id="9"/>
    </w:p>
    <w:p w14:paraId="65EE0E97" w14:textId="76EEA435" w:rsidR="00417D8E" w:rsidRPr="00CB0B92" w:rsidRDefault="00CB0B92" w:rsidP="004849D7">
      <w:pPr>
        <w:pStyle w:val="Header1"/>
        <w:jc w:val="center"/>
        <w:rPr>
          <w:color w:val="000000" w:themeColor="text1"/>
          <w:szCs w:val="32"/>
          <w:lang w:val="en-US"/>
        </w:rPr>
      </w:pPr>
      <w:r>
        <w:rPr>
          <w:color w:val="000000" w:themeColor="text1"/>
          <w:szCs w:val="32"/>
          <w:lang w:val="en-US"/>
        </w:rPr>
        <w:t>Something Else is Moving</w:t>
      </w:r>
    </w:p>
    <w:p w14:paraId="43EE6B29" w14:textId="77777777" w:rsidR="00CB0B92" w:rsidRPr="00CB0B92" w:rsidRDefault="00CB0B92" w:rsidP="00CB0B92">
      <w:pPr>
        <w:spacing w:after="120"/>
        <w:ind w:firstLine="284"/>
        <w:rPr>
          <w:sz w:val="28"/>
          <w:szCs w:val="28"/>
          <w:lang w:val="en-US"/>
        </w:rPr>
      </w:pPr>
      <w:r w:rsidRPr="00CB0B92">
        <w:rPr>
          <w:sz w:val="28"/>
          <w:szCs w:val="28"/>
          <w:lang w:val="en-US"/>
        </w:rPr>
        <w:t>But wait!</w:t>
      </w:r>
    </w:p>
    <w:p w14:paraId="2C91CB87" w14:textId="77777777" w:rsidR="00CB0B92" w:rsidRPr="00CB0B92" w:rsidRDefault="00CB0B92" w:rsidP="00CB0B92">
      <w:pPr>
        <w:spacing w:after="120"/>
        <w:ind w:firstLine="284"/>
        <w:rPr>
          <w:sz w:val="28"/>
          <w:szCs w:val="28"/>
          <w:lang w:val="en-US"/>
        </w:rPr>
      </w:pPr>
      <w:r w:rsidRPr="00CB0B92">
        <w:rPr>
          <w:sz w:val="28"/>
          <w:szCs w:val="28"/>
          <w:lang w:val="en-US"/>
        </w:rPr>
        <w:t xml:space="preserve">There’s something else moving. </w:t>
      </w:r>
    </w:p>
    <w:p w14:paraId="7039C664" w14:textId="77777777" w:rsidR="00CB0B92" w:rsidRPr="00CB0B92" w:rsidRDefault="00CB0B92" w:rsidP="00CB0B92">
      <w:pPr>
        <w:spacing w:after="120"/>
        <w:ind w:firstLine="284"/>
        <w:rPr>
          <w:sz w:val="28"/>
          <w:szCs w:val="28"/>
          <w:lang w:val="en-US"/>
        </w:rPr>
      </w:pPr>
      <w:r w:rsidRPr="00CB0B92">
        <w:rPr>
          <w:sz w:val="28"/>
          <w:szCs w:val="28"/>
          <w:lang w:val="en-US"/>
        </w:rPr>
        <w:t>I see someone hiding, behind the doghouse.</w:t>
      </w:r>
    </w:p>
    <w:p w14:paraId="737CEE0D" w14:textId="77777777" w:rsidR="00CB0B92" w:rsidRPr="00CB0B92" w:rsidRDefault="00CB0B92" w:rsidP="00CB0B92">
      <w:pPr>
        <w:spacing w:after="120"/>
        <w:ind w:firstLine="284"/>
        <w:rPr>
          <w:sz w:val="28"/>
          <w:szCs w:val="28"/>
          <w:lang w:val="en-US"/>
        </w:rPr>
      </w:pPr>
      <w:r w:rsidRPr="00CB0B92">
        <w:rPr>
          <w:sz w:val="28"/>
          <w:szCs w:val="28"/>
          <w:lang w:val="en-US"/>
        </w:rPr>
        <w:t xml:space="preserve">It looks like a person. A very small person. </w:t>
      </w:r>
    </w:p>
    <w:p w14:paraId="1AC54F27" w14:textId="77777777" w:rsidR="00CB0B92" w:rsidRPr="00CB0B92" w:rsidRDefault="00CB0B92" w:rsidP="00CB0B92">
      <w:pPr>
        <w:spacing w:after="120"/>
        <w:ind w:firstLine="284"/>
        <w:rPr>
          <w:sz w:val="28"/>
          <w:szCs w:val="28"/>
          <w:lang w:val="en-US"/>
        </w:rPr>
      </w:pPr>
      <w:r w:rsidRPr="00CB0B92">
        <w:rPr>
          <w:sz w:val="28"/>
          <w:szCs w:val="28"/>
          <w:lang w:val="en-US"/>
        </w:rPr>
        <w:t>It is a little boy. It is Tom!</w:t>
      </w:r>
    </w:p>
    <w:p w14:paraId="1E7A4A56" w14:textId="77777777" w:rsidR="00CB0B92" w:rsidRPr="00CB0B92" w:rsidRDefault="00CB0B92" w:rsidP="00CB0B92">
      <w:pPr>
        <w:spacing w:after="120"/>
        <w:ind w:firstLine="284"/>
        <w:rPr>
          <w:sz w:val="28"/>
          <w:szCs w:val="28"/>
          <w:lang w:val="en-US"/>
        </w:rPr>
      </w:pPr>
      <w:r w:rsidRPr="00CB0B92">
        <w:rPr>
          <w:sz w:val="28"/>
          <w:szCs w:val="28"/>
          <w:lang w:val="en-US"/>
        </w:rPr>
        <w:t xml:space="preserve">Can you see Tom? He is also watching the bird. </w:t>
      </w:r>
    </w:p>
    <w:p w14:paraId="54827D70" w14:textId="77777777" w:rsidR="00CB0B92" w:rsidRPr="00CB0B92" w:rsidRDefault="00CB0B92" w:rsidP="00CB0B92">
      <w:pPr>
        <w:spacing w:after="120"/>
        <w:ind w:firstLine="284"/>
        <w:rPr>
          <w:sz w:val="28"/>
          <w:szCs w:val="28"/>
          <w:lang w:val="en-US"/>
        </w:rPr>
      </w:pPr>
      <w:r w:rsidRPr="00CB0B92">
        <w:rPr>
          <w:sz w:val="28"/>
          <w:szCs w:val="28"/>
          <w:lang w:val="en-US"/>
        </w:rPr>
        <w:t>Wait. No, he’s watching the cat.</w:t>
      </w:r>
    </w:p>
    <w:p w14:paraId="2D13145F" w14:textId="77777777" w:rsidR="00CB0B92" w:rsidRPr="00CB0B92" w:rsidRDefault="00CB0B92" w:rsidP="00CB0B92">
      <w:pPr>
        <w:spacing w:after="120"/>
        <w:ind w:firstLine="284"/>
        <w:rPr>
          <w:sz w:val="28"/>
          <w:szCs w:val="28"/>
          <w:lang w:val="en-US"/>
        </w:rPr>
      </w:pPr>
      <w:r w:rsidRPr="00CB0B92">
        <w:rPr>
          <w:sz w:val="28"/>
          <w:szCs w:val="28"/>
          <w:lang w:val="en-US"/>
        </w:rPr>
        <w:t>He’s also waiting to make a move.</w:t>
      </w:r>
    </w:p>
    <w:p w14:paraId="50013C74" w14:textId="77777777" w:rsidR="00CB0B92" w:rsidRPr="00CB0B92" w:rsidRDefault="00CB0B92" w:rsidP="00CB0B92">
      <w:pPr>
        <w:spacing w:after="120"/>
        <w:ind w:firstLine="284"/>
        <w:rPr>
          <w:sz w:val="28"/>
          <w:szCs w:val="28"/>
          <w:lang w:val="en-US"/>
        </w:rPr>
      </w:pPr>
      <w:r w:rsidRPr="00CB0B92">
        <w:rPr>
          <w:sz w:val="28"/>
          <w:szCs w:val="28"/>
          <w:lang w:val="en-US"/>
        </w:rPr>
        <w:t xml:space="preserve">Let’s see what he does. </w:t>
      </w:r>
    </w:p>
    <w:p w14:paraId="3DB9DF0E" w14:textId="465C8EDB" w:rsidR="0066053B" w:rsidRDefault="0066053B" w:rsidP="00417D8E">
      <w:pPr>
        <w:spacing w:after="120"/>
        <w:ind w:firstLine="284"/>
        <w:rPr>
          <w:sz w:val="28"/>
          <w:szCs w:val="28"/>
        </w:rPr>
      </w:pPr>
    </w:p>
    <w:p w14:paraId="654FC39B" w14:textId="4010035A" w:rsidR="002A39EE" w:rsidRDefault="002A39EE" w:rsidP="00863DF3">
      <w:pPr>
        <w:spacing w:after="120"/>
        <w:rPr>
          <w:sz w:val="28"/>
          <w:szCs w:val="28"/>
        </w:rPr>
      </w:pPr>
    </w:p>
    <w:p w14:paraId="415D58B4" w14:textId="77777777" w:rsidR="002A39EE" w:rsidRDefault="002A39EE" w:rsidP="00417D8E">
      <w:pPr>
        <w:spacing w:after="120"/>
        <w:ind w:firstLine="284"/>
        <w:rPr>
          <w:sz w:val="28"/>
          <w:szCs w:val="28"/>
        </w:rPr>
      </w:pPr>
    </w:p>
    <w:p w14:paraId="38AA5BF1" w14:textId="7A961153" w:rsidR="0066053B" w:rsidRDefault="0066053B" w:rsidP="00417D8E">
      <w:pPr>
        <w:spacing w:after="120"/>
        <w:ind w:firstLine="284"/>
        <w:rPr>
          <w:sz w:val="28"/>
          <w:szCs w:val="28"/>
        </w:rPr>
      </w:pPr>
    </w:p>
    <w:p w14:paraId="0D4137AB" w14:textId="62C9E689" w:rsidR="0066053B" w:rsidRDefault="0066053B" w:rsidP="00417D8E">
      <w:pPr>
        <w:spacing w:after="120"/>
        <w:ind w:firstLine="284"/>
        <w:rPr>
          <w:sz w:val="28"/>
          <w:szCs w:val="28"/>
        </w:rPr>
      </w:pPr>
    </w:p>
    <w:p w14:paraId="769DF6B9" w14:textId="77777777" w:rsidR="0066053B" w:rsidRPr="002934C5" w:rsidRDefault="0066053B" w:rsidP="00417D8E">
      <w:pPr>
        <w:spacing w:after="120"/>
        <w:ind w:firstLine="284"/>
        <w:rPr>
          <w:sz w:val="28"/>
          <w:szCs w:val="28"/>
        </w:rPr>
      </w:pPr>
    </w:p>
    <w:p w14:paraId="093932B4" w14:textId="77777777" w:rsidR="00BF0F2C" w:rsidRDefault="00BF0F2C" w:rsidP="0066053B">
      <w:pPr>
        <w:pStyle w:val="Header1"/>
        <w:jc w:val="center"/>
        <w:rPr>
          <w:color w:val="000000" w:themeColor="text1"/>
        </w:rPr>
        <w:sectPr w:rsidR="00BF0F2C" w:rsidSect="002942E4">
          <w:pgSz w:w="11906" w:h="16838"/>
          <w:pgMar w:top="1440" w:right="1440" w:bottom="1440" w:left="1440" w:header="851" w:footer="992" w:gutter="0"/>
          <w:cols w:space="425"/>
          <w:docGrid w:type="lines" w:linePitch="312"/>
        </w:sectPr>
      </w:pPr>
      <w:bookmarkStart w:id="10" w:name="_Toc518636936"/>
    </w:p>
    <w:p w14:paraId="115D6CC9" w14:textId="7D6D3119" w:rsidR="0066053B" w:rsidRPr="004849D7" w:rsidRDefault="0066053B" w:rsidP="004849D7">
      <w:pPr>
        <w:pStyle w:val="Header1"/>
        <w:jc w:val="center"/>
        <w:rPr>
          <w:color w:val="000000" w:themeColor="text1"/>
        </w:rPr>
      </w:pPr>
      <w:bookmarkStart w:id="11" w:name="_Toc29168250"/>
      <w:r w:rsidRPr="004849D7">
        <w:rPr>
          <w:color w:val="000000" w:themeColor="text1"/>
        </w:rPr>
        <w:lastRenderedPageBreak/>
        <w:t xml:space="preserve">CHAPTER </w:t>
      </w:r>
      <w:bookmarkEnd w:id="10"/>
      <w:r w:rsidR="00B9691D" w:rsidRPr="004849D7">
        <w:rPr>
          <w:color w:val="000000" w:themeColor="text1"/>
        </w:rPr>
        <w:t>4</w:t>
      </w:r>
      <w:bookmarkEnd w:id="11"/>
    </w:p>
    <w:p w14:paraId="324D8458" w14:textId="7BCAB081" w:rsidR="00417D8E" w:rsidRPr="00CB0B92" w:rsidRDefault="00CB0B92" w:rsidP="004849D7">
      <w:pPr>
        <w:pStyle w:val="Header1"/>
        <w:jc w:val="center"/>
        <w:rPr>
          <w:color w:val="000000" w:themeColor="text1"/>
          <w:szCs w:val="32"/>
          <w:lang w:val="en-US"/>
        </w:rPr>
      </w:pPr>
      <w:r>
        <w:rPr>
          <w:color w:val="000000" w:themeColor="text1"/>
          <w:szCs w:val="32"/>
          <w:lang w:val="en-US"/>
        </w:rPr>
        <w:t>Watch Out!</w:t>
      </w:r>
    </w:p>
    <w:p w14:paraId="73C9CCF8" w14:textId="77777777" w:rsidR="00CB0B92" w:rsidRPr="00CB0B92" w:rsidRDefault="00CB0B92" w:rsidP="00CB0B92">
      <w:pPr>
        <w:spacing w:after="120"/>
        <w:ind w:firstLine="284"/>
        <w:rPr>
          <w:sz w:val="28"/>
          <w:szCs w:val="28"/>
          <w:lang w:val="en-US"/>
        </w:rPr>
      </w:pPr>
      <w:r w:rsidRPr="00CB0B92">
        <w:rPr>
          <w:sz w:val="28"/>
          <w:szCs w:val="28"/>
          <w:lang w:val="en-US"/>
        </w:rPr>
        <w:t xml:space="preserve">Tom is watching Casper, and Casper is watching the bird. </w:t>
      </w:r>
    </w:p>
    <w:p w14:paraId="1FC94660" w14:textId="2EE558B0" w:rsidR="00CB0B92" w:rsidRPr="00CB0B92" w:rsidRDefault="00CB0B92" w:rsidP="00CB0B92">
      <w:pPr>
        <w:spacing w:after="120"/>
        <w:ind w:firstLine="284"/>
        <w:rPr>
          <w:sz w:val="28"/>
          <w:szCs w:val="28"/>
          <w:lang w:val="en-US"/>
        </w:rPr>
      </w:pPr>
      <w:r w:rsidRPr="00CB0B92">
        <w:rPr>
          <w:sz w:val="28"/>
          <w:szCs w:val="28"/>
          <w:lang w:val="en-US"/>
        </w:rPr>
        <w:t xml:space="preserve">Let’s see when they </w:t>
      </w:r>
      <w:del w:id="12" w:author="Zheng Marissa" w:date="2020-02-20T11:45:00Z">
        <w:r w:rsidRPr="00CB0B92" w:rsidDel="00950BB0">
          <w:rPr>
            <w:sz w:val="28"/>
            <w:szCs w:val="28"/>
            <w:lang w:val="en-US"/>
          </w:rPr>
          <w:delText xml:space="preserve">will </w:delText>
        </w:r>
      </w:del>
      <w:r w:rsidRPr="00CB0B92">
        <w:rPr>
          <w:sz w:val="28"/>
          <w:szCs w:val="28"/>
          <w:lang w:val="en-US"/>
        </w:rPr>
        <w:t>make a move</w:t>
      </w:r>
    </w:p>
    <w:p w14:paraId="079D8328" w14:textId="77777777" w:rsidR="00CB0B92" w:rsidRPr="00CB0B92" w:rsidRDefault="00CB0B92" w:rsidP="00CB0B92">
      <w:pPr>
        <w:spacing w:after="120"/>
        <w:ind w:firstLine="284"/>
        <w:rPr>
          <w:sz w:val="28"/>
          <w:szCs w:val="28"/>
          <w:lang w:val="en-US"/>
        </w:rPr>
      </w:pPr>
      <w:r w:rsidRPr="00CB0B92">
        <w:rPr>
          <w:sz w:val="28"/>
          <w:szCs w:val="28"/>
          <w:lang w:val="en-US"/>
        </w:rPr>
        <w:t xml:space="preserve">Let’s watch. </w:t>
      </w:r>
    </w:p>
    <w:p w14:paraId="40BD4470" w14:textId="77777777" w:rsidR="00CB0B92" w:rsidRPr="00CB0B92" w:rsidRDefault="00CB0B92" w:rsidP="00CB0B92">
      <w:pPr>
        <w:spacing w:after="120"/>
        <w:ind w:firstLine="284"/>
        <w:rPr>
          <w:sz w:val="28"/>
          <w:szCs w:val="28"/>
          <w:lang w:val="en-US"/>
        </w:rPr>
      </w:pPr>
      <w:r w:rsidRPr="00CB0B92">
        <w:rPr>
          <w:sz w:val="28"/>
          <w:szCs w:val="28"/>
          <w:lang w:val="en-US"/>
        </w:rPr>
        <w:t>Oh no, bird! Watch out!</w:t>
      </w:r>
    </w:p>
    <w:p w14:paraId="37F74B4A" w14:textId="77777777" w:rsidR="00CB0B92" w:rsidRPr="00CB0B92" w:rsidRDefault="00CB0B92" w:rsidP="00CB0B92">
      <w:pPr>
        <w:spacing w:after="120"/>
        <w:ind w:firstLine="284"/>
        <w:rPr>
          <w:sz w:val="28"/>
          <w:szCs w:val="28"/>
          <w:lang w:val="en-US"/>
        </w:rPr>
      </w:pPr>
      <w:r w:rsidRPr="00CB0B92">
        <w:rPr>
          <w:sz w:val="28"/>
          <w:szCs w:val="28"/>
          <w:lang w:val="en-US"/>
        </w:rPr>
        <w:t>Casper pounces on the bird!</w:t>
      </w:r>
    </w:p>
    <w:p w14:paraId="25101E1E" w14:textId="77777777" w:rsidR="00CB0B92" w:rsidRPr="00CB0B92" w:rsidRDefault="00CB0B92" w:rsidP="00CB0B92">
      <w:pPr>
        <w:spacing w:after="120"/>
        <w:ind w:firstLine="284"/>
        <w:rPr>
          <w:sz w:val="28"/>
          <w:szCs w:val="28"/>
          <w:lang w:val="en-US"/>
        </w:rPr>
      </w:pPr>
      <w:r w:rsidRPr="00CB0B92">
        <w:rPr>
          <w:sz w:val="28"/>
          <w:szCs w:val="28"/>
          <w:lang w:val="en-US"/>
        </w:rPr>
        <w:t>Oh no, Casper! Watch out!</w:t>
      </w:r>
    </w:p>
    <w:p w14:paraId="76601C44" w14:textId="77777777" w:rsidR="00CB0B92" w:rsidRPr="00CB0B92" w:rsidRDefault="00CB0B92" w:rsidP="00CB0B92">
      <w:pPr>
        <w:spacing w:after="120"/>
        <w:ind w:firstLine="284"/>
        <w:rPr>
          <w:sz w:val="28"/>
          <w:szCs w:val="28"/>
          <w:lang w:val="en-US"/>
        </w:rPr>
      </w:pPr>
      <w:r w:rsidRPr="00CB0B92">
        <w:rPr>
          <w:sz w:val="28"/>
          <w:szCs w:val="28"/>
          <w:lang w:val="en-US"/>
        </w:rPr>
        <w:t xml:space="preserve">Tom shouts and pounces on Casper. </w:t>
      </w:r>
    </w:p>
    <w:p w14:paraId="09FB8FD7" w14:textId="074CB0F5" w:rsidR="006B2785" w:rsidRDefault="00CB0B92" w:rsidP="00CB0B92">
      <w:pPr>
        <w:spacing w:after="120"/>
        <w:ind w:firstLine="284"/>
        <w:rPr>
          <w:sz w:val="28"/>
          <w:szCs w:val="28"/>
          <w:lang w:val="en-US"/>
        </w:rPr>
      </w:pPr>
      <w:r w:rsidRPr="00CB0B92">
        <w:rPr>
          <w:sz w:val="28"/>
          <w:szCs w:val="28"/>
          <w:lang w:val="en-US"/>
        </w:rPr>
        <w:t xml:space="preserve">The bird hears </w:t>
      </w:r>
      <w:r>
        <w:rPr>
          <w:sz w:val="28"/>
          <w:szCs w:val="28"/>
          <w:lang w:val="en-US"/>
        </w:rPr>
        <w:t>Tom</w:t>
      </w:r>
      <w:bookmarkStart w:id="13" w:name="_GoBack"/>
      <w:bookmarkEnd w:id="13"/>
      <w:del w:id="14" w:author="Zheng Marissa" w:date="2020-02-20T11:47:00Z">
        <w:r w:rsidRPr="00CB0B92" w:rsidDel="00950BB0">
          <w:rPr>
            <w:sz w:val="28"/>
            <w:szCs w:val="28"/>
            <w:lang w:val="en-US"/>
          </w:rPr>
          <w:delText>,</w:delText>
        </w:r>
      </w:del>
      <w:r w:rsidRPr="00CB0B92">
        <w:rPr>
          <w:sz w:val="28"/>
          <w:szCs w:val="28"/>
          <w:lang w:val="en-US"/>
        </w:rPr>
        <w:t xml:space="preserve"> and flies away</w:t>
      </w:r>
      <w:r>
        <w:rPr>
          <w:sz w:val="28"/>
          <w:szCs w:val="28"/>
          <w:lang w:val="en-US"/>
        </w:rPr>
        <w:t>.</w:t>
      </w:r>
    </w:p>
    <w:p w14:paraId="4E5BD994" w14:textId="28D4C5FE" w:rsidR="00CB0B92" w:rsidRDefault="00CB0B92" w:rsidP="00CB0B92">
      <w:pPr>
        <w:spacing w:after="120"/>
        <w:ind w:firstLine="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Phew! Lucky bird!</w:t>
      </w:r>
    </w:p>
    <w:p w14:paraId="0EBF694D" w14:textId="518D43CF" w:rsidR="00CB0B92" w:rsidRDefault="00CB0B92" w:rsidP="00CB0B92">
      <w:pPr>
        <w:spacing w:after="120"/>
        <w:rPr>
          <w:sz w:val="28"/>
          <w:szCs w:val="28"/>
        </w:rPr>
        <w:sectPr w:rsidR="00CB0B92" w:rsidSect="002942E4">
          <w:pgSz w:w="11906" w:h="16838"/>
          <w:pgMar w:top="1440" w:right="1440" w:bottom="1440" w:left="1440" w:header="851" w:footer="992" w:gutter="0"/>
          <w:cols w:space="425"/>
          <w:docGrid w:type="lines" w:linePitch="312"/>
        </w:sectPr>
      </w:pPr>
    </w:p>
    <w:p w14:paraId="31C5BDBB" w14:textId="612EA952" w:rsidR="002A39EE" w:rsidRPr="00884AFF" w:rsidRDefault="002C415C" w:rsidP="00884AFF">
      <w:pPr>
        <w:pStyle w:val="Header1"/>
        <w:rPr>
          <w:color w:val="000000" w:themeColor="text1"/>
          <w:sz w:val="32"/>
          <w:szCs w:val="32"/>
        </w:rPr>
      </w:pPr>
      <w:bookmarkStart w:id="15" w:name="_Toc29168252"/>
      <w:r w:rsidRPr="00884AFF">
        <w:rPr>
          <w:rFonts w:hint="eastAsia"/>
          <w:color w:val="000000" w:themeColor="text1"/>
          <w:sz w:val="32"/>
          <w:szCs w:val="32"/>
        </w:rPr>
        <w:lastRenderedPageBreak/>
        <w:t>C</w:t>
      </w:r>
      <w:r w:rsidRPr="00884AFF">
        <w:rPr>
          <w:color w:val="000000" w:themeColor="text1"/>
          <w:sz w:val="32"/>
          <w:szCs w:val="32"/>
        </w:rPr>
        <w:t>omprehension Questions</w:t>
      </w:r>
      <w:bookmarkEnd w:id="15"/>
    </w:p>
    <w:p w14:paraId="200A1220" w14:textId="6C2526B5" w:rsidR="00563C6E" w:rsidRDefault="00CB0B92" w:rsidP="00884AFF">
      <w:pPr>
        <w:pStyle w:val="ListParagraph"/>
        <w:numPr>
          <w:ilvl w:val="0"/>
          <w:numId w:val="35"/>
        </w:numPr>
        <w:spacing w:after="120"/>
        <w:rPr>
          <w:sz w:val="28"/>
          <w:szCs w:val="28"/>
        </w:rPr>
      </w:pPr>
      <w:r>
        <w:rPr>
          <w:sz w:val="28"/>
          <w:szCs w:val="28"/>
          <w:lang w:val="en-US"/>
        </w:rPr>
        <w:t>Why did the bird fly away?</w:t>
      </w:r>
    </w:p>
    <w:p w14:paraId="1A922C04" w14:textId="1D77A4E6" w:rsidR="002A39EE" w:rsidRDefault="00CB0B92" w:rsidP="00884AFF">
      <w:pPr>
        <w:pStyle w:val="ListParagraph"/>
        <w:numPr>
          <w:ilvl w:val="0"/>
          <w:numId w:val="35"/>
        </w:numPr>
        <w:spacing w:after="120"/>
        <w:rPr>
          <w:sz w:val="28"/>
          <w:szCs w:val="28"/>
        </w:rPr>
      </w:pPr>
      <w:r>
        <w:rPr>
          <w:sz w:val="28"/>
          <w:szCs w:val="28"/>
          <w:lang w:val="en-US"/>
        </w:rPr>
        <w:t>Who is watching Casper</w:t>
      </w:r>
      <w:r w:rsidR="00863DF3">
        <w:rPr>
          <w:sz w:val="28"/>
          <w:szCs w:val="28"/>
        </w:rPr>
        <w:t>?</w:t>
      </w:r>
    </w:p>
    <w:p w14:paraId="2C175833" w14:textId="7BAAEF21" w:rsidR="00475ADD" w:rsidRDefault="00CB0B92" w:rsidP="00475ADD">
      <w:pPr>
        <w:pStyle w:val="ListParagraph"/>
        <w:numPr>
          <w:ilvl w:val="0"/>
          <w:numId w:val="36"/>
        </w:numPr>
        <w:spacing w:after="120"/>
        <w:rPr>
          <w:sz w:val="28"/>
          <w:szCs w:val="28"/>
        </w:rPr>
      </w:pPr>
      <w:r>
        <w:rPr>
          <w:sz w:val="28"/>
          <w:szCs w:val="28"/>
          <w:lang w:val="en-US"/>
        </w:rPr>
        <w:t>Alan</w:t>
      </w:r>
    </w:p>
    <w:p w14:paraId="3443CCF2" w14:textId="27C1970B" w:rsidR="00475ADD" w:rsidRDefault="00CB0B92" w:rsidP="00475ADD">
      <w:pPr>
        <w:pStyle w:val="ListParagraph"/>
        <w:numPr>
          <w:ilvl w:val="0"/>
          <w:numId w:val="36"/>
        </w:numPr>
        <w:spacing w:after="120"/>
        <w:rPr>
          <w:sz w:val="28"/>
          <w:szCs w:val="28"/>
        </w:rPr>
      </w:pPr>
      <w:r>
        <w:rPr>
          <w:sz w:val="28"/>
          <w:szCs w:val="28"/>
          <w:lang w:val="en-US"/>
        </w:rPr>
        <w:t>Tom</w:t>
      </w:r>
    </w:p>
    <w:p w14:paraId="2E793F65" w14:textId="20C629E1" w:rsidR="00475ADD" w:rsidRDefault="00CB0B92" w:rsidP="00475ADD">
      <w:pPr>
        <w:pStyle w:val="ListParagraph"/>
        <w:numPr>
          <w:ilvl w:val="0"/>
          <w:numId w:val="36"/>
        </w:numPr>
        <w:spacing w:after="120"/>
        <w:rPr>
          <w:sz w:val="28"/>
          <w:szCs w:val="28"/>
        </w:rPr>
      </w:pPr>
      <w:r>
        <w:rPr>
          <w:sz w:val="28"/>
          <w:szCs w:val="28"/>
          <w:lang w:val="en-US"/>
        </w:rPr>
        <w:t>The finch</w:t>
      </w:r>
    </w:p>
    <w:p w14:paraId="576B8A9A" w14:textId="303AF056" w:rsidR="00475ADD" w:rsidRDefault="00CB0B92" w:rsidP="00475ADD">
      <w:pPr>
        <w:pStyle w:val="ListParagraph"/>
        <w:numPr>
          <w:ilvl w:val="0"/>
          <w:numId w:val="36"/>
        </w:numPr>
        <w:spacing w:after="120"/>
        <w:rPr>
          <w:sz w:val="28"/>
          <w:szCs w:val="28"/>
        </w:rPr>
      </w:pPr>
      <w:r>
        <w:rPr>
          <w:sz w:val="28"/>
          <w:szCs w:val="28"/>
          <w:lang w:val="en-US"/>
        </w:rPr>
        <w:t>The bird</w:t>
      </w:r>
    </w:p>
    <w:p w14:paraId="5CF2D8D6" w14:textId="0A18B59D" w:rsidR="00296054" w:rsidRDefault="00CB0B92" w:rsidP="00296054">
      <w:pPr>
        <w:pStyle w:val="ListParagraph"/>
        <w:numPr>
          <w:ilvl w:val="0"/>
          <w:numId w:val="35"/>
        </w:numPr>
        <w:spacing w:after="120"/>
        <w:rPr>
          <w:sz w:val="28"/>
          <w:szCs w:val="28"/>
        </w:rPr>
      </w:pPr>
      <w:r>
        <w:rPr>
          <w:sz w:val="28"/>
          <w:szCs w:val="28"/>
          <w:lang w:val="en-US"/>
        </w:rPr>
        <w:t>A finch is a big bird with colorful feathers.</w:t>
      </w:r>
    </w:p>
    <w:p w14:paraId="3801CC7E" w14:textId="57E0284C" w:rsidR="00296054" w:rsidRPr="00296054" w:rsidRDefault="00CB0B92" w:rsidP="00296054">
      <w:pPr>
        <w:pStyle w:val="ListParagraph"/>
        <w:numPr>
          <w:ilvl w:val="0"/>
          <w:numId w:val="40"/>
        </w:numPr>
        <w:spacing w:after="120"/>
        <w:rPr>
          <w:sz w:val="28"/>
          <w:szCs w:val="28"/>
        </w:rPr>
      </w:pPr>
      <w:r>
        <w:rPr>
          <w:sz w:val="28"/>
          <w:szCs w:val="28"/>
          <w:lang w:val="en-US"/>
        </w:rPr>
        <w:t>True</w:t>
      </w:r>
    </w:p>
    <w:p w14:paraId="07193C69" w14:textId="666CA5A5" w:rsidR="00296054" w:rsidRPr="00296054" w:rsidRDefault="00CB0B92" w:rsidP="00296054">
      <w:pPr>
        <w:pStyle w:val="ListParagraph"/>
        <w:numPr>
          <w:ilvl w:val="0"/>
          <w:numId w:val="40"/>
        </w:numPr>
        <w:spacing w:after="120"/>
        <w:rPr>
          <w:sz w:val="28"/>
          <w:szCs w:val="28"/>
        </w:rPr>
      </w:pPr>
      <w:r>
        <w:rPr>
          <w:sz w:val="28"/>
          <w:szCs w:val="28"/>
          <w:lang w:val="en-US"/>
        </w:rPr>
        <w:t>False</w:t>
      </w:r>
    </w:p>
    <w:p w14:paraId="14E69D6C" w14:textId="68B3C39D" w:rsidR="00884AFF" w:rsidRDefault="00CB0B92" w:rsidP="00884AFF">
      <w:pPr>
        <w:pStyle w:val="ListParagraph"/>
        <w:numPr>
          <w:ilvl w:val="0"/>
          <w:numId w:val="35"/>
        </w:numPr>
        <w:spacing w:after="120"/>
        <w:rPr>
          <w:sz w:val="28"/>
          <w:szCs w:val="28"/>
        </w:rPr>
      </w:pPr>
      <w:r>
        <w:rPr>
          <w:sz w:val="28"/>
          <w:szCs w:val="28"/>
          <w:lang w:val="en-US"/>
        </w:rPr>
        <w:t>What was the bird doing before he was chased away</w:t>
      </w:r>
      <w:r w:rsidR="00D3619C">
        <w:rPr>
          <w:sz w:val="28"/>
          <w:szCs w:val="28"/>
        </w:rPr>
        <w:t>?</w:t>
      </w:r>
    </w:p>
    <w:p w14:paraId="633875A0" w14:textId="7AE45499" w:rsidR="00CB0B92" w:rsidRPr="00CB0B92" w:rsidRDefault="00CB0B92" w:rsidP="00CB0B92">
      <w:pPr>
        <w:pStyle w:val="ListParagraph"/>
        <w:numPr>
          <w:ilvl w:val="0"/>
          <w:numId w:val="37"/>
        </w:numPr>
        <w:spacing w:after="120"/>
        <w:rPr>
          <w:sz w:val="28"/>
          <w:szCs w:val="28"/>
        </w:rPr>
      </w:pPr>
      <w:r w:rsidRPr="00CB0B92">
        <w:rPr>
          <w:sz w:val="28"/>
          <w:szCs w:val="28"/>
          <w:lang w:val="en-US"/>
        </w:rPr>
        <w:t>Playing in the mud</w:t>
      </w:r>
    </w:p>
    <w:p w14:paraId="49FF4C3D" w14:textId="7E1EB3CA" w:rsidR="00475ADD" w:rsidRDefault="00CB0B92" w:rsidP="00475ADD">
      <w:pPr>
        <w:pStyle w:val="ListParagraph"/>
        <w:numPr>
          <w:ilvl w:val="0"/>
          <w:numId w:val="37"/>
        </w:numPr>
        <w:spacing w:after="120"/>
        <w:rPr>
          <w:sz w:val="28"/>
          <w:szCs w:val="28"/>
        </w:rPr>
      </w:pPr>
      <w:r>
        <w:rPr>
          <w:sz w:val="28"/>
          <w:szCs w:val="28"/>
          <w:lang w:val="en-US"/>
        </w:rPr>
        <w:t>Flying in the sky</w:t>
      </w:r>
    </w:p>
    <w:p w14:paraId="427EF64E" w14:textId="6DD0AE77" w:rsidR="00475ADD" w:rsidRDefault="00CB0B92" w:rsidP="00475ADD">
      <w:pPr>
        <w:pStyle w:val="ListParagraph"/>
        <w:numPr>
          <w:ilvl w:val="0"/>
          <w:numId w:val="37"/>
        </w:numPr>
        <w:spacing w:after="120"/>
        <w:rPr>
          <w:sz w:val="28"/>
          <w:szCs w:val="28"/>
        </w:rPr>
      </w:pPr>
      <w:r>
        <w:rPr>
          <w:sz w:val="28"/>
          <w:szCs w:val="28"/>
          <w:lang w:val="en-US"/>
        </w:rPr>
        <w:t>Cleaning his feathers</w:t>
      </w:r>
    </w:p>
    <w:p w14:paraId="5BCA25B0" w14:textId="0F61E74F" w:rsidR="00475ADD" w:rsidRDefault="00CB0B92" w:rsidP="00475ADD">
      <w:pPr>
        <w:pStyle w:val="ListParagraph"/>
        <w:numPr>
          <w:ilvl w:val="0"/>
          <w:numId w:val="37"/>
        </w:numPr>
        <w:spacing w:after="120"/>
        <w:rPr>
          <w:sz w:val="28"/>
          <w:szCs w:val="28"/>
        </w:rPr>
      </w:pPr>
      <w:r>
        <w:rPr>
          <w:sz w:val="28"/>
          <w:szCs w:val="28"/>
          <w:lang w:val="en-US"/>
        </w:rPr>
        <w:t>Eating a worm</w:t>
      </w:r>
    </w:p>
    <w:p w14:paraId="3E391C28" w14:textId="2FF9FE87" w:rsidR="00E20CD1" w:rsidRDefault="00E20CD1" w:rsidP="002A39EE">
      <w:pPr>
        <w:spacing w:after="120"/>
        <w:ind w:firstLine="284"/>
        <w:rPr>
          <w:sz w:val="28"/>
          <w:szCs w:val="28"/>
        </w:rPr>
      </w:pPr>
    </w:p>
    <w:p w14:paraId="6291D22C" w14:textId="77777777" w:rsidR="006B2772" w:rsidRDefault="006B2772" w:rsidP="00773E1F">
      <w:pPr>
        <w:rPr>
          <w:b/>
          <w:sz w:val="32"/>
          <w:szCs w:val="32"/>
        </w:rPr>
        <w:sectPr w:rsidR="006B2772" w:rsidSect="002942E4">
          <w:pgSz w:w="11906" w:h="16838"/>
          <w:pgMar w:top="1440" w:right="1440" w:bottom="1440" w:left="1440" w:header="851" w:footer="992" w:gutter="0"/>
          <w:cols w:space="425"/>
          <w:docGrid w:type="lines" w:linePitch="312"/>
        </w:sectPr>
      </w:pPr>
    </w:p>
    <w:p w14:paraId="544F3015" w14:textId="77777777" w:rsidR="00C73B12" w:rsidRDefault="00B12391" w:rsidP="00773E1F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A</w:t>
      </w:r>
      <w:r>
        <w:rPr>
          <w:b/>
          <w:sz w:val="32"/>
          <w:szCs w:val="32"/>
        </w:rPr>
        <w:t>nswer Key</w:t>
      </w:r>
    </w:p>
    <w:p w14:paraId="3D027818" w14:textId="40070564" w:rsidR="00884AFF" w:rsidRDefault="00CB0B92" w:rsidP="00884AFF">
      <w:pPr>
        <w:pStyle w:val="ListParagraph"/>
        <w:numPr>
          <w:ilvl w:val="0"/>
          <w:numId w:val="34"/>
        </w:numPr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Because Tom was too loud.</w:t>
      </w:r>
    </w:p>
    <w:p w14:paraId="51DFAA75" w14:textId="35E5401E" w:rsidR="00884AFF" w:rsidRDefault="00884AFF" w:rsidP="00884AFF">
      <w:pPr>
        <w:pStyle w:val="ListParagraph"/>
        <w:numPr>
          <w:ilvl w:val="0"/>
          <w:numId w:val="34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B</w:t>
      </w:r>
    </w:p>
    <w:p w14:paraId="36D98CD3" w14:textId="5D418AEB" w:rsidR="00884AFF" w:rsidRDefault="00CB0B92" w:rsidP="00884AFF">
      <w:pPr>
        <w:pStyle w:val="ListParagraph"/>
        <w:numPr>
          <w:ilvl w:val="0"/>
          <w:numId w:val="34"/>
        </w:numPr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B</w:t>
      </w:r>
    </w:p>
    <w:p w14:paraId="1B220F0E" w14:textId="04A84855" w:rsidR="00884AFF" w:rsidRPr="00884AFF" w:rsidRDefault="00884AFF" w:rsidP="00884AFF">
      <w:pPr>
        <w:pStyle w:val="ListParagraph"/>
        <w:numPr>
          <w:ilvl w:val="0"/>
          <w:numId w:val="34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D</w:t>
      </w:r>
    </w:p>
    <w:p w14:paraId="2974A7E8" w14:textId="22C616A0" w:rsidR="00884AFF" w:rsidRDefault="00884AFF" w:rsidP="00773E1F">
      <w:pPr>
        <w:rPr>
          <w:b/>
          <w:sz w:val="32"/>
          <w:szCs w:val="32"/>
        </w:rPr>
        <w:sectPr w:rsidR="00884AFF" w:rsidSect="002942E4">
          <w:pgSz w:w="11906" w:h="16838"/>
          <w:pgMar w:top="1440" w:right="1440" w:bottom="1440" w:left="1440" w:header="851" w:footer="992" w:gutter="0"/>
          <w:cols w:space="425"/>
          <w:docGrid w:type="lines" w:linePitch="312"/>
        </w:sectPr>
      </w:pPr>
    </w:p>
    <w:p w14:paraId="5D8AE65E" w14:textId="705963FD" w:rsidR="00D15DAB" w:rsidRDefault="00C73B12" w:rsidP="00773E1F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W</w:t>
      </w:r>
      <w:r>
        <w:rPr>
          <w:b/>
          <w:sz w:val="32"/>
          <w:szCs w:val="32"/>
        </w:rPr>
        <w:t>ord count</w:t>
      </w:r>
      <w:r w:rsidR="00D15DAB">
        <w:rPr>
          <w:b/>
          <w:sz w:val="32"/>
          <w:szCs w:val="32"/>
        </w:rPr>
        <w:t>:</w:t>
      </w:r>
    </w:p>
    <w:p w14:paraId="3465BBCA" w14:textId="4FA67A00" w:rsidR="0076254B" w:rsidRPr="0076254B" w:rsidRDefault="0076254B" w:rsidP="0076254B">
      <w:pPr>
        <w:pStyle w:val="BodyTextIndent"/>
      </w:pPr>
      <w:r w:rsidRPr="0076254B">
        <w:t>The publisher gives us the final word count. The word count is everything from the first chapter’s title to the end of the comprehension questions.</w:t>
      </w:r>
    </w:p>
    <w:p w14:paraId="3864CB04" w14:textId="77777777" w:rsidR="00BF0F2C" w:rsidRPr="00D15DAB" w:rsidRDefault="00BF0F2C" w:rsidP="00D15DAB"/>
    <w:p w14:paraId="21D5159E" w14:textId="046F2ED8" w:rsidR="00D15DAB" w:rsidRDefault="00D15DAB" w:rsidP="00773E1F">
      <w:pPr>
        <w:rPr>
          <w:b/>
          <w:sz w:val="32"/>
          <w:szCs w:val="32"/>
        </w:rPr>
        <w:sectPr w:rsidR="00D15DAB" w:rsidSect="002942E4">
          <w:pgSz w:w="11906" w:h="16838"/>
          <w:pgMar w:top="1440" w:right="1440" w:bottom="1440" w:left="1440" w:header="851" w:footer="992" w:gutter="0"/>
          <w:cols w:space="425"/>
          <w:docGrid w:type="lines" w:linePitch="312"/>
        </w:sectPr>
      </w:pPr>
    </w:p>
    <w:p w14:paraId="31BCB5E2" w14:textId="2DC9F09F" w:rsidR="00020954" w:rsidRDefault="00020954" w:rsidP="00C269AF">
      <w:pPr>
        <w:jc w:val="center"/>
        <w:rPr>
          <w:b/>
          <w:sz w:val="32"/>
          <w:szCs w:val="32"/>
        </w:rPr>
      </w:pPr>
      <w:r w:rsidRPr="00B77A72">
        <w:rPr>
          <w:rFonts w:hint="eastAsia"/>
          <w:b/>
          <w:sz w:val="32"/>
          <w:szCs w:val="32"/>
        </w:rPr>
        <w:lastRenderedPageBreak/>
        <w:t>Proofreading Checklist</w:t>
      </w:r>
    </w:p>
    <w:p w14:paraId="3720D655" w14:textId="3FBDD321" w:rsidR="00C269AF" w:rsidRPr="00D15DAB" w:rsidRDefault="00D05918" w:rsidP="0076254B">
      <w:pPr>
        <w:ind w:firstLine="284"/>
        <w:rPr>
          <w:bCs/>
          <w:sz w:val="32"/>
          <w:szCs w:val="32"/>
        </w:rPr>
      </w:pPr>
      <w:r>
        <w:rPr>
          <w:bCs/>
          <w:sz w:val="32"/>
          <w:szCs w:val="32"/>
        </w:rPr>
        <w:t>A</w:t>
      </w:r>
      <w:r w:rsidR="00D15DAB" w:rsidRPr="00D15DAB">
        <w:rPr>
          <w:bCs/>
          <w:sz w:val="32"/>
          <w:szCs w:val="32"/>
        </w:rPr>
        <w:t xml:space="preserve"> proofreader</w:t>
      </w:r>
      <w:r w:rsidR="00421057">
        <w:rPr>
          <w:bCs/>
          <w:sz w:val="32"/>
          <w:szCs w:val="32"/>
        </w:rPr>
        <w:t>'</w:t>
      </w:r>
      <w:r w:rsidR="00D15DAB" w:rsidRPr="00D15DAB">
        <w:rPr>
          <w:bCs/>
          <w:sz w:val="32"/>
          <w:szCs w:val="32"/>
        </w:rPr>
        <w:t xml:space="preserve">s name must </w:t>
      </w:r>
      <w:r w:rsidR="00D15DAB" w:rsidRPr="0076254B">
        <w:rPr>
          <w:bCs/>
          <w:sz w:val="32"/>
          <w:szCs w:val="32"/>
          <w:highlight w:val="yellow"/>
        </w:rPr>
        <w:t>appear in track changes</w:t>
      </w:r>
      <w:r w:rsidR="00421057">
        <w:rPr>
          <w:bCs/>
          <w:sz w:val="32"/>
          <w:szCs w:val="32"/>
        </w:rPr>
        <w:t xml:space="preserve"> and must match the proofreader entered in the box</w:t>
      </w:r>
      <w:r w:rsidR="0076254B">
        <w:rPr>
          <w:bCs/>
          <w:sz w:val="32"/>
          <w:szCs w:val="32"/>
        </w:rPr>
        <w:t xml:space="preserve"> below</w:t>
      </w:r>
      <w:r w:rsidR="00421057">
        <w:rPr>
          <w:bCs/>
          <w:sz w:val="32"/>
          <w:szCs w:val="32"/>
        </w:rPr>
        <w:t>.</w:t>
      </w:r>
      <w:r w:rsidR="0076254B">
        <w:rPr>
          <w:bCs/>
          <w:sz w:val="32"/>
          <w:szCs w:val="32"/>
        </w:rPr>
        <w:t xml:space="preserve"> Even if it is your own. If someone else used your Microsoft word account to edit, then write that explanation in the proofreader box.</w:t>
      </w:r>
      <w:r>
        <w:rPr>
          <w:bCs/>
          <w:sz w:val="32"/>
          <w:szCs w:val="32"/>
        </w:rPr>
        <w:t xml:space="preserve"> Try, it brings down our costs and is a demand of the publisher.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4"/>
        <w:gridCol w:w="5176"/>
      </w:tblGrid>
      <w:tr w:rsidR="00020954" w14:paraId="3A8CADFE" w14:textId="77777777" w:rsidTr="00334FFA">
        <w:trPr>
          <w:jc w:val="center"/>
        </w:trPr>
        <w:tc>
          <w:tcPr>
            <w:tcW w:w="3114" w:type="dxa"/>
          </w:tcPr>
          <w:p w14:paraId="2F9A6682" w14:textId="77777777" w:rsidR="00020954" w:rsidRPr="009561B8" w:rsidRDefault="00020954" w:rsidP="00334FFA">
            <w:pPr>
              <w:rPr>
                <w:b/>
              </w:rPr>
            </w:pPr>
            <w:r w:rsidRPr="009561B8">
              <w:rPr>
                <w:rFonts w:hint="eastAsia"/>
                <w:b/>
              </w:rPr>
              <w:t xml:space="preserve">First </w:t>
            </w:r>
            <w:r>
              <w:rPr>
                <w:b/>
              </w:rPr>
              <w:t>P</w:t>
            </w:r>
            <w:r w:rsidRPr="009561B8">
              <w:rPr>
                <w:rFonts w:hint="eastAsia"/>
                <w:b/>
              </w:rPr>
              <w:t>roofreader</w:t>
            </w:r>
          </w:p>
        </w:tc>
        <w:tc>
          <w:tcPr>
            <w:tcW w:w="5176" w:type="dxa"/>
          </w:tcPr>
          <w:p w14:paraId="515B6709" w14:textId="07C476EB" w:rsidR="00020954" w:rsidRPr="00950BB0" w:rsidRDefault="0076254B" w:rsidP="00334FFA">
            <w:pPr>
              <w:rPr>
                <w:lang w:val="fr-FR"/>
                <w:rPrChange w:id="16" w:author="Zheng Marissa" w:date="2020-02-20T11:46:00Z">
                  <w:rPr/>
                </w:rPrChange>
              </w:rPr>
            </w:pPr>
            <w:del w:id="17" w:author="Zheng Marissa" w:date="2020-02-20T11:46:00Z">
              <w:r w:rsidDel="00950BB0">
                <w:delText>Charly (my wife Emma used my Microsoft word account)</w:delText>
              </w:r>
            </w:del>
            <w:ins w:id="18" w:author="Zheng Marissa" w:date="2020-02-20T11:46:00Z">
              <w:r w:rsidR="00950BB0">
                <w:t>Marissa Zheng</w:t>
              </w:r>
            </w:ins>
          </w:p>
        </w:tc>
      </w:tr>
      <w:tr w:rsidR="00020954" w14:paraId="32B89D22" w14:textId="77777777" w:rsidTr="00334FFA">
        <w:trPr>
          <w:jc w:val="center"/>
        </w:trPr>
        <w:tc>
          <w:tcPr>
            <w:tcW w:w="3114" w:type="dxa"/>
          </w:tcPr>
          <w:p w14:paraId="41FBCE6D" w14:textId="77777777" w:rsidR="00020954" w:rsidRPr="009561B8" w:rsidRDefault="00020954" w:rsidP="00334FFA">
            <w:pPr>
              <w:rPr>
                <w:b/>
              </w:rPr>
            </w:pPr>
            <w:r w:rsidRPr="009561B8">
              <w:rPr>
                <w:rFonts w:hint="eastAsia"/>
                <w:b/>
              </w:rPr>
              <w:t xml:space="preserve">Second </w:t>
            </w:r>
            <w:r>
              <w:rPr>
                <w:b/>
              </w:rPr>
              <w:t>P</w:t>
            </w:r>
            <w:r w:rsidRPr="009561B8">
              <w:rPr>
                <w:rFonts w:hint="eastAsia"/>
                <w:b/>
              </w:rPr>
              <w:t>roofreader</w:t>
            </w:r>
          </w:p>
        </w:tc>
        <w:tc>
          <w:tcPr>
            <w:tcW w:w="5176" w:type="dxa"/>
          </w:tcPr>
          <w:p w14:paraId="742B0DAD" w14:textId="3CB91525" w:rsidR="00020954" w:rsidRDefault="00020954" w:rsidP="00334FFA"/>
        </w:tc>
      </w:tr>
      <w:tr w:rsidR="00020954" w14:paraId="05C059E1" w14:textId="77777777" w:rsidTr="00334FFA">
        <w:trPr>
          <w:jc w:val="center"/>
        </w:trPr>
        <w:tc>
          <w:tcPr>
            <w:tcW w:w="3114" w:type="dxa"/>
          </w:tcPr>
          <w:p w14:paraId="6F7101C8" w14:textId="77777777" w:rsidR="00020954" w:rsidRPr="009561B8" w:rsidRDefault="00020954" w:rsidP="00334FFA">
            <w:pPr>
              <w:rPr>
                <w:b/>
              </w:rPr>
            </w:pPr>
            <w:r w:rsidRPr="009561B8">
              <w:rPr>
                <w:rFonts w:hint="eastAsia"/>
                <w:b/>
              </w:rPr>
              <w:t xml:space="preserve">Third </w:t>
            </w:r>
            <w:r>
              <w:rPr>
                <w:b/>
              </w:rPr>
              <w:t>P</w:t>
            </w:r>
            <w:r w:rsidRPr="009561B8">
              <w:rPr>
                <w:rFonts w:hint="eastAsia"/>
                <w:b/>
              </w:rPr>
              <w:t>roofreader</w:t>
            </w:r>
          </w:p>
        </w:tc>
        <w:tc>
          <w:tcPr>
            <w:tcW w:w="5176" w:type="dxa"/>
          </w:tcPr>
          <w:p w14:paraId="5D5E4D17" w14:textId="236CFA4B" w:rsidR="00020954" w:rsidRDefault="00020954" w:rsidP="00334FFA"/>
        </w:tc>
      </w:tr>
      <w:tr w:rsidR="00020954" w14:paraId="177A1D8B" w14:textId="77777777" w:rsidTr="00334FFA">
        <w:trPr>
          <w:jc w:val="center"/>
        </w:trPr>
        <w:tc>
          <w:tcPr>
            <w:tcW w:w="3114" w:type="dxa"/>
          </w:tcPr>
          <w:p w14:paraId="3F44BD24" w14:textId="77777777" w:rsidR="00020954" w:rsidRPr="009561B8" w:rsidRDefault="00020954" w:rsidP="00334FFA">
            <w:pPr>
              <w:rPr>
                <w:b/>
              </w:rPr>
            </w:pPr>
            <w:r w:rsidRPr="009561B8">
              <w:rPr>
                <w:rFonts w:hint="eastAsia"/>
                <w:b/>
              </w:rPr>
              <w:t xml:space="preserve">Fourth </w:t>
            </w:r>
            <w:r>
              <w:rPr>
                <w:b/>
              </w:rPr>
              <w:t>P</w:t>
            </w:r>
            <w:r w:rsidRPr="009561B8">
              <w:rPr>
                <w:rFonts w:hint="eastAsia"/>
                <w:b/>
              </w:rPr>
              <w:t>roofreader</w:t>
            </w:r>
          </w:p>
        </w:tc>
        <w:tc>
          <w:tcPr>
            <w:tcW w:w="5176" w:type="dxa"/>
          </w:tcPr>
          <w:p w14:paraId="4B18F4F4" w14:textId="26CADE86" w:rsidR="00020954" w:rsidRDefault="00020954" w:rsidP="00334FFA"/>
        </w:tc>
      </w:tr>
    </w:tbl>
    <w:p w14:paraId="2FF6B749" w14:textId="77777777" w:rsidR="00020954" w:rsidRPr="001A6ABB" w:rsidRDefault="00020954" w:rsidP="00020954">
      <w:pPr>
        <w:rPr>
          <w:b/>
        </w:rPr>
      </w:pPr>
    </w:p>
    <w:p w14:paraId="1549197A" w14:textId="77777777" w:rsidR="00020954" w:rsidRPr="001A6ABB" w:rsidRDefault="00020954" w:rsidP="00CD429B">
      <w:pPr>
        <w:rPr>
          <w:b/>
        </w:rPr>
      </w:pPr>
    </w:p>
    <w:sectPr w:rsidR="00020954" w:rsidRPr="001A6ABB" w:rsidSect="002942E4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F161DE" w14:textId="77777777" w:rsidR="00094333" w:rsidRDefault="00094333">
      <w:r>
        <w:separator/>
      </w:r>
    </w:p>
  </w:endnote>
  <w:endnote w:type="continuationSeparator" w:id="0">
    <w:p w14:paraId="52AC8B96" w14:textId="77777777" w:rsidR="00094333" w:rsidRDefault="000943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KKPhoneticNew">
    <w:altName w:val="Times New Roman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 (Body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Œ¢»Ì—Å_/">
    <w:altName w:val="Cambria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DCE12E" w14:textId="77777777" w:rsidR="000E2B59" w:rsidRDefault="000E2B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2DC953" w14:textId="77777777" w:rsidR="000E2B59" w:rsidRDefault="000E2B5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B08AC3" w14:textId="77777777" w:rsidR="000E2B59" w:rsidRDefault="000E2B5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EEAD65" w14:textId="77777777" w:rsidR="00E63844" w:rsidRDefault="00E63844" w:rsidP="007275C3">
    <w:pPr>
      <w:pStyle w:val="Footer"/>
      <w:framePr w:wrap="none" w:vAnchor="text" w:hAnchor="margin" w:xAlign="center" w:y="1"/>
      <w:rPr>
        <w:rStyle w:val="PageNumber"/>
        <w:sz w:val="24"/>
        <w:szCs w:val="24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37EF5E7" w14:textId="77777777" w:rsidR="00E63844" w:rsidRDefault="00E63844" w:rsidP="00C57448">
    <w:pPr>
      <w:pStyle w:val="Footer"/>
      <w:ind w:right="360"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59505418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578D41A" w14:textId="1D3A0938" w:rsidR="00E63844" w:rsidRDefault="00E63844" w:rsidP="007275C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31042C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D55827A" w14:textId="77777777" w:rsidR="00E63844" w:rsidRDefault="00E63844" w:rsidP="00D7327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CFC626" w14:textId="77777777" w:rsidR="00094333" w:rsidRDefault="00094333">
      <w:r>
        <w:separator/>
      </w:r>
    </w:p>
  </w:footnote>
  <w:footnote w:type="continuationSeparator" w:id="0">
    <w:p w14:paraId="6DB7C1E7" w14:textId="77777777" w:rsidR="00094333" w:rsidRDefault="000943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2BE282" w14:textId="77777777" w:rsidR="000E2B59" w:rsidRDefault="000E2B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BD6535" w14:textId="77777777" w:rsidR="000E2B59" w:rsidRDefault="000E2B5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2353E1" w14:textId="77777777" w:rsidR="000E2B59" w:rsidRDefault="000E2B5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CF6A64" w14:textId="0CB74331" w:rsidR="00E63844" w:rsidRPr="007F35A4" w:rsidRDefault="00E63844" w:rsidP="007F35A4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4E7F50"/>
    <w:multiLevelType w:val="hybridMultilevel"/>
    <w:tmpl w:val="CFE4E858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4474342"/>
    <w:multiLevelType w:val="hybridMultilevel"/>
    <w:tmpl w:val="1B4A24CA"/>
    <w:lvl w:ilvl="0" w:tplc="00000001">
      <w:start w:val="1"/>
      <w:numFmt w:val="bullet"/>
      <w:lvlText w:val="•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9047EF9"/>
    <w:multiLevelType w:val="hybridMultilevel"/>
    <w:tmpl w:val="F27654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CA83534"/>
    <w:multiLevelType w:val="hybridMultilevel"/>
    <w:tmpl w:val="867483D2"/>
    <w:lvl w:ilvl="0" w:tplc="04090013">
      <w:start w:val="1"/>
      <w:numFmt w:val="upperRoman"/>
      <w:lvlText w:val="%1."/>
      <w:lvlJc w:val="righ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0CF7041E"/>
    <w:multiLevelType w:val="hybridMultilevel"/>
    <w:tmpl w:val="5B88E4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F130989"/>
    <w:multiLevelType w:val="hybridMultilevel"/>
    <w:tmpl w:val="056449CA"/>
    <w:lvl w:ilvl="0" w:tplc="5928ABD2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cs="Times New Roman" w:hint="eastAsia"/>
        <w:b/>
        <w:i w:val="0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7" w15:restartNumberingAfterBreak="0">
    <w:nsid w:val="10C86C97"/>
    <w:multiLevelType w:val="hybridMultilevel"/>
    <w:tmpl w:val="753614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8" w15:restartNumberingAfterBreak="0">
    <w:nsid w:val="118F5AF8"/>
    <w:multiLevelType w:val="hybridMultilevel"/>
    <w:tmpl w:val="95382EFA"/>
    <w:lvl w:ilvl="0" w:tplc="0660EC36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Palatino" w:eastAsia="PMingLiU" w:hAnsi="Palatino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B3D39C0"/>
    <w:multiLevelType w:val="hybridMultilevel"/>
    <w:tmpl w:val="18586762"/>
    <w:lvl w:ilvl="0" w:tplc="04090013">
      <w:start w:val="1"/>
      <w:numFmt w:val="upperRoman"/>
      <w:lvlText w:val="%1."/>
      <w:lvlJc w:val="righ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0" w15:restartNumberingAfterBreak="0">
    <w:nsid w:val="1BE270C1"/>
    <w:multiLevelType w:val="hybridMultilevel"/>
    <w:tmpl w:val="F968C394"/>
    <w:lvl w:ilvl="0" w:tplc="10090015">
      <w:start w:val="1"/>
      <w:numFmt w:val="upperLetter"/>
      <w:lvlText w:val="%1."/>
      <w:lvlJc w:val="left"/>
      <w:pPr>
        <w:ind w:left="1724" w:hanging="360"/>
      </w:pPr>
    </w:lvl>
    <w:lvl w:ilvl="1" w:tplc="04090019" w:tentative="1">
      <w:start w:val="1"/>
      <w:numFmt w:val="lowerLetter"/>
      <w:lvlText w:val="%2."/>
      <w:lvlJc w:val="left"/>
      <w:pPr>
        <w:ind w:left="2444" w:hanging="360"/>
      </w:pPr>
    </w:lvl>
    <w:lvl w:ilvl="2" w:tplc="0409001B" w:tentative="1">
      <w:start w:val="1"/>
      <w:numFmt w:val="lowerRoman"/>
      <w:lvlText w:val="%3."/>
      <w:lvlJc w:val="right"/>
      <w:pPr>
        <w:ind w:left="3164" w:hanging="180"/>
      </w:pPr>
    </w:lvl>
    <w:lvl w:ilvl="3" w:tplc="0409000F" w:tentative="1">
      <w:start w:val="1"/>
      <w:numFmt w:val="decimal"/>
      <w:lvlText w:val="%4."/>
      <w:lvlJc w:val="left"/>
      <w:pPr>
        <w:ind w:left="3884" w:hanging="360"/>
      </w:pPr>
    </w:lvl>
    <w:lvl w:ilvl="4" w:tplc="04090019" w:tentative="1">
      <w:start w:val="1"/>
      <w:numFmt w:val="lowerLetter"/>
      <w:lvlText w:val="%5."/>
      <w:lvlJc w:val="left"/>
      <w:pPr>
        <w:ind w:left="4604" w:hanging="360"/>
      </w:pPr>
    </w:lvl>
    <w:lvl w:ilvl="5" w:tplc="0409001B" w:tentative="1">
      <w:start w:val="1"/>
      <w:numFmt w:val="lowerRoman"/>
      <w:lvlText w:val="%6."/>
      <w:lvlJc w:val="right"/>
      <w:pPr>
        <w:ind w:left="5324" w:hanging="180"/>
      </w:pPr>
    </w:lvl>
    <w:lvl w:ilvl="6" w:tplc="0409000F" w:tentative="1">
      <w:start w:val="1"/>
      <w:numFmt w:val="decimal"/>
      <w:lvlText w:val="%7."/>
      <w:lvlJc w:val="left"/>
      <w:pPr>
        <w:ind w:left="6044" w:hanging="360"/>
      </w:pPr>
    </w:lvl>
    <w:lvl w:ilvl="7" w:tplc="04090019" w:tentative="1">
      <w:start w:val="1"/>
      <w:numFmt w:val="lowerLetter"/>
      <w:lvlText w:val="%8."/>
      <w:lvlJc w:val="left"/>
      <w:pPr>
        <w:ind w:left="6764" w:hanging="360"/>
      </w:pPr>
    </w:lvl>
    <w:lvl w:ilvl="8" w:tplc="040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11" w15:restartNumberingAfterBreak="0">
    <w:nsid w:val="1CDB218F"/>
    <w:multiLevelType w:val="hybridMultilevel"/>
    <w:tmpl w:val="65B693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2670DA"/>
    <w:multiLevelType w:val="hybridMultilevel"/>
    <w:tmpl w:val="5C906572"/>
    <w:lvl w:ilvl="0" w:tplc="10090015">
      <w:start w:val="1"/>
      <w:numFmt w:val="upperLetter"/>
      <w:lvlText w:val="%1."/>
      <w:lvlJc w:val="left"/>
      <w:pPr>
        <w:ind w:left="1724" w:hanging="360"/>
      </w:pPr>
    </w:lvl>
    <w:lvl w:ilvl="1" w:tplc="04090019" w:tentative="1">
      <w:start w:val="1"/>
      <w:numFmt w:val="lowerLetter"/>
      <w:lvlText w:val="%2."/>
      <w:lvlJc w:val="left"/>
      <w:pPr>
        <w:ind w:left="2444" w:hanging="360"/>
      </w:pPr>
    </w:lvl>
    <w:lvl w:ilvl="2" w:tplc="0409001B" w:tentative="1">
      <w:start w:val="1"/>
      <w:numFmt w:val="lowerRoman"/>
      <w:lvlText w:val="%3."/>
      <w:lvlJc w:val="right"/>
      <w:pPr>
        <w:ind w:left="3164" w:hanging="180"/>
      </w:pPr>
    </w:lvl>
    <w:lvl w:ilvl="3" w:tplc="0409000F" w:tentative="1">
      <w:start w:val="1"/>
      <w:numFmt w:val="decimal"/>
      <w:lvlText w:val="%4."/>
      <w:lvlJc w:val="left"/>
      <w:pPr>
        <w:ind w:left="3884" w:hanging="360"/>
      </w:pPr>
    </w:lvl>
    <w:lvl w:ilvl="4" w:tplc="04090019" w:tentative="1">
      <w:start w:val="1"/>
      <w:numFmt w:val="lowerLetter"/>
      <w:lvlText w:val="%5."/>
      <w:lvlJc w:val="left"/>
      <w:pPr>
        <w:ind w:left="4604" w:hanging="360"/>
      </w:pPr>
    </w:lvl>
    <w:lvl w:ilvl="5" w:tplc="0409001B" w:tentative="1">
      <w:start w:val="1"/>
      <w:numFmt w:val="lowerRoman"/>
      <w:lvlText w:val="%6."/>
      <w:lvlJc w:val="right"/>
      <w:pPr>
        <w:ind w:left="5324" w:hanging="180"/>
      </w:pPr>
    </w:lvl>
    <w:lvl w:ilvl="6" w:tplc="0409000F" w:tentative="1">
      <w:start w:val="1"/>
      <w:numFmt w:val="decimal"/>
      <w:lvlText w:val="%7."/>
      <w:lvlJc w:val="left"/>
      <w:pPr>
        <w:ind w:left="6044" w:hanging="360"/>
      </w:pPr>
    </w:lvl>
    <w:lvl w:ilvl="7" w:tplc="04090019" w:tentative="1">
      <w:start w:val="1"/>
      <w:numFmt w:val="lowerLetter"/>
      <w:lvlText w:val="%8."/>
      <w:lvlJc w:val="left"/>
      <w:pPr>
        <w:ind w:left="6764" w:hanging="360"/>
      </w:pPr>
    </w:lvl>
    <w:lvl w:ilvl="8" w:tplc="040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13" w15:restartNumberingAfterBreak="0">
    <w:nsid w:val="1F5D5776"/>
    <w:multiLevelType w:val="hybridMultilevel"/>
    <w:tmpl w:val="31EECD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56A0EBA"/>
    <w:multiLevelType w:val="hybridMultilevel"/>
    <w:tmpl w:val="6DA614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A0D6D97"/>
    <w:multiLevelType w:val="hybridMultilevel"/>
    <w:tmpl w:val="223A71A4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80"/>
        </w:tabs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20"/>
        </w:tabs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80"/>
        </w:tabs>
        <w:ind w:left="4680" w:hanging="480"/>
      </w:pPr>
      <w:rPr>
        <w:rFonts w:ascii="Wingdings" w:hAnsi="Wingdings" w:hint="default"/>
      </w:rPr>
    </w:lvl>
  </w:abstractNum>
  <w:abstractNum w:abstractNumId="16" w15:restartNumberingAfterBreak="0">
    <w:nsid w:val="2A7215D0"/>
    <w:multiLevelType w:val="hybridMultilevel"/>
    <w:tmpl w:val="AC5CF77E"/>
    <w:lvl w:ilvl="0" w:tplc="4620B6CE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308B1199"/>
    <w:multiLevelType w:val="hybridMultilevel"/>
    <w:tmpl w:val="8B780D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8C1999"/>
    <w:multiLevelType w:val="hybridMultilevel"/>
    <w:tmpl w:val="349CA782"/>
    <w:lvl w:ilvl="0" w:tplc="30160BF0">
      <w:start w:val="1"/>
      <w:numFmt w:val="decimal"/>
      <w:lvlText w:val="%1"/>
      <w:lvlJc w:val="left"/>
      <w:pPr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9" w15:restartNumberingAfterBreak="0">
    <w:nsid w:val="321100C1"/>
    <w:multiLevelType w:val="hybridMultilevel"/>
    <w:tmpl w:val="34E82FB2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32C85CE6"/>
    <w:multiLevelType w:val="hybridMultilevel"/>
    <w:tmpl w:val="58EA93AC"/>
    <w:lvl w:ilvl="0" w:tplc="10090015">
      <w:start w:val="1"/>
      <w:numFmt w:val="upperLetter"/>
      <w:lvlText w:val="%1.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1" w15:restartNumberingAfterBreak="0">
    <w:nsid w:val="36CB3EE1"/>
    <w:multiLevelType w:val="hybridMultilevel"/>
    <w:tmpl w:val="7B42FFEE"/>
    <w:lvl w:ilvl="0" w:tplc="E1C024B4">
      <w:start w:val="1"/>
      <w:numFmt w:val="decimal"/>
      <w:lvlText w:val="%1."/>
      <w:lvlJc w:val="left"/>
      <w:pPr>
        <w:ind w:left="720" w:hanging="360"/>
      </w:pPr>
      <w:rPr>
        <w:b w:val="0"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DB36C3"/>
    <w:multiLevelType w:val="hybridMultilevel"/>
    <w:tmpl w:val="75AE1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C128D3"/>
    <w:multiLevelType w:val="hybridMultilevel"/>
    <w:tmpl w:val="C2188D6E"/>
    <w:lvl w:ilvl="0" w:tplc="10090015">
      <w:start w:val="1"/>
      <w:numFmt w:val="upperLetter"/>
      <w:lvlText w:val="%1.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4" w15:restartNumberingAfterBreak="0">
    <w:nsid w:val="3F0C0054"/>
    <w:multiLevelType w:val="hybridMultilevel"/>
    <w:tmpl w:val="867483D2"/>
    <w:lvl w:ilvl="0" w:tplc="04090013">
      <w:start w:val="1"/>
      <w:numFmt w:val="upperRoman"/>
      <w:lvlText w:val="%1."/>
      <w:lvlJc w:val="righ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3F5F52AA"/>
    <w:multiLevelType w:val="hybridMultilevel"/>
    <w:tmpl w:val="ACF834F6"/>
    <w:lvl w:ilvl="0" w:tplc="0409000F">
      <w:start w:val="1"/>
      <w:numFmt w:val="decimal"/>
      <w:lvlText w:val="%1."/>
      <w:lvlJc w:val="left"/>
      <w:pPr>
        <w:ind w:left="780" w:hanging="42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C62E12"/>
    <w:multiLevelType w:val="hybridMultilevel"/>
    <w:tmpl w:val="592A0EA0"/>
    <w:lvl w:ilvl="0" w:tplc="7D6CFE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44430C"/>
    <w:multiLevelType w:val="hybridMultilevel"/>
    <w:tmpl w:val="867483D2"/>
    <w:lvl w:ilvl="0" w:tplc="04090013">
      <w:start w:val="1"/>
      <w:numFmt w:val="upperRoman"/>
      <w:lvlText w:val="%1."/>
      <w:lvlJc w:val="righ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4E456F92"/>
    <w:multiLevelType w:val="hybridMultilevel"/>
    <w:tmpl w:val="867483D2"/>
    <w:lvl w:ilvl="0" w:tplc="04090013">
      <w:start w:val="1"/>
      <w:numFmt w:val="upperRoman"/>
      <w:lvlText w:val="%1."/>
      <w:lvlJc w:val="righ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51961BA7"/>
    <w:multiLevelType w:val="hybridMultilevel"/>
    <w:tmpl w:val="1A0A4F5E"/>
    <w:lvl w:ilvl="0" w:tplc="1009000F">
      <w:start w:val="1"/>
      <w:numFmt w:val="decimal"/>
      <w:lvlText w:val="%1."/>
      <w:lvlJc w:val="left"/>
      <w:pPr>
        <w:ind w:left="1004" w:hanging="360"/>
      </w:pPr>
    </w:lvl>
    <w:lvl w:ilvl="1" w:tplc="10090015">
      <w:start w:val="1"/>
      <w:numFmt w:val="upp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0" w15:restartNumberingAfterBreak="0">
    <w:nsid w:val="571A5137"/>
    <w:multiLevelType w:val="hybridMultilevel"/>
    <w:tmpl w:val="B2D4FEBE"/>
    <w:lvl w:ilvl="0" w:tplc="3C363EA6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Palatino" w:eastAsia="PMingLiU" w:hAnsi="Palatino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7F64DCA"/>
    <w:multiLevelType w:val="hybridMultilevel"/>
    <w:tmpl w:val="E8D86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650359"/>
    <w:multiLevelType w:val="hybridMultilevel"/>
    <w:tmpl w:val="24949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466C29"/>
    <w:multiLevelType w:val="hybridMultilevel"/>
    <w:tmpl w:val="41E419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44EDA"/>
    <w:multiLevelType w:val="hybridMultilevel"/>
    <w:tmpl w:val="5778FF20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FBC7FB8"/>
    <w:multiLevelType w:val="hybridMultilevel"/>
    <w:tmpl w:val="F3024874"/>
    <w:lvl w:ilvl="0" w:tplc="FD6262D4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2C038C4"/>
    <w:multiLevelType w:val="hybridMultilevel"/>
    <w:tmpl w:val="753614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37" w15:restartNumberingAfterBreak="0">
    <w:nsid w:val="64F443B6"/>
    <w:multiLevelType w:val="hybridMultilevel"/>
    <w:tmpl w:val="753614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38" w15:restartNumberingAfterBreak="0">
    <w:nsid w:val="65BA58F2"/>
    <w:multiLevelType w:val="hybridMultilevel"/>
    <w:tmpl w:val="EA8CB194"/>
    <w:lvl w:ilvl="0" w:tplc="B96CFB44">
      <w:start w:val="1"/>
      <w:numFmt w:val="decimal"/>
      <w:lvlText w:val="%1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C15D28"/>
    <w:multiLevelType w:val="hybridMultilevel"/>
    <w:tmpl w:val="2CD8ABAE"/>
    <w:lvl w:ilvl="0" w:tplc="1009000F">
      <w:start w:val="1"/>
      <w:numFmt w:val="decimal"/>
      <w:lvlText w:val="%1."/>
      <w:lvlJc w:val="left"/>
      <w:pPr>
        <w:ind w:left="1004" w:hanging="360"/>
      </w:pPr>
    </w:lvl>
    <w:lvl w:ilvl="1" w:tplc="04090019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0" w15:restartNumberingAfterBreak="0">
    <w:nsid w:val="73420775"/>
    <w:multiLevelType w:val="hybridMultilevel"/>
    <w:tmpl w:val="862011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6CF3088"/>
    <w:multiLevelType w:val="hybridMultilevel"/>
    <w:tmpl w:val="867483D2"/>
    <w:lvl w:ilvl="0" w:tplc="04090013">
      <w:start w:val="1"/>
      <w:numFmt w:val="upperRoman"/>
      <w:lvlText w:val="%1."/>
      <w:lvlJc w:val="righ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2" w15:restartNumberingAfterBreak="0">
    <w:nsid w:val="76DE622B"/>
    <w:multiLevelType w:val="hybridMultilevel"/>
    <w:tmpl w:val="A648B578"/>
    <w:lvl w:ilvl="0" w:tplc="10090015">
      <w:start w:val="1"/>
      <w:numFmt w:val="upperLetter"/>
      <w:lvlText w:val="%1.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3" w15:restartNumberingAfterBreak="0">
    <w:nsid w:val="7AC94B3D"/>
    <w:multiLevelType w:val="multilevel"/>
    <w:tmpl w:val="AB1A99B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bullet"/>
      <w:lvlText w:val=""/>
      <w:lvlJc w:val="left"/>
      <w:pPr>
        <w:tabs>
          <w:tab w:val="num" w:pos="992"/>
        </w:tabs>
        <w:ind w:left="992" w:hanging="567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35"/>
  </w:num>
  <w:num w:numId="2">
    <w:abstractNumId w:val="16"/>
  </w:num>
  <w:num w:numId="3">
    <w:abstractNumId w:val="13"/>
  </w:num>
  <w:num w:numId="4">
    <w:abstractNumId w:val="5"/>
  </w:num>
  <w:num w:numId="5">
    <w:abstractNumId w:val="8"/>
  </w:num>
  <w:num w:numId="6">
    <w:abstractNumId w:val="30"/>
  </w:num>
  <w:num w:numId="7">
    <w:abstractNumId w:val="34"/>
  </w:num>
  <w:num w:numId="8">
    <w:abstractNumId w:val="6"/>
  </w:num>
  <w:num w:numId="9">
    <w:abstractNumId w:val="11"/>
  </w:num>
  <w:num w:numId="10">
    <w:abstractNumId w:val="26"/>
  </w:num>
  <w:num w:numId="11">
    <w:abstractNumId w:val="32"/>
  </w:num>
  <w:num w:numId="12">
    <w:abstractNumId w:val="15"/>
  </w:num>
  <w:num w:numId="13">
    <w:abstractNumId w:val="43"/>
  </w:num>
  <w:num w:numId="14">
    <w:abstractNumId w:val="18"/>
  </w:num>
  <w:num w:numId="15">
    <w:abstractNumId w:val="9"/>
  </w:num>
  <w:num w:numId="16">
    <w:abstractNumId w:val="4"/>
  </w:num>
  <w:num w:numId="17">
    <w:abstractNumId w:val="17"/>
  </w:num>
  <w:num w:numId="18">
    <w:abstractNumId w:val="7"/>
  </w:num>
  <w:num w:numId="19">
    <w:abstractNumId w:val="25"/>
  </w:num>
  <w:num w:numId="20">
    <w:abstractNumId w:val="36"/>
  </w:num>
  <w:num w:numId="21">
    <w:abstractNumId w:val="37"/>
  </w:num>
  <w:num w:numId="22">
    <w:abstractNumId w:val="38"/>
  </w:num>
  <w:num w:numId="23">
    <w:abstractNumId w:val="0"/>
  </w:num>
  <w:num w:numId="24">
    <w:abstractNumId w:val="27"/>
  </w:num>
  <w:num w:numId="25">
    <w:abstractNumId w:val="28"/>
  </w:num>
  <w:num w:numId="26">
    <w:abstractNumId w:val="41"/>
  </w:num>
  <w:num w:numId="27">
    <w:abstractNumId w:val="24"/>
  </w:num>
  <w:num w:numId="28">
    <w:abstractNumId w:val="14"/>
  </w:num>
  <w:num w:numId="29">
    <w:abstractNumId w:val="3"/>
  </w:num>
  <w:num w:numId="30">
    <w:abstractNumId w:val="40"/>
  </w:num>
  <w:num w:numId="31">
    <w:abstractNumId w:val="2"/>
  </w:num>
  <w:num w:numId="32">
    <w:abstractNumId w:val="1"/>
  </w:num>
  <w:num w:numId="33">
    <w:abstractNumId w:val="19"/>
  </w:num>
  <w:num w:numId="34">
    <w:abstractNumId w:val="21"/>
  </w:num>
  <w:num w:numId="35">
    <w:abstractNumId w:val="39"/>
  </w:num>
  <w:num w:numId="36">
    <w:abstractNumId w:val="12"/>
  </w:num>
  <w:num w:numId="37">
    <w:abstractNumId w:val="23"/>
  </w:num>
  <w:num w:numId="38">
    <w:abstractNumId w:val="20"/>
  </w:num>
  <w:num w:numId="39">
    <w:abstractNumId w:val="10"/>
  </w:num>
  <w:num w:numId="40">
    <w:abstractNumId w:val="42"/>
  </w:num>
  <w:num w:numId="41">
    <w:abstractNumId w:val="22"/>
  </w:num>
  <w:num w:numId="42">
    <w:abstractNumId w:val="31"/>
  </w:num>
  <w:num w:numId="43">
    <w:abstractNumId w:val="29"/>
  </w:num>
  <w:num w:numId="44">
    <w:abstractNumId w:val="3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Zheng Marissa">
    <w15:presenceInfo w15:providerId="Windows Live" w15:userId="27ececb6ae57c9e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embedSystemFonts/>
  <w:bordersDoNotSurroundHeader/>
  <w:bordersDoNotSurroundFooter/>
  <w:hideSpellingErrors/>
  <w:hideGrammaticalErrors/>
  <w:proofState w:spelling="clean" w:grammar="clean"/>
  <w:linkStyle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I0MjU1NzC1MLAwsjRV0lEKTi0uzszPAykwqwUAN6sG5CwAAAA="/>
  </w:docVars>
  <w:rsids>
    <w:rsidRoot w:val="007F35A4"/>
    <w:rsid w:val="0001178E"/>
    <w:rsid w:val="000145A9"/>
    <w:rsid w:val="00020954"/>
    <w:rsid w:val="00021E91"/>
    <w:rsid w:val="00031C52"/>
    <w:rsid w:val="00033B74"/>
    <w:rsid w:val="00044278"/>
    <w:rsid w:val="00061DE4"/>
    <w:rsid w:val="00065FB5"/>
    <w:rsid w:val="000741F2"/>
    <w:rsid w:val="0008182D"/>
    <w:rsid w:val="000860BE"/>
    <w:rsid w:val="000938B3"/>
    <w:rsid w:val="00094333"/>
    <w:rsid w:val="000A2940"/>
    <w:rsid w:val="000A3251"/>
    <w:rsid w:val="000A5F7F"/>
    <w:rsid w:val="000A7719"/>
    <w:rsid w:val="000B2898"/>
    <w:rsid w:val="000B3C6D"/>
    <w:rsid w:val="000C02E1"/>
    <w:rsid w:val="000C099A"/>
    <w:rsid w:val="000C2464"/>
    <w:rsid w:val="000C4E06"/>
    <w:rsid w:val="000C665F"/>
    <w:rsid w:val="000D1B1E"/>
    <w:rsid w:val="000D4225"/>
    <w:rsid w:val="000D6D79"/>
    <w:rsid w:val="000E2B59"/>
    <w:rsid w:val="000E4049"/>
    <w:rsid w:val="000E687B"/>
    <w:rsid w:val="000F0B8E"/>
    <w:rsid w:val="000F5C07"/>
    <w:rsid w:val="0010049B"/>
    <w:rsid w:val="0011426E"/>
    <w:rsid w:val="00117C9C"/>
    <w:rsid w:val="00122E47"/>
    <w:rsid w:val="00123458"/>
    <w:rsid w:val="00126E5D"/>
    <w:rsid w:val="001313E3"/>
    <w:rsid w:val="00133221"/>
    <w:rsid w:val="00140CD3"/>
    <w:rsid w:val="0014498A"/>
    <w:rsid w:val="00152F1E"/>
    <w:rsid w:val="00160CD3"/>
    <w:rsid w:val="00174465"/>
    <w:rsid w:val="001820AD"/>
    <w:rsid w:val="0018271F"/>
    <w:rsid w:val="00187AFE"/>
    <w:rsid w:val="00191091"/>
    <w:rsid w:val="00197F91"/>
    <w:rsid w:val="001A6ABB"/>
    <w:rsid w:val="001B4411"/>
    <w:rsid w:val="001D0523"/>
    <w:rsid w:val="001D221D"/>
    <w:rsid w:val="001E20ED"/>
    <w:rsid w:val="001E4576"/>
    <w:rsid w:val="001F6DB7"/>
    <w:rsid w:val="0020507A"/>
    <w:rsid w:val="00211193"/>
    <w:rsid w:val="00212FDF"/>
    <w:rsid w:val="00222708"/>
    <w:rsid w:val="00226CA3"/>
    <w:rsid w:val="00227186"/>
    <w:rsid w:val="0023272D"/>
    <w:rsid w:val="002330BB"/>
    <w:rsid w:val="00243EBC"/>
    <w:rsid w:val="002455DA"/>
    <w:rsid w:val="0025733B"/>
    <w:rsid w:val="00260ADF"/>
    <w:rsid w:val="00262754"/>
    <w:rsid w:val="00272EFA"/>
    <w:rsid w:val="002934C5"/>
    <w:rsid w:val="002942E4"/>
    <w:rsid w:val="0029477E"/>
    <w:rsid w:val="00296054"/>
    <w:rsid w:val="00297527"/>
    <w:rsid w:val="002A1A80"/>
    <w:rsid w:val="002A21F3"/>
    <w:rsid w:val="002A39EE"/>
    <w:rsid w:val="002A6071"/>
    <w:rsid w:val="002A7EDE"/>
    <w:rsid w:val="002B18F1"/>
    <w:rsid w:val="002B1C7E"/>
    <w:rsid w:val="002B2097"/>
    <w:rsid w:val="002C2147"/>
    <w:rsid w:val="002C415C"/>
    <w:rsid w:val="002C594D"/>
    <w:rsid w:val="002D0B08"/>
    <w:rsid w:val="002E01F1"/>
    <w:rsid w:val="002E238C"/>
    <w:rsid w:val="002E43F5"/>
    <w:rsid w:val="002F26A7"/>
    <w:rsid w:val="0031042C"/>
    <w:rsid w:val="003112EC"/>
    <w:rsid w:val="0031702D"/>
    <w:rsid w:val="003208D2"/>
    <w:rsid w:val="00321CDC"/>
    <w:rsid w:val="00323B9D"/>
    <w:rsid w:val="00334116"/>
    <w:rsid w:val="00336D74"/>
    <w:rsid w:val="003376EA"/>
    <w:rsid w:val="00344000"/>
    <w:rsid w:val="00346455"/>
    <w:rsid w:val="00352AFE"/>
    <w:rsid w:val="00352E89"/>
    <w:rsid w:val="00364776"/>
    <w:rsid w:val="00367D03"/>
    <w:rsid w:val="00371D49"/>
    <w:rsid w:val="003765BB"/>
    <w:rsid w:val="003813C7"/>
    <w:rsid w:val="003819C2"/>
    <w:rsid w:val="00386DA1"/>
    <w:rsid w:val="0038797F"/>
    <w:rsid w:val="00395C65"/>
    <w:rsid w:val="00396A84"/>
    <w:rsid w:val="00397C8E"/>
    <w:rsid w:val="003A0369"/>
    <w:rsid w:val="003A1666"/>
    <w:rsid w:val="003A5FB2"/>
    <w:rsid w:val="003A64FC"/>
    <w:rsid w:val="003A6CB3"/>
    <w:rsid w:val="003B7520"/>
    <w:rsid w:val="003C2DA1"/>
    <w:rsid w:val="003C40D8"/>
    <w:rsid w:val="003C638D"/>
    <w:rsid w:val="003D0FDE"/>
    <w:rsid w:val="003E4010"/>
    <w:rsid w:val="003E6794"/>
    <w:rsid w:val="003E7CC9"/>
    <w:rsid w:val="003F304B"/>
    <w:rsid w:val="003F76FC"/>
    <w:rsid w:val="0040125E"/>
    <w:rsid w:val="00401E2F"/>
    <w:rsid w:val="00405E6E"/>
    <w:rsid w:val="00417D8E"/>
    <w:rsid w:val="00421057"/>
    <w:rsid w:val="004232A0"/>
    <w:rsid w:val="00435E09"/>
    <w:rsid w:val="004432EC"/>
    <w:rsid w:val="00456ECB"/>
    <w:rsid w:val="0046176C"/>
    <w:rsid w:val="00461A77"/>
    <w:rsid w:val="00462B0B"/>
    <w:rsid w:val="00465756"/>
    <w:rsid w:val="00471084"/>
    <w:rsid w:val="00471A50"/>
    <w:rsid w:val="00475ADD"/>
    <w:rsid w:val="00477232"/>
    <w:rsid w:val="004849D7"/>
    <w:rsid w:val="00487970"/>
    <w:rsid w:val="00493C85"/>
    <w:rsid w:val="004950CB"/>
    <w:rsid w:val="004A4240"/>
    <w:rsid w:val="004A68C0"/>
    <w:rsid w:val="004B03B3"/>
    <w:rsid w:val="004B2B72"/>
    <w:rsid w:val="004B5043"/>
    <w:rsid w:val="004C6021"/>
    <w:rsid w:val="004D1B0D"/>
    <w:rsid w:val="004D44AD"/>
    <w:rsid w:val="004D481D"/>
    <w:rsid w:val="004D5C17"/>
    <w:rsid w:val="004D5FEC"/>
    <w:rsid w:val="004E4960"/>
    <w:rsid w:val="004E4EA5"/>
    <w:rsid w:val="004E7B32"/>
    <w:rsid w:val="004F757C"/>
    <w:rsid w:val="00507F75"/>
    <w:rsid w:val="005133E1"/>
    <w:rsid w:val="00516FDD"/>
    <w:rsid w:val="00517F35"/>
    <w:rsid w:val="00521696"/>
    <w:rsid w:val="00522FD3"/>
    <w:rsid w:val="005237F5"/>
    <w:rsid w:val="00523C1E"/>
    <w:rsid w:val="00532619"/>
    <w:rsid w:val="005416A1"/>
    <w:rsid w:val="00543E7F"/>
    <w:rsid w:val="00547D03"/>
    <w:rsid w:val="00563C6E"/>
    <w:rsid w:val="00564F28"/>
    <w:rsid w:val="00565550"/>
    <w:rsid w:val="005668E6"/>
    <w:rsid w:val="00567B15"/>
    <w:rsid w:val="005700F3"/>
    <w:rsid w:val="00572C87"/>
    <w:rsid w:val="005749B4"/>
    <w:rsid w:val="00581F76"/>
    <w:rsid w:val="005B29AE"/>
    <w:rsid w:val="005B34F2"/>
    <w:rsid w:val="005C701C"/>
    <w:rsid w:val="005E6436"/>
    <w:rsid w:val="005E7A6A"/>
    <w:rsid w:val="00604205"/>
    <w:rsid w:val="0060665C"/>
    <w:rsid w:val="00615BBA"/>
    <w:rsid w:val="00624EDB"/>
    <w:rsid w:val="00626C18"/>
    <w:rsid w:val="00636EE6"/>
    <w:rsid w:val="00640C31"/>
    <w:rsid w:val="00647E2E"/>
    <w:rsid w:val="00654294"/>
    <w:rsid w:val="0065710A"/>
    <w:rsid w:val="0066053B"/>
    <w:rsid w:val="00661688"/>
    <w:rsid w:val="00661856"/>
    <w:rsid w:val="00670905"/>
    <w:rsid w:val="0067261A"/>
    <w:rsid w:val="00682ED2"/>
    <w:rsid w:val="00686CEE"/>
    <w:rsid w:val="006A4BDD"/>
    <w:rsid w:val="006A57FD"/>
    <w:rsid w:val="006B05B3"/>
    <w:rsid w:val="006B2772"/>
    <w:rsid w:val="006B2785"/>
    <w:rsid w:val="006B5511"/>
    <w:rsid w:val="006B5F39"/>
    <w:rsid w:val="006C3363"/>
    <w:rsid w:val="006C6948"/>
    <w:rsid w:val="006D19D8"/>
    <w:rsid w:val="006D316C"/>
    <w:rsid w:val="006D6065"/>
    <w:rsid w:val="006E1571"/>
    <w:rsid w:val="006E2FFE"/>
    <w:rsid w:val="006E757A"/>
    <w:rsid w:val="006F4FB5"/>
    <w:rsid w:val="006F766C"/>
    <w:rsid w:val="007001A7"/>
    <w:rsid w:val="0070279A"/>
    <w:rsid w:val="00704404"/>
    <w:rsid w:val="007058C8"/>
    <w:rsid w:val="0070659D"/>
    <w:rsid w:val="0071524E"/>
    <w:rsid w:val="00717476"/>
    <w:rsid w:val="007275C3"/>
    <w:rsid w:val="00730594"/>
    <w:rsid w:val="00745876"/>
    <w:rsid w:val="00745D3D"/>
    <w:rsid w:val="00746E86"/>
    <w:rsid w:val="00751A3E"/>
    <w:rsid w:val="007560FC"/>
    <w:rsid w:val="007616C1"/>
    <w:rsid w:val="0076254B"/>
    <w:rsid w:val="00767E7D"/>
    <w:rsid w:val="00770990"/>
    <w:rsid w:val="00770B92"/>
    <w:rsid w:val="00773E1F"/>
    <w:rsid w:val="00795F33"/>
    <w:rsid w:val="007A2C43"/>
    <w:rsid w:val="007B2443"/>
    <w:rsid w:val="007D2F1A"/>
    <w:rsid w:val="007F2042"/>
    <w:rsid w:val="007F35A4"/>
    <w:rsid w:val="007F6A77"/>
    <w:rsid w:val="00803F6B"/>
    <w:rsid w:val="0080606E"/>
    <w:rsid w:val="00814587"/>
    <w:rsid w:val="0081508B"/>
    <w:rsid w:val="00816298"/>
    <w:rsid w:val="008177FE"/>
    <w:rsid w:val="00824419"/>
    <w:rsid w:val="00824B51"/>
    <w:rsid w:val="0083274C"/>
    <w:rsid w:val="00856841"/>
    <w:rsid w:val="00863B71"/>
    <w:rsid w:val="00863DF3"/>
    <w:rsid w:val="00866736"/>
    <w:rsid w:val="00874CA9"/>
    <w:rsid w:val="00880F98"/>
    <w:rsid w:val="00884AFF"/>
    <w:rsid w:val="0088765D"/>
    <w:rsid w:val="0089141C"/>
    <w:rsid w:val="0089170A"/>
    <w:rsid w:val="00893A49"/>
    <w:rsid w:val="00896E28"/>
    <w:rsid w:val="00897BCA"/>
    <w:rsid w:val="008A0647"/>
    <w:rsid w:val="008A4E8E"/>
    <w:rsid w:val="008B2EEA"/>
    <w:rsid w:val="008B7F49"/>
    <w:rsid w:val="008C0378"/>
    <w:rsid w:val="008C3251"/>
    <w:rsid w:val="008D06C6"/>
    <w:rsid w:val="008E5A59"/>
    <w:rsid w:val="008F6607"/>
    <w:rsid w:val="00900069"/>
    <w:rsid w:val="0090045E"/>
    <w:rsid w:val="009063D9"/>
    <w:rsid w:val="009107DD"/>
    <w:rsid w:val="0091243F"/>
    <w:rsid w:val="009134A3"/>
    <w:rsid w:val="00915996"/>
    <w:rsid w:val="009203A7"/>
    <w:rsid w:val="00924ECB"/>
    <w:rsid w:val="00926A39"/>
    <w:rsid w:val="00933BAD"/>
    <w:rsid w:val="00935531"/>
    <w:rsid w:val="00936DB4"/>
    <w:rsid w:val="00950BB0"/>
    <w:rsid w:val="009541D8"/>
    <w:rsid w:val="0095457C"/>
    <w:rsid w:val="0095661B"/>
    <w:rsid w:val="009677E5"/>
    <w:rsid w:val="0097098C"/>
    <w:rsid w:val="009744CE"/>
    <w:rsid w:val="009768F9"/>
    <w:rsid w:val="00980B3B"/>
    <w:rsid w:val="009813C2"/>
    <w:rsid w:val="0098321B"/>
    <w:rsid w:val="009843CC"/>
    <w:rsid w:val="00987B18"/>
    <w:rsid w:val="00995421"/>
    <w:rsid w:val="009A4176"/>
    <w:rsid w:val="009B78CF"/>
    <w:rsid w:val="009C0387"/>
    <w:rsid w:val="009C6208"/>
    <w:rsid w:val="009C62B5"/>
    <w:rsid w:val="009C714A"/>
    <w:rsid w:val="009D35D3"/>
    <w:rsid w:val="009E7C5A"/>
    <w:rsid w:val="009F1FEB"/>
    <w:rsid w:val="009F5276"/>
    <w:rsid w:val="00A05F2A"/>
    <w:rsid w:val="00A110D9"/>
    <w:rsid w:val="00A12324"/>
    <w:rsid w:val="00A42E60"/>
    <w:rsid w:val="00A443EE"/>
    <w:rsid w:val="00A4733D"/>
    <w:rsid w:val="00A47D83"/>
    <w:rsid w:val="00A503D9"/>
    <w:rsid w:val="00A627B9"/>
    <w:rsid w:val="00A648F4"/>
    <w:rsid w:val="00A734B9"/>
    <w:rsid w:val="00A806E5"/>
    <w:rsid w:val="00A92071"/>
    <w:rsid w:val="00A97B4D"/>
    <w:rsid w:val="00AB321C"/>
    <w:rsid w:val="00AB3F93"/>
    <w:rsid w:val="00AB5740"/>
    <w:rsid w:val="00AD13D6"/>
    <w:rsid w:val="00AF7D5B"/>
    <w:rsid w:val="00AF7E98"/>
    <w:rsid w:val="00B03E89"/>
    <w:rsid w:val="00B073B4"/>
    <w:rsid w:val="00B10B98"/>
    <w:rsid w:val="00B12391"/>
    <w:rsid w:val="00B20D56"/>
    <w:rsid w:val="00B2192B"/>
    <w:rsid w:val="00B220C2"/>
    <w:rsid w:val="00B31667"/>
    <w:rsid w:val="00B34B7F"/>
    <w:rsid w:val="00B41044"/>
    <w:rsid w:val="00B41677"/>
    <w:rsid w:val="00B41CFD"/>
    <w:rsid w:val="00B42F87"/>
    <w:rsid w:val="00B46327"/>
    <w:rsid w:val="00B53448"/>
    <w:rsid w:val="00B60DAE"/>
    <w:rsid w:val="00B62321"/>
    <w:rsid w:val="00B62EE0"/>
    <w:rsid w:val="00B642C6"/>
    <w:rsid w:val="00B65E24"/>
    <w:rsid w:val="00B82590"/>
    <w:rsid w:val="00B85097"/>
    <w:rsid w:val="00B8766C"/>
    <w:rsid w:val="00B87FF6"/>
    <w:rsid w:val="00B9548C"/>
    <w:rsid w:val="00B9691D"/>
    <w:rsid w:val="00BA5094"/>
    <w:rsid w:val="00BA6A41"/>
    <w:rsid w:val="00BA6CFA"/>
    <w:rsid w:val="00BB3CBA"/>
    <w:rsid w:val="00BB3DE0"/>
    <w:rsid w:val="00BB5919"/>
    <w:rsid w:val="00BE2FD1"/>
    <w:rsid w:val="00BE3DB6"/>
    <w:rsid w:val="00BE4BD8"/>
    <w:rsid w:val="00BE4FC5"/>
    <w:rsid w:val="00BF0F2C"/>
    <w:rsid w:val="00BF4DD4"/>
    <w:rsid w:val="00C0256A"/>
    <w:rsid w:val="00C11D85"/>
    <w:rsid w:val="00C22282"/>
    <w:rsid w:val="00C253BB"/>
    <w:rsid w:val="00C26296"/>
    <w:rsid w:val="00C269AF"/>
    <w:rsid w:val="00C27266"/>
    <w:rsid w:val="00C27C9B"/>
    <w:rsid w:val="00C27D22"/>
    <w:rsid w:val="00C371D3"/>
    <w:rsid w:val="00C427FC"/>
    <w:rsid w:val="00C42F57"/>
    <w:rsid w:val="00C502FE"/>
    <w:rsid w:val="00C5135A"/>
    <w:rsid w:val="00C51954"/>
    <w:rsid w:val="00C51E3F"/>
    <w:rsid w:val="00C52FAB"/>
    <w:rsid w:val="00C567F5"/>
    <w:rsid w:val="00C57448"/>
    <w:rsid w:val="00C63299"/>
    <w:rsid w:val="00C73885"/>
    <w:rsid w:val="00C73B12"/>
    <w:rsid w:val="00C760E5"/>
    <w:rsid w:val="00C82486"/>
    <w:rsid w:val="00C82BE2"/>
    <w:rsid w:val="00C840E9"/>
    <w:rsid w:val="00C8485C"/>
    <w:rsid w:val="00C877B9"/>
    <w:rsid w:val="00CA46C8"/>
    <w:rsid w:val="00CA4727"/>
    <w:rsid w:val="00CB0B92"/>
    <w:rsid w:val="00CB11ED"/>
    <w:rsid w:val="00CD1ABC"/>
    <w:rsid w:val="00CD2BEC"/>
    <w:rsid w:val="00CD3839"/>
    <w:rsid w:val="00CD429B"/>
    <w:rsid w:val="00CD69D3"/>
    <w:rsid w:val="00CE5263"/>
    <w:rsid w:val="00CF3E64"/>
    <w:rsid w:val="00CF6E3D"/>
    <w:rsid w:val="00CF7E62"/>
    <w:rsid w:val="00D05071"/>
    <w:rsid w:val="00D05918"/>
    <w:rsid w:val="00D126BA"/>
    <w:rsid w:val="00D15DAB"/>
    <w:rsid w:val="00D23C45"/>
    <w:rsid w:val="00D23E28"/>
    <w:rsid w:val="00D25B0F"/>
    <w:rsid w:val="00D340C5"/>
    <w:rsid w:val="00D3619C"/>
    <w:rsid w:val="00D44D1A"/>
    <w:rsid w:val="00D46A65"/>
    <w:rsid w:val="00D62BCF"/>
    <w:rsid w:val="00D64DCA"/>
    <w:rsid w:val="00D67A25"/>
    <w:rsid w:val="00D70C53"/>
    <w:rsid w:val="00D715AC"/>
    <w:rsid w:val="00D72422"/>
    <w:rsid w:val="00D73271"/>
    <w:rsid w:val="00D77A67"/>
    <w:rsid w:val="00D801BE"/>
    <w:rsid w:val="00D90D6E"/>
    <w:rsid w:val="00D93F83"/>
    <w:rsid w:val="00DA22FE"/>
    <w:rsid w:val="00DB0F2F"/>
    <w:rsid w:val="00DC3939"/>
    <w:rsid w:val="00DC6452"/>
    <w:rsid w:val="00DD05F6"/>
    <w:rsid w:val="00E16004"/>
    <w:rsid w:val="00E20CD1"/>
    <w:rsid w:val="00E21484"/>
    <w:rsid w:val="00E21F22"/>
    <w:rsid w:val="00E26576"/>
    <w:rsid w:val="00E30C49"/>
    <w:rsid w:val="00E4509A"/>
    <w:rsid w:val="00E45E96"/>
    <w:rsid w:val="00E470A1"/>
    <w:rsid w:val="00E6044F"/>
    <w:rsid w:val="00E617D1"/>
    <w:rsid w:val="00E6250D"/>
    <w:rsid w:val="00E63844"/>
    <w:rsid w:val="00E643C3"/>
    <w:rsid w:val="00E64953"/>
    <w:rsid w:val="00E71D20"/>
    <w:rsid w:val="00E72850"/>
    <w:rsid w:val="00E74688"/>
    <w:rsid w:val="00E750E5"/>
    <w:rsid w:val="00E76A06"/>
    <w:rsid w:val="00E82B4F"/>
    <w:rsid w:val="00E83809"/>
    <w:rsid w:val="00E84F08"/>
    <w:rsid w:val="00EA4FF0"/>
    <w:rsid w:val="00EB2E88"/>
    <w:rsid w:val="00EB3B15"/>
    <w:rsid w:val="00EC4629"/>
    <w:rsid w:val="00EC5C6F"/>
    <w:rsid w:val="00EE08D1"/>
    <w:rsid w:val="00EE5ED3"/>
    <w:rsid w:val="00EF1276"/>
    <w:rsid w:val="00EF56B7"/>
    <w:rsid w:val="00F203B7"/>
    <w:rsid w:val="00F25398"/>
    <w:rsid w:val="00F27760"/>
    <w:rsid w:val="00F330FE"/>
    <w:rsid w:val="00F33FD1"/>
    <w:rsid w:val="00F3422E"/>
    <w:rsid w:val="00F46522"/>
    <w:rsid w:val="00F46E63"/>
    <w:rsid w:val="00F523E1"/>
    <w:rsid w:val="00F56189"/>
    <w:rsid w:val="00F56978"/>
    <w:rsid w:val="00F57E66"/>
    <w:rsid w:val="00F62448"/>
    <w:rsid w:val="00F6282E"/>
    <w:rsid w:val="00F70730"/>
    <w:rsid w:val="00F7514B"/>
    <w:rsid w:val="00F80844"/>
    <w:rsid w:val="00F838E7"/>
    <w:rsid w:val="00F84EBC"/>
    <w:rsid w:val="00F86AB6"/>
    <w:rsid w:val="00FB6BEE"/>
    <w:rsid w:val="00FB6E89"/>
    <w:rsid w:val="00FC2C28"/>
    <w:rsid w:val="00FD0024"/>
    <w:rsid w:val="00FD1A5F"/>
    <w:rsid w:val="00FD3B72"/>
    <w:rsid w:val="00FD4C99"/>
    <w:rsid w:val="00FE4C72"/>
    <w:rsid w:val="00FF1846"/>
    <w:rsid w:val="00FF3190"/>
    <w:rsid w:val="00FF5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360A541"/>
  <w15:docId w15:val="{119EF25A-9D15-2745-B555-F97BDDD18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0BB0"/>
    <w:rPr>
      <w:rFonts w:asciiTheme="minorHAnsi" w:eastAsiaTheme="minorEastAsia" w:hAnsiTheme="minorHAnsi" w:cstheme="minorBidi"/>
      <w:sz w:val="24"/>
      <w:szCs w:val="24"/>
      <w:lang w:val="en-CN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6E8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B6E89"/>
    <w:pPr>
      <w:keepNext/>
      <w:outlineLvl w:val="1"/>
    </w:pPr>
    <w:rPr>
      <w:rFonts w:ascii="Times New Roman" w:eastAsia="Times New Roman" w:hAnsi="Times New Roman"/>
      <w:color w:val="0000FF"/>
      <w:sz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C760E5"/>
    <w:pPr>
      <w:keepNext/>
      <w:framePr w:hSpace="180" w:wrap="around" w:vAnchor="text" w:hAnchor="page" w:x="1" w:y="-1439"/>
      <w:outlineLvl w:val="2"/>
    </w:pPr>
    <w:rPr>
      <w:rFonts w:ascii="Calibri" w:eastAsia="Times New Roman" w:hAnsi="Calibri" w:cs="Calibri"/>
      <w:b/>
      <w:bCs/>
      <w:color w:val="000000"/>
    </w:rPr>
  </w:style>
  <w:style w:type="paragraph" w:styleId="Heading4">
    <w:name w:val="heading 4"/>
    <w:basedOn w:val="Normal"/>
    <w:next w:val="Normal"/>
    <w:link w:val="Heading4Char"/>
    <w:qFormat/>
    <w:rsid w:val="00FB6E89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FB6E8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FB6E89"/>
    <w:pPr>
      <w:spacing w:before="240" w:after="60"/>
      <w:outlineLvl w:val="5"/>
    </w:pPr>
    <w:rPr>
      <w:rFonts w:ascii="Times New Roman" w:hAnsi="Times New Roman"/>
      <w:b/>
      <w:bCs/>
    </w:rPr>
  </w:style>
  <w:style w:type="paragraph" w:styleId="Heading7">
    <w:name w:val="heading 7"/>
    <w:basedOn w:val="Normal"/>
    <w:next w:val="Normal"/>
    <w:link w:val="Heading7Char"/>
    <w:unhideWhenUsed/>
    <w:qFormat/>
    <w:rsid w:val="00421057"/>
    <w:pPr>
      <w:keepNext/>
      <w:spacing w:after="120"/>
      <w:ind w:firstLine="284"/>
      <w:outlineLvl w:val="6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  <w:rsid w:val="00950BB0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950BB0"/>
  </w:style>
  <w:style w:type="character" w:styleId="CommentReference">
    <w:name w:val="annotation reference"/>
    <w:basedOn w:val="DefaultParagraphFont"/>
    <w:semiHidden/>
    <w:rsid w:val="00FB6E8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FB6E89"/>
    <w:rPr>
      <w:sz w:val="20"/>
    </w:rPr>
  </w:style>
  <w:style w:type="paragraph" w:styleId="BalloonText">
    <w:name w:val="Balloon Text"/>
    <w:basedOn w:val="Normal"/>
    <w:semiHidden/>
    <w:rsid w:val="00FB6E8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FB6E89"/>
    <w:rPr>
      <w:b/>
      <w:bCs/>
    </w:rPr>
  </w:style>
  <w:style w:type="table" w:styleId="TableGrid">
    <w:name w:val="Table Grid"/>
    <w:basedOn w:val="TableNormal"/>
    <w:uiPriority w:val="39"/>
    <w:rsid w:val="00FB6E89"/>
    <w:rPr>
      <w:rFonts w:ascii="Times" w:eastAsia="PMingLiU" w:hAnsi="Times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FB6E8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PageNumber">
    <w:name w:val="page number"/>
    <w:basedOn w:val="DefaultParagraphFont"/>
    <w:rsid w:val="00FB6E89"/>
  </w:style>
  <w:style w:type="paragraph" w:styleId="Header">
    <w:name w:val="header"/>
    <w:basedOn w:val="Normal"/>
    <w:link w:val="HeaderChar"/>
    <w:rsid w:val="00FB6E8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B6E89"/>
    <w:rPr>
      <w:rFonts w:asciiTheme="minorHAnsi" w:eastAsiaTheme="minorHAnsi" w:hAnsiTheme="minorHAnsi" w:cstheme="minorBidi"/>
      <w:sz w:val="24"/>
      <w:szCs w:val="24"/>
      <w:lang w:val="en-GB"/>
    </w:rPr>
  </w:style>
  <w:style w:type="paragraph" w:styleId="NormalWeb">
    <w:name w:val="Normal (Web)"/>
    <w:basedOn w:val="Normal"/>
    <w:uiPriority w:val="99"/>
    <w:unhideWhenUsed/>
    <w:rsid w:val="00FB6E89"/>
    <w:pPr>
      <w:spacing w:before="100" w:beforeAutospacing="1" w:after="100" w:afterAutospacing="1"/>
    </w:pPr>
    <w:rPr>
      <w:rFonts w:ascii="SimSun" w:hAnsi="SimSun" w:cs="SimSun"/>
    </w:rPr>
  </w:style>
  <w:style w:type="character" w:customStyle="1" w:styleId="CommentTextChar">
    <w:name w:val="Comment Text Char"/>
    <w:link w:val="CommentText"/>
    <w:semiHidden/>
    <w:rsid w:val="00FB6E89"/>
    <w:rPr>
      <w:rFonts w:asciiTheme="minorHAnsi" w:eastAsiaTheme="minorHAnsi" w:hAnsiTheme="minorHAnsi" w:cstheme="minorBidi"/>
      <w:szCs w:val="24"/>
      <w:lang w:val="en-GB"/>
    </w:rPr>
  </w:style>
  <w:style w:type="character" w:customStyle="1" w:styleId="Heading1Char">
    <w:name w:val="Heading 1 Char"/>
    <w:link w:val="Heading1"/>
    <w:uiPriority w:val="9"/>
    <w:rsid w:val="00FB6E89"/>
    <w:rPr>
      <w:rFonts w:ascii="Arial" w:eastAsiaTheme="minorHAnsi" w:hAnsi="Arial" w:cs="Arial"/>
      <w:b/>
      <w:bCs/>
      <w:kern w:val="32"/>
      <w:sz w:val="32"/>
      <w:szCs w:val="32"/>
      <w:lang w:val="en-GB"/>
    </w:rPr>
  </w:style>
  <w:style w:type="character" w:customStyle="1" w:styleId="Heading2Char">
    <w:name w:val="Heading 2 Char"/>
    <w:link w:val="Heading2"/>
    <w:rsid w:val="00FB6E89"/>
    <w:rPr>
      <w:rFonts w:eastAsia="Times New Roman" w:cstheme="minorBidi"/>
      <w:color w:val="0000FF"/>
      <w:sz w:val="32"/>
      <w:szCs w:val="24"/>
      <w:lang w:val="en-GB"/>
    </w:rPr>
  </w:style>
  <w:style w:type="character" w:customStyle="1" w:styleId="Heading4Char">
    <w:name w:val="Heading 4 Char"/>
    <w:link w:val="Heading4"/>
    <w:rsid w:val="00FB6E89"/>
    <w:rPr>
      <w:rFonts w:eastAsiaTheme="minorHAnsi" w:cstheme="minorBidi"/>
      <w:b/>
      <w:bCs/>
      <w:sz w:val="28"/>
      <w:szCs w:val="28"/>
      <w:lang w:val="en-GB"/>
    </w:rPr>
  </w:style>
  <w:style w:type="character" w:customStyle="1" w:styleId="Heading5Char">
    <w:name w:val="Heading 5 Char"/>
    <w:link w:val="Heading5"/>
    <w:rsid w:val="00FB6E89"/>
    <w:rPr>
      <w:rFonts w:asciiTheme="minorHAnsi" w:eastAsiaTheme="minorHAnsi" w:hAnsiTheme="minorHAnsi" w:cstheme="minorBidi"/>
      <w:b/>
      <w:bCs/>
      <w:i/>
      <w:iCs/>
      <w:sz w:val="26"/>
      <w:szCs w:val="26"/>
      <w:lang w:val="en-GB"/>
    </w:rPr>
  </w:style>
  <w:style w:type="character" w:customStyle="1" w:styleId="Heading6Char">
    <w:name w:val="Heading 6 Char"/>
    <w:link w:val="Heading6"/>
    <w:rsid w:val="00FB6E89"/>
    <w:rPr>
      <w:rFonts w:eastAsiaTheme="minorHAnsi" w:cstheme="minorBidi"/>
      <w:b/>
      <w:bCs/>
      <w:sz w:val="22"/>
      <w:szCs w:val="22"/>
      <w:lang w:val="en-GB"/>
    </w:rPr>
  </w:style>
  <w:style w:type="character" w:customStyle="1" w:styleId="Bodytext">
    <w:name w:val="Body text 字元"/>
    <w:aliases w:val="t 字元 字元"/>
    <w:basedOn w:val="DefaultParagraphFont"/>
    <w:link w:val="BodyText1"/>
    <w:rsid w:val="00336D74"/>
    <w:rPr>
      <w:rFonts w:ascii="Palatino" w:eastAsiaTheme="minorEastAsia" w:hAnsi="Palatino" w:cstheme="minorBidi"/>
      <w:sz w:val="22"/>
      <w:szCs w:val="24"/>
      <w:lang w:eastAsia="ja-JP"/>
    </w:rPr>
  </w:style>
  <w:style w:type="paragraph" w:customStyle="1" w:styleId="BodyText1">
    <w:name w:val="Body Text1"/>
    <w:aliases w:val="t"/>
    <w:basedOn w:val="Normal"/>
    <w:link w:val="Bodytext"/>
    <w:rsid w:val="00336D74"/>
    <w:pPr>
      <w:tabs>
        <w:tab w:val="left" w:pos="284"/>
      </w:tabs>
      <w:spacing w:before="120" w:after="120"/>
    </w:pPr>
    <w:rPr>
      <w:rFonts w:ascii="Palatino" w:hAnsi="Palatino"/>
    </w:rPr>
  </w:style>
  <w:style w:type="paragraph" w:customStyle="1" w:styleId="Non-printing">
    <w:name w:val="Non-printing"/>
    <w:aliases w:val="x"/>
    <w:basedOn w:val="BodyText1"/>
    <w:link w:val="Non-printingChar"/>
    <w:rsid w:val="00FB6E89"/>
    <w:rPr>
      <w:rFonts w:ascii="Helvetica" w:hAnsi="Helvetica"/>
      <w:color w:val="FF00FF"/>
      <w:sz w:val="18"/>
    </w:rPr>
  </w:style>
  <w:style w:type="character" w:customStyle="1" w:styleId="Non-printingChar">
    <w:name w:val="Non-printing Char"/>
    <w:aliases w:val="x Char"/>
    <w:basedOn w:val="Bodytext"/>
    <w:link w:val="Non-printing"/>
    <w:rsid w:val="00FB6E89"/>
    <w:rPr>
      <w:rFonts w:ascii="Helvetica" w:eastAsia="PMingLiU" w:hAnsi="Helvetica" w:cstheme="minorBidi"/>
      <w:color w:val="FF00FF"/>
      <w:sz w:val="18"/>
      <w:szCs w:val="24"/>
      <w:lang w:eastAsia="ja-JP"/>
    </w:rPr>
  </w:style>
  <w:style w:type="paragraph" w:customStyle="1" w:styleId="Workedexample">
    <w:name w:val="Worked example"/>
    <w:aliases w:val="w"/>
    <w:basedOn w:val="BodyText1"/>
    <w:next w:val="BodyText1"/>
    <w:link w:val="WorkedexampleChar"/>
    <w:rsid w:val="00FB6E89"/>
    <w:rPr>
      <w:b/>
      <w:color w:val="0000FF"/>
    </w:rPr>
  </w:style>
  <w:style w:type="character" w:customStyle="1" w:styleId="WorkedexampleChar">
    <w:name w:val="Worked example Char"/>
    <w:aliases w:val="w Char"/>
    <w:basedOn w:val="Bodytext"/>
    <w:link w:val="Workedexample"/>
    <w:rsid w:val="00FB6E89"/>
    <w:rPr>
      <w:rFonts w:ascii="Palatino" w:eastAsia="PMingLiU" w:hAnsi="Palatino" w:cstheme="minorBidi"/>
      <w:b/>
      <w:color w:val="0000FF"/>
      <w:sz w:val="22"/>
      <w:szCs w:val="24"/>
      <w:lang w:eastAsia="ja-JP"/>
    </w:rPr>
  </w:style>
  <w:style w:type="paragraph" w:customStyle="1" w:styleId="Rubric">
    <w:name w:val="Rubric"/>
    <w:aliases w:val="r"/>
    <w:basedOn w:val="BodyText1"/>
    <w:next w:val="Normal"/>
    <w:link w:val="RubricChar"/>
    <w:rsid w:val="00FB6E89"/>
    <w:rPr>
      <w:i/>
      <w:iCs/>
      <w:color w:val="000000" w:themeColor="text1"/>
    </w:rPr>
  </w:style>
  <w:style w:type="character" w:customStyle="1" w:styleId="RubricChar">
    <w:name w:val="Rubric Char"/>
    <w:aliases w:val="r Char"/>
    <w:link w:val="Rubric"/>
    <w:rsid w:val="00FB6E89"/>
    <w:rPr>
      <w:rFonts w:ascii="Palatino" w:eastAsia="PMingLiU" w:hAnsi="Palatino"/>
      <w:i/>
      <w:iCs/>
      <w:color w:val="000000" w:themeColor="text1"/>
      <w:sz w:val="22"/>
    </w:rPr>
  </w:style>
  <w:style w:type="paragraph" w:customStyle="1" w:styleId="HeadU">
    <w:name w:val="Head U"/>
    <w:aliases w:val="u,Head Unit"/>
    <w:basedOn w:val="BodyText1"/>
    <w:next w:val="BodyText1"/>
    <w:rsid w:val="00FB6E89"/>
    <w:rPr>
      <w:rFonts w:ascii="Helvetica" w:hAnsi="Helvetica"/>
      <w:sz w:val="36"/>
    </w:rPr>
  </w:style>
  <w:style w:type="paragraph" w:customStyle="1" w:styleId="HeadA">
    <w:name w:val="Head A"/>
    <w:aliases w:val="1"/>
    <w:basedOn w:val="BodyText1"/>
    <w:next w:val="BodyText1"/>
    <w:rsid w:val="00FB6E89"/>
    <w:rPr>
      <w:rFonts w:ascii="Helvetica" w:hAnsi="Helvetica"/>
      <w:color w:val="0000FF"/>
      <w:sz w:val="32"/>
    </w:rPr>
  </w:style>
  <w:style w:type="paragraph" w:customStyle="1" w:styleId="HeadB">
    <w:name w:val="Head B"/>
    <w:aliases w:val="2"/>
    <w:basedOn w:val="BodyText1"/>
    <w:next w:val="BodyText1"/>
    <w:rsid w:val="00FB6E89"/>
    <w:rPr>
      <w:color w:val="00FF00"/>
      <w:sz w:val="28"/>
    </w:rPr>
  </w:style>
  <w:style w:type="paragraph" w:customStyle="1" w:styleId="HeadC">
    <w:name w:val="Head C"/>
    <w:aliases w:val="3"/>
    <w:basedOn w:val="BodyText1"/>
    <w:next w:val="BodyText1"/>
    <w:link w:val="HeadCChar"/>
    <w:rsid w:val="00FB6E89"/>
    <w:rPr>
      <w:rFonts w:ascii="Helvetica" w:hAnsi="Helvetica"/>
      <w:b/>
      <w:color w:val="FF0000"/>
    </w:rPr>
  </w:style>
  <w:style w:type="character" w:customStyle="1" w:styleId="HeadCChar">
    <w:name w:val="Head C Char"/>
    <w:aliases w:val="3 Char"/>
    <w:basedOn w:val="Bodytext"/>
    <w:link w:val="HeadC"/>
    <w:rsid w:val="00FB6E89"/>
    <w:rPr>
      <w:rFonts w:ascii="Helvetica" w:eastAsia="PMingLiU" w:hAnsi="Helvetica" w:cstheme="minorBidi"/>
      <w:b/>
      <w:color w:val="FF0000"/>
      <w:sz w:val="24"/>
      <w:szCs w:val="24"/>
      <w:lang w:eastAsia="ja-JP"/>
    </w:rPr>
  </w:style>
  <w:style w:type="paragraph" w:customStyle="1" w:styleId="HeadD">
    <w:name w:val="Head D"/>
    <w:aliases w:val="4,d"/>
    <w:basedOn w:val="BodyText1"/>
    <w:next w:val="BodyText1"/>
    <w:rsid w:val="00FB6E89"/>
    <w:rPr>
      <w:color w:val="00FFFF"/>
    </w:rPr>
  </w:style>
  <w:style w:type="paragraph" w:customStyle="1" w:styleId="Speechbubble">
    <w:name w:val="Speech bubble"/>
    <w:aliases w:val="s"/>
    <w:basedOn w:val="BodyText1"/>
    <w:link w:val="Speechbubble0"/>
    <w:rsid w:val="00FB6E89"/>
    <w:rPr>
      <w:rFonts w:ascii="Helvetica" w:hAnsi="Helvetica"/>
    </w:rPr>
  </w:style>
  <w:style w:type="character" w:customStyle="1" w:styleId="Speechbubble0">
    <w:name w:val="Speech bubble 字元"/>
    <w:aliases w:val="s 字元"/>
    <w:basedOn w:val="DefaultParagraphFont"/>
    <w:link w:val="Speechbubble"/>
    <w:rsid w:val="00FB6E89"/>
    <w:rPr>
      <w:rFonts w:ascii="Helvetica" w:eastAsia="PMingLiU" w:hAnsi="Helvetica"/>
      <w:sz w:val="22"/>
    </w:rPr>
  </w:style>
  <w:style w:type="paragraph" w:customStyle="1" w:styleId="IPA">
    <w:name w:val="IPA"/>
    <w:aliases w:val="i"/>
    <w:basedOn w:val="BodyText1"/>
    <w:link w:val="IPAChar"/>
    <w:rsid w:val="00FB6E89"/>
    <w:rPr>
      <w:rFonts w:ascii="TimesKKPhoneticNew" w:hAnsi="TimesKKPhoneticNew"/>
    </w:rPr>
  </w:style>
  <w:style w:type="character" w:customStyle="1" w:styleId="IPAChar">
    <w:name w:val="IPA Char"/>
    <w:aliases w:val="i Char"/>
    <w:basedOn w:val="Bodytext"/>
    <w:link w:val="IPA"/>
    <w:rsid w:val="00FB6E89"/>
    <w:rPr>
      <w:rFonts w:ascii="TimesKKPhoneticNew" w:eastAsia="PMingLiU" w:hAnsi="TimesKKPhoneticNew" w:cstheme="minorBidi"/>
      <w:sz w:val="22"/>
      <w:szCs w:val="24"/>
      <w:lang w:eastAsia="ja-JP"/>
    </w:rPr>
  </w:style>
  <w:style w:type="character" w:styleId="Hyperlink">
    <w:name w:val="Hyperlink"/>
    <w:basedOn w:val="DefaultParagraphFont"/>
    <w:uiPriority w:val="99"/>
    <w:rsid w:val="00FB6E89"/>
    <w:rPr>
      <w:color w:val="0000FF"/>
      <w:u w:val="single"/>
    </w:rPr>
  </w:style>
  <w:style w:type="paragraph" w:customStyle="1" w:styleId="Default">
    <w:name w:val="Default"/>
    <w:rsid w:val="00FB6E89"/>
    <w:pPr>
      <w:widowControl w:val="0"/>
      <w:autoSpaceDE w:val="0"/>
      <w:autoSpaceDN w:val="0"/>
      <w:adjustRightInd w:val="0"/>
    </w:pPr>
    <w:rPr>
      <w:rFonts w:eastAsia="PMingLiU"/>
      <w:color w:val="000000"/>
      <w:sz w:val="24"/>
      <w:szCs w:val="24"/>
      <w:lang w:eastAsia="zh-TW"/>
    </w:rPr>
  </w:style>
  <w:style w:type="paragraph" w:customStyle="1" w:styleId="BodyText2">
    <w:name w:val="Body Text2"/>
    <w:basedOn w:val="Normal"/>
    <w:qFormat/>
    <w:rsid w:val="00FB6E89"/>
    <w:pPr>
      <w:spacing w:before="60" w:after="40" w:line="300" w:lineRule="atLeast"/>
    </w:pPr>
  </w:style>
  <w:style w:type="paragraph" w:customStyle="1" w:styleId="HeaderA">
    <w:name w:val="Header A"/>
    <w:basedOn w:val="Normal"/>
    <w:qFormat/>
    <w:rsid w:val="00336D74"/>
    <w:rPr>
      <w:rFonts w:asciiTheme="majorHAnsi" w:hAnsiTheme="majorHAnsi"/>
      <w:color w:val="1F497D" w:themeColor="text2"/>
      <w:sz w:val="32"/>
    </w:rPr>
  </w:style>
  <w:style w:type="paragraph" w:customStyle="1" w:styleId="HeaderB">
    <w:name w:val="Header B"/>
    <w:basedOn w:val="HeaderA"/>
    <w:qFormat/>
    <w:rsid w:val="00336D74"/>
    <w:pPr>
      <w:spacing w:after="120"/>
    </w:pPr>
    <w:rPr>
      <w:color w:val="C0504D" w:themeColor="accent2"/>
      <w:sz w:val="28"/>
    </w:rPr>
  </w:style>
  <w:style w:type="paragraph" w:customStyle="1" w:styleId="BodyText3">
    <w:name w:val="Body Text3"/>
    <w:basedOn w:val="Normal"/>
    <w:qFormat/>
    <w:rsid w:val="00EF1276"/>
    <w:pPr>
      <w:spacing w:before="60" w:after="40" w:line="300" w:lineRule="atLeast"/>
    </w:pPr>
  </w:style>
  <w:style w:type="paragraph" w:customStyle="1" w:styleId="TitleFP">
    <w:name w:val="TitleFP"/>
    <w:basedOn w:val="Normal"/>
    <w:qFormat/>
    <w:rsid w:val="00770990"/>
    <w:pPr>
      <w:spacing w:before="100" w:beforeAutospacing="1" w:after="100" w:afterAutospacing="1"/>
      <w:outlineLvl w:val="0"/>
    </w:pPr>
    <w:rPr>
      <w:rFonts w:ascii="Helvetica" w:hAnsi="Helvetica"/>
      <w:b/>
      <w:color w:val="C00000"/>
      <w:sz w:val="36"/>
    </w:rPr>
  </w:style>
  <w:style w:type="paragraph" w:customStyle="1" w:styleId="Style1">
    <w:name w:val="Style1"/>
    <w:basedOn w:val="Normal"/>
    <w:qFormat/>
    <w:rsid w:val="00770990"/>
    <w:rPr>
      <w:rFonts w:ascii="Helvetica" w:hAnsi="Helvetica"/>
      <w:b/>
      <w:color w:val="FF0000"/>
      <w:sz w:val="28"/>
    </w:rPr>
  </w:style>
  <w:style w:type="paragraph" w:customStyle="1" w:styleId="Header1">
    <w:name w:val="Header1"/>
    <w:basedOn w:val="Normal"/>
    <w:qFormat/>
    <w:rsid w:val="00770990"/>
    <w:pPr>
      <w:spacing w:before="100" w:beforeAutospacing="1" w:after="100" w:afterAutospacing="1"/>
      <w:outlineLvl w:val="1"/>
    </w:pPr>
    <w:rPr>
      <w:rFonts w:ascii="Helvetica" w:hAnsi="Helvetica"/>
      <w:b/>
      <w:color w:val="FF0000"/>
      <w:sz w:val="28"/>
    </w:rPr>
  </w:style>
  <w:style w:type="paragraph" w:customStyle="1" w:styleId="BodyFP">
    <w:name w:val="BodyFP"/>
    <w:basedOn w:val="Normal"/>
    <w:qFormat/>
    <w:rsid w:val="00770990"/>
    <w:pPr>
      <w:tabs>
        <w:tab w:val="left" w:pos="425"/>
      </w:tabs>
      <w:spacing w:before="100" w:beforeAutospacing="1" w:after="100" w:afterAutospacing="1"/>
    </w:pPr>
    <w:rPr>
      <w:rFonts w:ascii="Times" w:hAnsi="Times"/>
      <w:color w:val="000000" w:themeColor="text1"/>
    </w:rPr>
  </w:style>
  <w:style w:type="paragraph" w:customStyle="1" w:styleId="footnote">
    <w:name w:val="footnote"/>
    <w:basedOn w:val="Normal"/>
    <w:qFormat/>
    <w:rsid w:val="00770990"/>
    <w:rPr>
      <w:color w:val="00B050"/>
    </w:rPr>
  </w:style>
  <w:style w:type="paragraph" w:customStyle="1" w:styleId="Skillactivityheader">
    <w:name w:val="Skill activity header"/>
    <w:basedOn w:val="Normal"/>
    <w:next w:val="Skillactivitytext"/>
    <w:qFormat/>
    <w:rsid w:val="00770990"/>
    <w:pPr>
      <w:spacing w:before="100" w:beforeAutospacing="1" w:after="100" w:afterAutospacing="1"/>
    </w:pPr>
    <w:rPr>
      <w:b/>
      <w:color w:val="5E5E5E"/>
      <w:sz w:val="28"/>
    </w:rPr>
  </w:style>
  <w:style w:type="paragraph" w:customStyle="1" w:styleId="Skillactivitytext">
    <w:name w:val="Skill activity text"/>
    <w:basedOn w:val="Normal"/>
    <w:qFormat/>
    <w:rsid w:val="00770990"/>
    <w:pPr>
      <w:spacing w:before="100" w:beforeAutospacing="1" w:after="100" w:afterAutospacing="1"/>
      <w:ind w:left="425" w:hanging="425"/>
    </w:pPr>
    <w:rPr>
      <w:rFonts w:ascii="Times" w:hAnsi="Times"/>
      <w:color w:val="942093"/>
    </w:rPr>
  </w:style>
  <w:style w:type="paragraph" w:customStyle="1" w:styleId="numberedlineindent">
    <w:name w:val="numbered line indent"/>
    <w:basedOn w:val="Normal"/>
    <w:qFormat/>
    <w:rsid w:val="00770990"/>
    <w:pPr>
      <w:ind w:left="284"/>
    </w:pPr>
    <w:rPr>
      <w:rFonts w:ascii="Times" w:hAnsi="Times"/>
    </w:rPr>
  </w:style>
  <w:style w:type="paragraph" w:customStyle="1" w:styleId="lineindent">
    <w:name w:val="line indent"/>
    <w:basedOn w:val="Normal"/>
    <w:qFormat/>
    <w:rsid w:val="00770990"/>
    <w:pPr>
      <w:ind w:left="284"/>
    </w:pPr>
    <w:rPr>
      <w:rFonts w:ascii="Times" w:hAnsi="Times"/>
    </w:rPr>
  </w:style>
  <w:style w:type="paragraph" w:customStyle="1" w:styleId="Caption1">
    <w:name w:val="Caption1"/>
    <w:basedOn w:val="Normal"/>
    <w:qFormat/>
    <w:rsid w:val="00770990"/>
    <w:pPr>
      <w:spacing w:before="100" w:beforeAutospacing="1" w:after="100" w:afterAutospacing="1"/>
    </w:pPr>
    <w:rPr>
      <w:b/>
      <w:color w:val="009193"/>
    </w:rPr>
  </w:style>
  <w:style w:type="paragraph" w:customStyle="1" w:styleId="vocabularylist">
    <w:name w:val="vocabulary list"/>
    <w:basedOn w:val="Normal"/>
    <w:qFormat/>
    <w:rsid w:val="00770990"/>
    <w:pPr>
      <w:spacing w:before="100" w:beforeAutospacing="1" w:after="100" w:afterAutospacing="1"/>
    </w:pPr>
    <w:rPr>
      <w:color w:val="244061" w:themeColor="accent1" w:themeShade="80"/>
    </w:rPr>
  </w:style>
  <w:style w:type="paragraph" w:customStyle="1" w:styleId="DLHeader">
    <w:name w:val="DLHeader"/>
    <w:basedOn w:val="Normal"/>
    <w:next w:val="BodyFP"/>
    <w:qFormat/>
    <w:rsid w:val="00770990"/>
    <w:pPr>
      <w:spacing w:before="100" w:beforeAutospacing="1" w:after="100" w:afterAutospacing="1"/>
    </w:pPr>
    <w:rPr>
      <w:b/>
      <w:color w:val="FFC000"/>
    </w:rPr>
  </w:style>
  <w:style w:type="paragraph" w:customStyle="1" w:styleId="DL">
    <w:name w:val="DL"/>
    <w:basedOn w:val="DLHeader"/>
    <w:next w:val="BodyFP"/>
    <w:qFormat/>
    <w:rsid w:val="00770990"/>
    <w:rPr>
      <w:rFonts w:ascii="Times" w:hAnsi="Times"/>
      <w:color w:val="0070C0"/>
    </w:rPr>
  </w:style>
  <w:style w:type="paragraph" w:customStyle="1" w:styleId="artwork">
    <w:name w:val="art work"/>
    <w:basedOn w:val="Normal"/>
    <w:next w:val="BodyFP"/>
    <w:qFormat/>
    <w:rsid w:val="00770990"/>
    <w:pPr>
      <w:spacing w:before="100" w:beforeAutospacing="1" w:after="100" w:afterAutospacing="1"/>
    </w:pPr>
    <w:rPr>
      <w:color w:val="FF40FF"/>
    </w:rPr>
  </w:style>
  <w:style w:type="paragraph" w:customStyle="1" w:styleId="numberedline">
    <w:name w:val="numbered line"/>
    <w:basedOn w:val="Normal"/>
    <w:qFormat/>
    <w:rsid w:val="00770990"/>
    <w:pPr>
      <w:tabs>
        <w:tab w:val="left" w:pos="425"/>
      </w:tabs>
      <w:spacing w:before="100" w:beforeAutospacing="1"/>
    </w:pPr>
  </w:style>
  <w:style w:type="paragraph" w:customStyle="1" w:styleId="BodyText4">
    <w:name w:val="Body Text4"/>
    <w:basedOn w:val="Normal"/>
    <w:qFormat/>
    <w:rsid w:val="00336D74"/>
    <w:pPr>
      <w:spacing w:before="60" w:after="40" w:line="300" w:lineRule="atLeast"/>
    </w:pPr>
  </w:style>
  <w:style w:type="paragraph" w:customStyle="1" w:styleId="bodytext0">
    <w:name w:val="bodytext"/>
    <w:basedOn w:val="Normal"/>
    <w:qFormat/>
    <w:rsid w:val="00770990"/>
    <w:pPr>
      <w:spacing w:before="120" w:after="120"/>
      <w:ind w:firstLineChars="200" w:firstLine="200"/>
    </w:pPr>
  </w:style>
  <w:style w:type="paragraph" w:customStyle="1" w:styleId="TOC">
    <w:name w:val="TOC"/>
    <w:basedOn w:val="Normal"/>
    <w:qFormat/>
    <w:rsid w:val="00770990"/>
  </w:style>
  <w:style w:type="paragraph" w:customStyle="1" w:styleId="Title1">
    <w:name w:val="Title1"/>
    <w:basedOn w:val="Normal"/>
    <w:qFormat/>
    <w:rsid w:val="00770990"/>
    <w:rPr>
      <w:rFonts w:ascii="Times" w:hAnsi="Times" w:cs="Times New Roman (Body CS)"/>
      <w:b/>
      <w:sz w:val="28"/>
    </w:rPr>
  </w:style>
  <w:style w:type="paragraph" w:styleId="ListParagraph">
    <w:name w:val="List Paragraph"/>
    <w:basedOn w:val="Normal"/>
    <w:uiPriority w:val="34"/>
    <w:qFormat/>
    <w:rsid w:val="00543E7F"/>
    <w:pPr>
      <w:ind w:left="720"/>
    </w:pPr>
  </w:style>
  <w:style w:type="paragraph" w:customStyle="1" w:styleId="1Calibri-Normal">
    <w:name w:val="1Calibri-Normal"/>
    <w:basedOn w:val="Normal"/>
    <w:qFormat/>
    <w:rsid w:val="00F330FE"/>
    <w:pPr>
      <w:spacing w:before="100" w:beforeAutospacing="1" w:after="120"/>
      <w:contextualSpacing/>
    </w:pPr>
    <w:rPr>
      <w:rFonts w:cs="Arial"/>
      <w:sz w:val="20"/>
      <w:szCs w:val="20"/>
      <w:shd w:val="clear" w:color="auto" w:fill="FFFFFF"/>
    </w:rPr>
  </w:style>
  <w:style w:type="paragraph" w:styleId="TOC2">
    <w:name w:val="toc 2"/>
    <w:basedOn w:val="Normal"/>
    <w:next w:val="Normal"/>
    <w:autoRedefine/>
    <w:uiPriority w:val="39"/>
    <w:unhideWhenUsed/>
    <w:rsid w:val="0066053B"/>
    <w:pPr>
      <w:ind w:leftChars="200" w:left="420"/>
    </w:pPr>
  </w:style>
  <w:style w:type="character" w:customStyle="1" w:styleId="A3">
    <w:name w:val="A3"/>
    <w:uiPriority w:val="99"/>
    <w:rsid w:val="00D44D1A"/>
    <w:rPr>
      <w:rFonts w:cs="Œ¢»Ì—Å_/"/>
      <w:color w:val="000000"/>
      <w:sz w:val="12"/>
      <w:szCs w:val="12"/>
    </w:rPr>
  </w:style>
  <w:style w:type="paragraph" w:customStyle="1" w:styleId="Imprintpage">
    <w:name w:val="Imprint page"/>
    <w:basedOn w:val="Normal"/>
    <w:qFormat/>
    <w:rsid w:val="00BF0F2C"/>
  </w:style>
  <w:style w:type="paragraph" w:customStyle="1" w:styleId="Copyright">
    <w:name w:val="Copyright"/>
    <w:qFormat/>
    <w:rsid w:val="00BF0F2C"/>
    <w:rPr>
      <w:rFonts w:eastAsiaTheme="minorEastAsia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C760E5"/>
    <w:rPr>
      <w:rFonts w:ascii="Calibri" w:eastAsia="Times New Roman" w:hAnsi="Calibri" w:cs="Calibri"/>
      <w:b/>
      <w:bCs/>
      <w:color w:val="000000"/>
      <w:sz w:val="24"/>
      <w:szCs w:val="24"/>
      <w:lang w:eastAsia="zh-CN"/>
    </w:rPr>
  </w:style>
  <w:style w:type="character" w:customStyle="1" w:styleId="Heading7Char">
    <w:name w:val="Heading 7 Char"/>
    <w:basedOn w:val="DefaultParagraphFont"/>
    <w:link w:val="Heading7"/>
    <w:rsid w:val="00421057"/>
    <w:rPr>
      <w:rFonts w:asciiTheme="minorHAnsi" w:eastAsiaTheme="minorEastAsia" w:hAnsiTheme="minorHAnsi" w:cstheme="minorBidi"/>
      <w:sz w:val="28"/>
      <w:szCs w:val="28"/>
      <w:lang w:eastAsia="zh-CN"/>
    </w:rPr>
  </w:style>
  <w:style w:type="paragraph" w:styleId="BodyTextIndent">
    <w:name w:val="Body Text Indent"/>
    <w:basedOn w:val="Normal"/>
    <w:link w:val="BodyTextIndentChar"/>
    <w:unhideWhenUsed/>
    <w:rsid w:val="0076254B"/>
    <w:pPr>
      <w:ind w:firstLine="284"/>
    </w:pPr>
    <w:rPr>
      <w:bCs/>
      <w:sz w:val="32"/>
      <w:szCs w:val="32"/>
    </w:rPr>
  </w:style>
  <w:style w:type="character" w:customStyle="1" w:styleId="BodyTextIndentChar">
    <w:name w:val="Body Text Indent Char"/>
    <w:basedOn w:val="DefaultParagraphFont"/>
    <w:link w:val="BodyTextIndent"/>
    <w:rsid w:val="0076254B"/>
    <w:rPr>
      <w:rFonts w:asciiTheme="minorHAnsi" w:eastAsiaTheme="minorEastAsia" w:hAnsiTheme="minorHAnsi" w:cstheme="minorBidi"/>
      <w:bCs/>
      <w:sz w:val="32"/>
      <w:szCs w:val="32"/>
      <w:lang w:eastAsia="zh-CN"/>
    </w:rPr>
  </w:style>
  <w:style w:type="paragraph" w:styleId="BodyTextIndent2">
    <w:name w:val="Body Text Indent 2"/>
    <w:basedOn w:val="Normal"/>
    <w:link w:val="BodyTextIndent2Char"/>
    <w:rsid w:val="003813C7"/>
    <w:pPr>
      <w:spacing w:after="120"/>
      <w:ind w:firstLine="284"/>
    </w:pPr>
    <w:rPr>
      <w:color w:val="FF0000"/>
      <w:sz w:val="32"/>
      <w:szCs w:val="32"/>
    </w:rPr>
  </w:style>
  <w:style w:type="character" w:customStyle="1" w:styleId="BodyTextIndent2Char">
    <w:name w:val="Body Text Indent 2 Char"/>
    <w:basedOn w:val="DefaultParagraphFont"/>
    <w:link w:val="BodyTextIndent2"/>
    <w:rsid w:val="003813C7"/>
    <w:rPr>
      <w:rFonts w:asciiTheme="minorHAnsi" w:eastAsiaTheme="minorEastAsia" w:hAnsiTheme="minorHAnsi" w:cstheme="minorBidi"/>
      <w:color w:val="FF0000"/>
      <w:sz w:val="32"/>
      <w:szCs w:val="32"/>
      <w:lang w:eastAsia="zh-CN"/>
    </w:rPr>
  </w:style>
  <w:style w:type="paragraph" w:styleId="BodyTextIndent3">
    <w:name w:val="Body Text Indent 3"/>
    <w:basedOn w:val="Normal"/>
    <w:link w:val="BodyTextIndent3Char"/>
    <w:unhideWhenUsed/>
    <w:rsid w:val="00F3422E"/>
    <w:pPr>
      <w:tabs>
        <w:tab w:val="left" w:pos="5812"/>
      </w:tabs>
      <w:spacing w:after="120"/>
      <w:ind w:firstLine="284"/>
    </w:pPr>
    <w:rPr>
      <w:sz w:val="28"/>
      <w:szCs w:val="28"/>
    </w:rPr>
  </w:style>
  <w:style w:type="character" w:customStyle="1" w:styleId="BodyTextIndent3Char">
    <w:name w:val="Body Text Indent 3 Char"/>
    <w:basedOn w:val="DefaultParagraphFont"/>
    <w:link w:val="BodyTextIndent3"/>
    <w:rsid w:val="00F3422E"/>
    <w:rPr>
      <w:rFonts w:asciiTheme="minorHAnsi" w:eastAsiaTheme="minorEastAsia" w:hAnsiTheme="minorHAnsi" w:cstheme="minorBidi"/>
      <w:sz w:val="28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4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39E82A-B4BD-1141-BA58-B95EB9E3D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11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Wallace</dc:creator>
  <cp:lastModifiedBy>Zheng Marissa</cp:lastModifiedBy>
  <cp:revision>6</cp:revision>
  <cp:lastPrinted>2018-06-29T06:25:00Z</cp:lastPrinted>
  <dcterms:created xsi:type="dcterms:W3CDTF">2020-02-12T12:42:00Z</dcterms:created>
  <dcterms:modified xsi:type="dcterms:W3CDTF">2020-02-20T03:48:00Z</dcterms:modified>
</cp:coreProperties>
</file>